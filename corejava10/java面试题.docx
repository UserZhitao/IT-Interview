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670" w:rsidRPr="00104670" w:rsidRDefault="00104670" w:rsidP="00104670">
      <w:pPr>
        <w:widowControl/>
        <w:shd w:val="clear" w:color="auto" w:fill="FFFFFF"/>
        <w:spacing w:before="150" w:after="150" w:line="378" w:lineRule="atLeast"/>
        <w:jc w:val="left"/>
        <w:rPr>
          <w:rFonts w:ascii="Verdana" w:eastAsia="宋体" w:hAnsi="Verdana" w:cs="宋体"/>
          <w:color w:val="000000"/>
          <w:kern w:val="0"/>
          <w:szCs w:val="21"/>
        </w:rPr>
      </w:pPr>
      <w:r w:rsidRPr="00104670">
        <w:rPr>
          <w:rFonts w:ascii="Verdana" w:eastAsia="宋体" w:hAnsi="Verdana" w:cs="宋体"/>
          <w:color w:val="000000"/>
          <w:kern w:val="0"/>
          <w:szCs w:val="21"/>
        </w:rPr>
        <w:t>JAVA</w:t>
      </w:r>
      <w:r w:rsidRPr="00104670">
        <w:rPr>
          <w:rFonts w:ascii="Verdana" w:eastAsia="宋体" w:hAnsi="Verdana" w:cs="宋体"/>
          <w:color w:val="000000"/>
          <w:kern w:val="0"/>
          <w:szCs w:val="21"/>
        </w:rPr>
        <w:t>相关基础知识</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1</w:t>
      </w:r>
      <w:r w:rsidRPr="00104670">
        <w:rPr>
          <w:rFonts w:ascii="Verdana" w:eastAsia="宋体" w:hAnsi="Verdana" w:cs="宋体"/>
          <w:color w:val="000000"/>
          <w:kern w:val="0"/>
          <w:szCs w:val="21"/>
        </w:rPr>
        <w:t>、面向对象的特征有哪些方面</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1.</w:t>
      </w:r>
      <w:r w:rsidRPr="00104670">
        <w:rPr>
          <w:rFonts w:ascii="Verdana" w:eastAsia="宋体" w:hAnsi="Verdana" w:cs="宋体"/>
          <w:color w:val="000000"/>
          <w:kern w:val="0"/>
          <w:szCs w:val="21"/>
        </w:rPr>
        <w:t>抽象：</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抽象就是忽略一个主题中与当前目标无关的那些方面，以便更充分地注意与当前目标有关的方面。抽象并不打算了解全部问题，而只是选择其中的一部分，暂时不用部分细节。抽象包括两个方面，一是过程抽象，二是数据抽象。</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2.</w:t>
      </w:r>
      <w:r w:rsidRPr="00104670">
        <w:rPr>
          <w:rFonts w:ascii="Verdana" w:eastAsia="宋体" w:hAnsi="Verdana" w:cs="宋体"/>
          <w:color w:val="000000"/>
          <w:kern w:val="0"/>
          <w:szCs w:val="21"/>
        </w:rPr>
        <w:t>继承：</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继承是一种联结类的层次模型，并且允许和鼓励类的重用，它提供了一种明确表述共性的方法。对象的一个新类可以从现有的类中派生，这个过程称为类继承。新类继承了原始类的特性，新类称为原始类的派生类（子类），而原始类称为新类的基类（父类）。派生类可以从它的基类那里继承方法和实例变量，并且类可以修改或增加新的方法使之更适合特殊的需要。</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3.</w:t>
      </w:r>
      <w:r w:rsidRPr="00104670">
        <w:rPr>
          <w:rFonts w:ascii="Verdana" w:eastAsia="宋体" w:hAnsi="Verdana" w:cs="宋体"/>
          <w:color w:val="000000"/>
          <w:kern w:val="0"/>
          <w:szCs w:val="21"/>
        </w:rPr>
        <w:t>封装：</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封装是把过程和数据包围起来，对数据的访问只能通过已定义的界面。面向对象计算始于这个基本概念，即现实世界可以被描绘成一系列完全自治、封装的对象，这些对象通过一个受保护的接口访问其他对象。</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 xml:space="preserve">4. </w:t>
      </w:r>
      <w:r w:rsidRPr="00104670">
        <w:rPr>
          <w:rFonts w:ascii="Verdana" w:eastAsia="宋体" w:hAnsi="Verdana" w:cs="宋体"/>
          <w:color w:val="000000"/>
          <w:kern w:val="0"/>
          <w:szCs w:val="21"/>
        </w:rPr>
        <w:t>多态性：</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多态性是指允许不同类的对象对同一消息作出响应。多态性包括参数化多态性和包含多态性。多态性语言具有灵活、抽象、行为共享、代码共享的优势，很好的解决了应用程序函数同名问题。</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2</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String</w:t>
      </w:r>
      <w:r w:rsidRPr="00104670">
        <w:rPr>
          <w:rFonts w:ascii="Verdana" w:eastAsia="宋体" w:hAnsi="Verdana" w:cs="宋体"/>
          <w:color w:val="000000"/>
          <w:kern w:val="0"/>
          <w:szCs w:val="21"/>
        </w:rPr>
        <w:t>是最基本的数据类型吗</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基本数据类型包括</w:t>
      </w:r>
      <w:r w:rsidRPr="00104670">
        <w:rPr>
          <w:rFonts w:ascii="Verdana" w:eastAsia="宋体" w:hAnsi="Verdana" w:cs="宋体"/>
          <w:color w:val="000000"/>
          <w:kern w:val="0"/>
          <w:szCs w:val="21"/>
        </w:rPr>
        <w:t>byte</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int</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char</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long</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float</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double</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boolean</w:t>
      </w:r>
      <w:r w:rsidRPr="00104670">
        <w:rPr>
          <w:rFonts w:ascii="Verdana" w:eastAsia="宋体" w:hAnsi="Verdana" w:cs="宋体"/>
          <w:color w:val="000000"/>
          <w:kern w:val="0"/>
          <w:szCs w:val="21"/>
        </w:rPr>
        <w:t>和</w:t>
      </w:r>
      <w:r w:rsidRPr="00104670">
        <w:rPr>
          <w:rFonts w:ascii="Verdana" w:eastAsia="宋体" w:hAnsi="Verdana" w:cs="宋体"/>
          <w:color w:val="000000"/>
          <w:kern w:val="0"/>
          <w:szCs w:val="21"/>
        </w:rPr>
        <w:t>short</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t>java.lang.String</w:t>
      </w:r>
      <w:r w:rsidRPr="00104670">
        <w:rPr>
          <w:rFonts w:ascii="Verdana" w:eastAsia="宋体" w:hAnsi="Verdana" w:cs="宋体"/>
          <w:color w:val="000000"/>
          <w:kern w:val="0"/>
          <w:szCs w:val="21"/>
        </w:rPr>
        <w:t>类是</w:t>
      </w:r>
      <w:r w:rsidRPr="00104670">
        <w:rPr>
          <w:rFonts w:ascii="Verdana" w:eastAsia="宋体" w:hAnsi="Verdana" w:cs="宋体"/>
          <w:color w:val="000000"/>
          <w:kern w:val="0"/>
          <w:szCs w:val="21"/>
        </w:rPr>
        <w:t>final</w:t>
      </w:r>
      <w:r w:rsidRPr="00104670">
        <w:rPr>
          <w:rFonts w:ascii="Verdana" w:eastAsia="宋体" w:hAnsi="Verdana" w:cs="宋体"/>
          <w:color w:val="000000"/>
          <w:kern w:val="0"/>
          <w:szCs w:val="21"/>
        </w:rPr>
        <w:t>类型的，因此不可以继承这个类、不能修改这个类。为了提高效率节省空间，我们应该用</w:t>
      </w:r>
      <w:r w:rsidRPr="00104670">
        <w:rPr>
          <w:rFonts w:ascii="Verdana" w:eastAsia="宋体" w:hAnsi="Verdana" w:cs="宋体"/>
          <w:color w:val="000000"/>
          <w:kern w:val="0"/>
          <w:szCs w:val="21"/>
        </w:rPr>
        <w:t>StringBuffer</w:t>
      </w:r>
      <w:r w:rsidRPr="00104670">
        <w:rPr>
          <w:rFonts w:ascii="Verdana" w:eastAsia="宋体" w:hAnsi="Verdana" w:cs="宋体"/>
          <w:color w:val="000000"/>
          <w:kern w:val="0"/>
          <w:szCs w:val="21"/>
        </w:rPr>
        <w:t>类</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3</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 xml:space="preserve">int </w:t>
      </w:r>
      <w:r w:rsidRPr="00104670">
        <w:rPr>
          <w:rFonts w:ascii="Verdana" w:eastAsia="宋体" w:hAnsi="Verdana" w:cs="宋体"/>
          <w:color w:val="000000"/>
          <w:kern w:val="0"/>
          <w:szCs w:val="21"/>
        </w:rPr>
        <w:t>和</w:t>
      </w:r>
      <w:r w:rsidRPr="00104670">
        <w:rPr>
          <w:rFonts w:ascii="Verdana" w:eastAsia="宋体" w:hAnsi="Verdana" w:cs="宋体"/>
          <w:color w:val="000000"/>
          <w:kern w:val="0"/>
          <w:szCs w:val="21"/>
        </w:rPr>
        <w:t xml:space="preserve"> Integer </w:t>
      </w:r>
      <w:r w:rsidRPr="00104670">
        <w:rPr>
          <w:rFonts w:ascii="Verdana" w:eastAsia="宋体" w:hAnsi="Verdana" w:cs="宋体"/>
          <w:color w:val="000000"/>
          <w:kern w:val="0"/>
          <w:szCs w:val="21"/>
        </w:rPr>
        <w:t>有什么区别</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 xml:space="preserve">Java </w:t>
      </w:r>
      <w:r w:rsidRPr="00104670">
        <w:rPr>
          <w:rFonts w:ascii="Verdana" w:eastAsia="宋体" w:hAnsi="Verdana" w:cs="宋体"/>
          <w:color w:val="000000"/>
          <w:kern w:val="0"/>
          <w:szCs w:val="21"/>
        </w:rPr>
        <w:t>提供两种不同的类型：引用类型和原始类型（或内置类型）。</w:t>
      </w:r>
      <w:r w:rsidRPr="00104670">
        <w:rPr>
          <w:rFonts w:ascii="Verdana" w:eastAsia="宋体" w:hAnsi="Verdana" w:cs="宋体"/>
          <w:color w:val="000000"/>
          <w:kern w:val="0"/>
          <w:szCs w:val="21"/>
        </w:rPr>
        <w:t>Int</w:t>
      </w:r>
      <w:r w:rsidRPr="00104670">
        <w:rPr>
          <w:rFonts w:ascii="Verdana" w:eastAsia="宋体" w:hAnsi="Verdana" w:cs="宋体"/>
          <w:color w:val="000000"/>
          <w:kern w:val="0"/>
          <w:szCs w:val="21"/>
        </w:rPr>
        <w:t>是</w:t>
      </w:r>
      <w:r w:rsidRPr="00104670">
        <w:rPr>
          <w:rFonts w:ascii="Verdana" w:eastAsia="宋体" w:hAnsi="Verdana" w:cs="宋体"/>
          <w:color w:val="000000"/>
          <w:kern w:val="0"/>
          <w:szCs w:val="21"/>
        </w:rPr>
        <w:t>java</w:t>
      </w:r>
      <w:r w:rsidRPr="00104670">
        <w:rPr>
          <w:rFonts w:ascii="Verdana" w:eastAsia="宋体" w:hAnsi="Verdana" w:cs="宋体"/>
          <w:color w:val="000000"/>
          <w:kern w:val="0"/>
          <w:szCs w:val="21"/>
        </w:rPr>
        <w:t>的原始数据类型，</w:t>
      </w:r>
      <w:r w:rsidRPr="00104670">
        <w:rPr>
          <w:rFonts w:ascii="Verdana" w:eastAsia="宋体" w:hAnsi="Verdana" w:cs="宋体"/>
          <w:color w:val="000000"/>
          <w:kern w:val="0"/>
          <w:szCs w:val="21"/>
        </w:rPr>
        <w:t>Integer</w:t>
      </w:r>
      <w:r w:rsidRPr="00104670">
        <w:rPr>
          <w:rFonts w:ascii="Verdana" w:eastAsia="宋体" w:hAnsi="Verdana" w:cs="宋体"/>
          <w:color w:val="000000"/>
          <w:kern w:val="0"/>
          <w:szCs w:val="21"/>
        </w:rPr>
        <w:t>是</w:t>
      </w:r>
      <w:r w:rsidRPr="00104670">
        <w:rPr>
          <w:rFonts w:ascii="Verdana" w:eastAsia="宋体" w:hAnsi="Verdana" w:cs="宋体"/>
          <w:color w:val="000000"/>
          <w:kern w:val="0"/>
          <w:szCs w:val="21"/>
        </w:rPr>
        <w:t>java</w:t>
      </w:r>
      <w:r w:rsidRPr="00104670">
        <w:rPr>
          <w:rFonts w:ascii="Verdana" w:eastAsia="宋体" w:hAnsi="Verdana" w:cs="宋体"/>
          <w:color w:val="000000"/>
          <w:kern w:val="0"/>
          <w:szCs w:val="21"/>
        </w:rPr>
        <w:t>为</w:t>
      </w:r>
      <w:r w:rsidRPr="00104670">
        <w:rPr>
          <w:rFonts w:ascii="Verdana" w:eastAsia="宋体" w:hAnsi="Verdana" w:cs="宋体"/>
          <w:color w:val="000000"/>
          <w:kern w:val="0"/>
          <w:szCs w:val="21"/>
        </w:rPr>
        <w:t>int</w:t>
      </w:r>
      <w:r w:rsidRPr="00104670">
        <w:rPr>
          <w:rFonts w:ascii="Verdana" w:eastAsia="宋体" w:hAnsi="Verdana" w:cs="宋体"/>
          <w:color w:val="000000"/>
          <w:kern w:val="0"/>
          <w:szCs w:val="21"/>
        </w:rPr>
        <w:t>提供的封装类。</w:t>
      </w:r>
      <w:r w:rsidRPr="00104670">
        <w:rPr>
          <w:rFonts w:ascii="Verdana" w:eastAsia="宋体" w:hAnsi="Verdana" w:cs="宋体"/>
          <w:color w:val="000000"/>
          <w:kern w:val="0"/>
          <w:szCs w:val="21"/>
        </w:rPr>
        <w:t>Java</w:t>
      </w:r>
      <w:r w:rsidRPr="00104670">
        <w:rPr>
          <w:rFonts w:ascii="Verdana" w:eastAsia="宋体" w:hAnsi="Verdana" w:cs="宋体"/>
          <w:color w:val="000000"/>
          <w:kern w:val="0"/>
          <w:szCs w:val="21"/>
        </w:rPr>
        <w:t>为每个原始类型提供了封装类。</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原始类型封装类</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boolean</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Boolean</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char</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Character</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byte</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Byte</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short</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Short</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int</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Integer</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long</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Long</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float</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Float</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double</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Double</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lastRenderedPageBreak/>
        <w:t xml:space="preserve">　　引用类型和原始类型的行为完全不同，并且它们具有不同的语义。引用类型和原始类型具有不同的特征和用法，它们包括：大小和速度问题，这种类型以哪种类型的数据结构存储，当引用类型和原始类型用作某个类的实例数据时所指定的缺省值。对象引用实例变量的缺省值为</w:t>
      </w:r>
      <w:r w:rsidRPr="00104670">
        <w:rPr>
          <w:rFonts w:ascii="Verdana" w:eastAsia="宋体" w:hAnsi="Verdana" w:cs="宋体"/>
          <w:color w:val="000000"/>
          <w:kern w:val="0"/>
          <w:szCs w:val="21"/>
        </w:rPr>
        <w:t xml:space="preserve"> null</w:t>
      </w:r>
      <w:r w:rsidRPr="00104670">
        <w:rPr>
          <w:rFonts w:ascii="Verdana" w:eastAsia="宋体" w:hAnsi="Verdana" w:cs="宋体"/>
          <w:color w:val="000000"/>
          <w:kern w:val="0"/>
          <w:szCs w:val="21"/>
        </w:rPr>
        <w:t>，而原始类型实例变量的缺省值与它们的类型有关。</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4</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 xml:space="preserve">String </w:t>
      </w:r>
      <w:r w:rsidRPr="00104670">
        <w:rPr>
          <w:rFonts w:ascii="Verdana" w:eastAsia="宋体" w:hAnsi="Verdana" w:cs="宋体"/>
          <w:color w:val="000000"/>
          <w:kern w:val="0"/>
          <w:szCs w:val="21"/>
        </w:rPr>
        <w:t>和</w:t>
      </w:r>
      <w:r w:rsidRPr="00104670">
        <w:rPr>
          <w:rFonts w:ascii="Verdana" w:eastAsia="宋体" w:hAnsi="Verdana" w:cs="宋体"/>
          <w:color w:val="000000"/>
          <w:kern w:val="0"/>
          <w:szCs w:val="21"/>
        </w:rPr>
        <w:t>StringBuffer</w:t>
      </w:r>
      <w:r w:rsidRPr="00104670">
        <w:rPr>
          <w:rFonts w:ascii="Verdana" w:eastAsia="宋体" w:hAnsi="Verdana" w:cs="宋体"/>
          <w:color w:val="000000"/>
          <w:kern w:val="0"/>
          <w:szCs w:val="21"/>
        </w:rPr>
        <w:t>的区别</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JAVA</w:t>
      </w:r>
      <w:r w:rsidRPr="00104670">
        <w:rPr>
          <w:rFonts w:ascii="Verdana" w:eastAsia="宋体" w:hAnsi="Verdana" w:cs="宋体"/>
          <w:color w:val="000000"/>
          <w:kern w:val="0"/>
          <w:szCs w:val="21"/>
        </w:rPr>
        <w:t>平台提供了两个类：</w:t>
      </w:r>
      <w:r w:rsidRPr="00104670">
        <w:rPr>
          <w:rFonts w:ascii="Verdana" w:eastAsia="宋体" w:hAnsi="Verdana" w:cs="宋体"/>
          <w:color w:val="000000"/>
          <w:kern w:val="0"/>
          <w:szCs w:val="21"/>
        </w:rPr>
        <w:t>String</w:t>
      </w:r>
      <w:r w:rsidRPr="00104670">
        <w:rPr>
          <w:rFonts w:ascii="Verdana" w:eastAsia="宋体" w:hAnsi="Verdana" w:cs="宋体"/>
          <w:color w:val="000000"/>
          <w:kern w:val="0"/>
          <w:szCs w:val="21"/>
        </w:rPr>
        <w:t>和</w:t>
      </w:r>
      <w:r w:rsidRPr="00104670">
        <w:rPr>
          <w:rFonts w:ascii="Verdana" w:eastAsia="宋体" w:hAnsi="Verdana" w:cs="宋体"/>
          <w:color w:val="000000"/>
          <w:kern w:val="0"/>
          <w:szCs w:val="21"/>
        </w:rPr>
        <w:t>StringBuffer</w:t>
      </w:r>
      <w:r w:rsidRPr="00104670">
        <w:rPr>
          <w:rFonts w:ascii="Verdana" w:eastAsia="宋体" w:hAnsi="Verdana" w:cs="宋体"/>
          <w:color w:val="000000"/>
          <w:kern w:val="0"/>
          <w:szCs w:val="21"/>
        </w:rPr>
        <w:t>，它们可以储存和操作字符串，即包含多个字符的字符数据。这个</w:t>
      </w:r>
      <w:r w:rsidRPr="00104670">
        <w:rPr>
          <w:rFonts w:ascii="Verdana" w:eastAsia="宋体" w:hAnsi="Verdana" w:cs="宋体"/>
          <w:color w:val="000000"/>
          <w:kern w:val="0"/>
          <w:szCs w:val="21"/>
        </w:rPr>
        <w:t>String</w:t>
      </w:r>
      <w:r w:rsidRPr="00104670">
        <w:rPr>
          <w:rFonts w:ascii="Verdana" w:eastAsia="宋体" w:hAnsi="Verdana" w:cs="宋体"/>
          <w:color w:val="000000"/>
          <w:kern w:val="0"/>
          <w:szCs w:val="21"/>
        </w:rPr>
        <w:t>类提供了数值不可改变的字符串。而这个</w:t>
      </w:r>
      <w:r w:rsidRPr="00104670">
        <w:rPr>
          <w:rFonts w:ascii="Verdana" w:eastAsia="宋体" w:hAnsi="Verdana" w:cs="宋体"/>
          <w:color w:val="000000"/>
          <w:kern w:val="0"/>
          <w:szCs w:val="21"/>
        </w:rPr>
        <w:t>StringBuffer</w:t>
      </w:r>
      <w:r w:rsidRPr="00104670">
        <w:rPr>
          <w:rFonts w:ascii="Verdana" w:eastAsia="宋体" w:hAnsi="Verdana" w:cs="宋体"/>
          <w:color w:val="000000"/>
          <w:kern w:val="0"/>
          <w:szCs w:val="21"/>
        </w:rPr>
        <w:t>类提供的字符串进行修改。当你知道字符数据要改变的时候你就可以使用</w:t>
      </w:r>
      <w:r w:rsidRPr="00104670">
        <w:rPr>
          <w:rFonts w:ascii="Verdana" w:eastAsia="宋体" w:hAnsi="Verdana" w:cs="宋体"/>
          <w:color w:val="000000"/>
          <w:kern w:val="0"/>
          <w:szCs w:val="21"/>
        </w:rPr>
        <w:t>StringBuffer</w:t>
      </w:r>
      <w:r w:rsidRPr="00104670">
        <w:rPr>
          <w:rFonts w:ascii="Verdana" w:eastAsia="宋体" w:hAnsi="Verdana" w:cs="宋体"/>
          <w:color w:val="000000"/>
          <w:kern w:val="0"/>
          <w:szCs w:val="21"/>
        </w:rPr>
        <w:t>。典型地，你可以使用</w:t>
      </w:r>
      <w:r w:rsidRPr="00104670">
        <w:rPr>
          <w:rFonts w:ascii="Verdana" w:eastAsia="宋体" w:hAnsi="Verdana" w:cs="宋体"/>
          <w:color w:val="000000"/>
          <w:kern w:val="0"/>
          <w:szCs w:val="21"/>
        </w:rPr>
        <w:t>StringBuffers</w:t>
      </w:r>
      <w:r w:rsidRPr="00104670">
        <w:rPr>
          <w:rFonts w:ascii="Verdana" w:eastAsia="宋体" w:hAnsi="Verdana" w:cs="宋体"/>
          <w:color w:val="000000"/>
          <w:kern w:val="0"/>
          <w:szCs w:val="21"/>
        </w:rPr>
        <w:t>来动态构造字符数据。</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5</w:t>
      </w:r>
      <w:r w:rsidRPr="00104670">
        <w:rPr>
          <w:rFonts w:ascii="Verdana" w:eastAsia="宋体" w:hAnsi="Verdana" w:cs="宋体"/>
          <w:color w:val="000000"/>
          <w:kern w:val="0"/>
          <w:szCs w:val="21"/>
        </w:rPr>
        <w:t>、运行时异常与一般异常有何异同？</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异常表示程序运行过程中可能出现的非正常状态，运行时异常表示虚拟机的通常操作中可能遇到的异常，是一种常见运行错误。</w:t>
      </w:r>
      <w:r w:rsidRPr="00104670">
        <w:rPr>
          <w:rFonts w:ascii="Verdana" w:eastAsia="宋体" w:hAnsi="Verdana" w:cs="宋体"/>
          <w:color w:val="000000"/>
          <w:kern w:val="0"/>
          <w:szCs w:val="21"/>
        </w:rPr>
        <w:t>java</w:t>
      </w:r>
      <w:r w:rsidRPr="00104670">
        <w:rPr>
          <w:rFonts w:ascii="Verdana" w:eastAsia="宋体" w:hAnsi="Verdana" w:cs="宋体"/>
          <w:color w:val="000000"/>
          <w:kern w:val="0"/>
          <w:szCs w:val="21"/>
        </w:rPr>
        <w:t>编译器要求方法必须声明抛出可能发生的非运行时异常，但是并不要求必须声明抛出未被捕获的运行时异常。</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6</w:t>
      </w:r>
      <w:r w:rsidRPr="00104670">
        <w:rPr>
          <w:rFonts w:ascii="Verdana" w:eastAsia="宋体" w:hAnsi="Verdana" w:cs="宋体"/>
          <w:color w:val="000000"/>
          <w:kern w:val="0"/>
          <w:szCs w:val="21"/>
        </w:rPr>
        <w:t>、说出</w:t>
      </w:r>
      <w:r w:rsidRPr="00104670">
        <w:rPr>
          <w:rFonts w:ascii="Verdana" w:eastAsia="宋体" w:hAnsi="Verdana" w:cs="宋体"/>
          <w:color w:val="000000"/>
          <w:kern w:val="0"/>
          <w:szCs w:val="21"/>
        </w:rPr>
        <w:t>Servlet</w:t>
      </w:r>
      <w:r w:rsidRPr="00104670">
        <w:rPr>
          <w:rFonts w:ascii="Verdana" w:eastAsia="宋体" w:hAnsi="Verdana" w:cs="宋体"/>
          <w:color w:val="000000"/>
          <w:kern w:val="0"/>
          <w:szCs w:val="21"/>
        </w:rPr>
        <w:t>的生命周期，并说出</w:t>
      </w:r>
      <w:r w:rsidRPr="00104670">
        <w:rPr>
          <w:rFonts w:ascii="Verdana" w:eastAsia="宋体" w:hAnsi="Verdana" w:cs="宋体"/>
          <w:color w:val="000000"/>
          <w:kern w:val="0"/>
          <w:szCs w:val="21"/>
        </w:rPr>
        <w:t>Servlet</w:t>
      </w:r>
      <w:r w:rsidRPr="00104670">
        <w:rPr>
          <w:rFonts w:ascii="Verdana" w:eastAsia="宋体" w:hAnsi="Verdana" w:cs="宋体"/>
          <w:color w:val="000000"/>
          <w:kern w:val="0"/>
          <w:szCs w:val="21"/>
        </w:rPr>
        <w:t>和</w:t>
      </w:r>
      <w:r w:rsidRPr="00104670">
        <w:rPr>
          <w:rFonts w:ascii="Verdana" w:eastAsia="宋体" w:hAnsi="Verdana" w:cs="宋体"/>
          <w:color w:val="000000"/>
          <w:kern w:val="0"/>
          <w:szCs w:val="21"/>
        </w:rPr>
        <w:t>CGI</w:t>
      </w:r>
      <w:r w:rsidRPr="00104670">
        <w:rPr>
          <w:rFonts w:ascii="Verdana" w:eastAsia="宋体" w:hAnsi="Verdana" w:cs="宋体"/>
          <w:color w:val="000000"/>
          <w:kern w:val="0"/>
          <w:szCs w:val="21"/>
        </w:rPr>
        <w:t>的区别。</w:t>
      </w:r>
      <w:r w:rsidRPr="00104670">
        <w:rPr>
          <w:rFonts w:ascii="Verdana" w:eastAsia="宋体" w:hAnsi="Verdana" w:cs="宋体"/>
          <w:color w:val="000000"/>
          <w:kern w:val="0"/>
          <w:szCs w:val="21"/>
        </w:rPr>
        <w:br/>
        <w:t>Servlet</w:t>
      </w:r>
      <w:r w:rsidRPr="00104670">
        <w:rPr>
          <w:rFonts w:ascii="Verdana" w:eastAsia="宋体" w:hAnsi="Verdana" w:cs="宋体"/>
          <w:color w:val="000000"/>
          <w:kern w:val="0"/>
          <w:szCs w:val="21"/>
        </w:rPr>
        <w:t>被服务器实例化后，容器运行其</w:t>
      </w:r>
      <w:r w:rsidRPr="00104670">
        <w:rPr>
          <w:rFonts w:ascii="Verdana" w:eastAsia="宋体" w:hAnsi="Verdana" w:cs="宋体"/>
          <w:color w:val="000000"/>
          <w:kern w:val="0"/>
          <w:szCs w:val="21"/>
        </w:rPr>
        <w:t>init</w:t>
      </w:r>
      <w:r w:rsidRPr="00104670">
        <w:rPr>
          <w:rFonts w:ascii="Verdana" w:eastAsia="宋体" w:hAnsi="Verdana" w:cs="宋体"/>
          <w:color w:val="000000"/>
          <w:kern w:val="0"/>
          <w:szCs w:val="21"/>
        </w:rPr>
        <w:t>方法，请求到达时运行其</w:t>
      </w:r>
      <w:r w:rsidRPr="00104670">
        <w:rPr>
          <w:rFonts w:ascii="Verdana" w:eastAsia="宋体" w:hAnsi="Verdana" w:cs="宋体"/>
          <w:color w:val="000000"/>
          <w:kern w:val="0"/>
          <w:szCs w:val="21"/>
        </w:rPr>
        <w:t>service</w:t>
      </w:r>
      <w:r w:rsidRPr="00104670">
        <w:rPr>
          <w:rFonts w:ascii="Verdana" w:eastAsia="宋体" w:hAnsi="Verdana" w:cs="宋体"/>
          <w:color w:val="000000"/>
          <w:kern w:val="0"/>
          <w:szCs w:val="21"/>
        </w:rPr>
        <w:t>方法，</w:t>
      </w:r>
      <w:r w:rsidRPr="00104670">
        <w:rPr>
          <w:rFonts w:ascii="Verdana" w:eastAsia="宋体" w:hAnsi="Verdana" w:cs="宋体"/>
          <w:color w:val="000000"/>
          <w:kern w:val="0"/>
          <w:szCs w:val="21"/>
        </w:rPr>
        <w:t>service</w:t>
      </w:r>
      <w:r w:rsidRPr="00104670">
        <w:rPr>
          <w:rFonts w:ascii="Verdana" w:eastAsia="宋体" w:hAnsi="Verdana" w:cs="宋体"/>
          <w:color w:val="000000"/>
          <w:kern w:val="0"/>
          <w:szCs w:val="21"/>
        </w:rPr>
        <w:t>方法自动派遣运行与请求对应的</w:t>
      </w:r>
      <w:r w:rsidRPr="00104670">
        <w:rPr>
          <w:rFonts w:ascii="Verdana" w:eastAsia="宋体" w:hAnsi="Verdana" w:cs="宋体"/>
          <w:color w:val="000000"/>
          <w:kern w:val="0"/>
          <w:szCs w:val="21"/>
        </w:rPr>
        <w:t>doXXX</w:t>
      </w:r>
      <w:r w:rsidRPr="00104670">
        <w:rPr>
          <w:rFonts w:ascii="Verdana" w:eastAsia="宋体" w:hAnsi="Verdana" w:cs="宋体"/>
          <w:color w:val="000000"/>
          <w:kern w:val="0"/>
          <w:szCs w:val="21"/>
        </w:rPr>
        <w:t>方法（</w:t>
      </w:r>
      <w:r w:rsidRPr="00104670">
        <w:rPr>
          <w:rFonts w:ascii="Verdana" w:eastAsia="宋体" w:hAnsi="Verdana" w:cs="宋体"/>
          <w:color w:val="000000"/>
          <w:kern w:val="0"/>
          <w:szCs w:val="21"/>
        </w:rPr>
        <w:t>doGet</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doPost</w:t>
      </w:r>
      <w:r w:rsidRPr="00104670">
        <w:rPr>
          <w:rFonts w:ascii="Verdana" w:eastAsia="宋体" w:hAnsi="Verdana" w:cs="宋体"/>
          <w:color w:val="000000"/>
          <w:kern w:val="0"/>
          <w:szCs w:val="21"/>
        </w:rPr>
        <w:t>）等，当服务器决定将实例销毁的时候调用其</w:t>
      </w:r>
      <w:r w:rsidRPr="00104670">
        <w:rPr>
          <w:rFonts w:ascii="Verdana" w:eastAsia="宋体" w:hAnsi="Verdana" w:cs="宋体"/>
          <w:color w:val="000000"/>
          <w:kern w:val="0"/>
          <w:szCs w:val="21"/>
        </w:rPr>
        <w:t>destroy</w:t>
      </w:r>
      <w:r w:rsidRPr="00104670">
        <w:rPr>
          <w:rFonts w:ascii="Verdana" w:eastAsia="宋体" w:hAnsi="Verdana" w:cs="宋体"/>
          <w:color w:val="000000"/>
          <w:kern w:val="0"/>
          <w:szCs w:val="21"/>
        </w:rPr>
        <w:t>方法。</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与</w:t>
      </w:r>
      <w:r w:rsidRPr="00104670">
        <w:rPr>
          <w:rFonts w:ascii="Verdana" w:eastAsia="宋体" w:hAnsi="Verdana" w:cs="宋体"/>
          <w:color w:val="000000"/>
          <w:kern w:val="0"/>
          <w:szCs w:val="21"/>
        </w:rPr>
        <w:t>cgi</w:t>
      </w:r>
      <w:r w:rsidRPr="00104670">
        <w:rPr>
          <w:rFonts w:ascii="Verdana" w:eastAsia="宋体" w:hAnsi="Verdana" w:cs="宋体"/>
          <w:color w:val="000000"/>
          <w:kern w:val="0"/>
          <w:szCs w:val="21"/>
        </w:rPr>
        <w:t>的区别在于</w:t>
      </w:r>
      <w:r w:rsidRPr="00104670">
        <w:rPr>
          <w:rFonts w:ascii="Verdana" w:eastAsia="宋体" w:hAnsi="Verdana" w:cs="宋体"/>
          <w:color w:val="000000"/>
          <w:kern w:val="0"/>
          <w:szCs w:val="21"/>
        </w:rPr>
        <w:t>servlet</w:t>
      </w:r>
      <w:r w:rsidRPr="00104670">
        <w:rPr>
          <w:rFonts w:ascii="Verdana" w:eastAsia="宋体" w:hAnsi="Verdana" w:cs="宋体"/>
          <w:color w:val="000000"/>
          <w:kern w:val="0"/>
          <w:szCs w:val="21"/>
        </w:rPr>
        <w:t>处于服务器进程中，它通过多线程方式运行其</w:t>
      </w:r>
      <w:r w:rsidRPr="00104670">
        <w:rPr>
          <w:rFonts w:ascii="Verdana" w:eastAsia="宋体" w:hAnsi="Verdana" w:cs="宋体"/>
          <w:color w:val="000000"/>
          <w:kern w:val="0"/>
          <w:szCs w:val="21"/>
        </w:rPr>
        <w:t>service</w:t>
      </w:r>
      <w:r w:rsidRPr="00104670">
        <w:rPr>
          <w:rFonts w:ascii="Verdana" w:eastAsia="宋体" w:hAnsi="Verdana" w:cs="宋体"/>
          <w:color w:val="000000"/>
          <w:kern w:val="0"/>
          <w:szCs w:val="21"/>
        </w:rPr>
        <w:t>方法，一个实例可以服务于多个请求，并且其实例一般不会销毁，而</w:t>
      </w:r>
      <w:r w:rsidRPr="00104670">
        <w:rPr>
          <w:rFonts w:ascii="Verdana" w:eastAsia="宋体" w:hAnsi="Verdana" w:cs="宋体"/>
          <w:color w:val="000000"/>
          <w:kern w:val="0"/>
          <w:szCs w:val="21"/>
        </w:rPr>
        <w:t>CGI</w:t>
      </w:r>
      <w:r w:rsidRPr="00104670">
        <w:rPr>
          <w:rFonts w:ascii="Verdana" w:eastAsia="宋体" w:hAnsi="Verdana" w:cs="宋体"/>
          <w:color w:val="000000"/>
          <w:kern w:val="0"/>
          <w:szCs w:val="21"/>
        </w:rPr>
        <w:t>对每个请求都产生新的进程，服务完成后就销毁，所以效率上低于</w:t>
      </w:r>
      <w:r w:rsidRPr="00104670">
        <w:rPr>
          <w:rFonts w:ascii="Verdana" w:eastAsia="宋体" w:hAnsi="Verdana" w:cs="宋体"/>
          <w:color w:val="000000"/>
          <w:kern w:val="0"/>
          <w:szCs w:val="21"/>
        </w:rPr>
        <w:t>servlet</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7</w:t>
      </w:r>
      <w:r w:rsidRPr="00104670">
        <w:rPr>
          <w:rFonts w:ascii="Verdana" w:eastAsia="宋体" w:hAnsi="Verdana" w:cs="宋体"/>
          <w:color w:val="000000"/>
          <w:kern w:val="0"/>
          <w:szCs w:val="21"/>
        </w:rPr>
        <w:t>、说出</w:t>
      </w:r>
      <w:r w:rsidRPr="00104670">
        <w:rPr>
          <w:rFonts w:ascii="Verdana" w:eastAsia="宋体" w:hAnsi="Verdana" w:cs="宋体"/>
          <w:color w:val="000000"/>
          <w:kern w:val="0"/>
          <w:szCs w:val="21"/>
        </w:rPr>
        <w:t>ArrayList,Vector, LinkedList</w:t>
      </w:r>
      <w:r w:rsidRPr="00104670">
        <w:rPr>
          <w:rFonts w:ascii="Verdana" w:eastAsia="宋体" w:hAnsi="Verdana" w:cs="宋体"/>
          <w:color w:val="000000"/>
          <w:kern w:val="0"/>
          <w:szCs w:val="21"/>
        </w:rPr>
        <w:t>的存储性能和特性</w:t>
      </w:r>
      <w:r w:rsidRPr="00104670">
        <w:rPr>
          <w:rFonts w:ascii="Verdana" w:eastAsia="宋体" w:hAnsi="Verdana" w:cs="宋体"/>
          <w:color w:val="000000"/>
          <w:kern w:val="0"/>
          <w:szCs w:val="21"/>
        </w:rPr>
        <w:br/>
        <w:t>ArrayList</w:t>
      </w:r>
      <w:r w:rsidRPr="00104670">
        <w:rPr>
          <w:rFonts w:ascii="Verdana" w:eastAsia="宋体" w:hAnsi="Verdana" w:cs="宋体"/>
          <w:color w:val="000000"/>
          <w:kern w:val="0"/>
          <w:szCs w:val="21"/>
        </w:rPr>
        <w:t>和</w:t>
      </w:r>
      <w:r w:rsidRPr="00104670">
        <w:rPr>
          <w:rFonts w:ascii="Verdana" w:eastAsia="宋体" w:hAnsi="Verdana" w:cs="宋体"/>
          <w:color w:val="000000"/>
          <w:kern w:val="0"/>
          <w:szCs w:val="21"/>
        </w:rPr>
        <w:t>Vector</w:t>
      </w:r>
      <w:r w:rsidRPr="00104670">
        <w:rPr>
          <w:rFonts w:ascii="Verdana" w:eastAsia="宋体" w:hAnsi="Verdana" w:cs="宋体"/>
          <w:color w:val="000000"/>
          <w:kern w:val="0"/>
          <w:szCs w:val="21"/>
        </w:rPr>
        <w:t>都是使用数组方式存储数据，此数组元素数大于实际存储的数据以便增加和插入元素，它们都允许直接按序号索引元素，但是插入元素要涉及数组元素移动等内存操作，所以索引数据快而插入数据慢，</w:t>
      </w:r>
      <w:r w:rsidRPr="00104670">
        <w:rPr>
          <w:rFonts w:ascii="Verdana" w:eastAsia="宋体" w:hAnsi="Verdana" w:cs="宋体"/>
          <w:color w:val="000000"/>
          <w:kern w:val="0"/>
          <w:szCs w:val="21"/>
        </w:rPr>
        <w:t>Vector</w:t>
      </w:r>
      <w:r w:rsidRPr="00104670">
        <w:rPr>
          <w:rFonts w:ascii="Verdana" w:eastAsia="宋体" w:hAnsi="Verdana" w:cs="宋体"/>
          <w:color w:val="000000"/>
          <w:kern w:val="0"/>
          <w:szCs w:val="21"/>
        </w:rPr>
        <w:t>由于使用了</w:t>
      </w:r>
      <w:r w:rsidRPr="00104670">
        <w:rPr>
          <w:rFonts w:ascii="Verdana" w:eastAsia="宋体" w:hAnsi="Verdana" w:cs="宋体"/>
          <w:color w:val="000000"/>
          <w:kern w:val="0"/>
          <w:szCs w:val="21"/>
        </w:rPr>
        <w:t>synchronized</w:t>
      </w:r>
      <w:r w:rsidRPr="00104670">
        <w:rPr>
          <w:rFonts w:ascii="Verdana" w:eastAsia="宋体" w:hAnsi="Verdana" w:cs="宋体"/>
          <w:color w:val="000000"/>
          <w:kern w:val="0"/>
          <w:szCs w:val="21"/>
        </w:rPr>
        <w:t>方法（线程安全），通常性能上较</w:t>
      </w:r>
      <w:r w:rsidRPr="00104670">
        <w:rPr>
          <w:rFonts w:ascii="Verdana" w:eastAsia="宋体" w:hAnsi="Verdana" w:cs="宋体"/>
          <w:color w:val="000000"/>
          <w:kern w:val="0"/>
          <w:szCs w:val="21"/>
        </w:rPr>
        <w:t>ArrayList</w:t>
      </w:r>
      <w:r w:rsidRPr="00104670">
        <w:rPr>
          <w:rFonts w:ascii="Verdana" w:eastAsia="宋体" w:hAnsi="Verdana" w:cs="宋体"/>
          <w:color w:val="000000"/>
          <w:kern w:val="0"/>
          <w:szCs w:val="21"/>
        </w:rPr>
        <w:t>差，而</w:t>
      </w:r>
      <w:r w:rsidRPr="00104670">
        <w:rPr>
          <w:rFonts w:ascii="Verdana" w:eastAsia="宋体" w:hAnsi="Verdana" w:cs="宋体"/>
          <w:color w:val="000000"/>
          <w:kern w:val="0"/>
          <w:szCs w:val="21"/>
        </w:rPr>
        <w:t>LinkedList</w:t>
      </w:r>
      <w:r w:rsidRPr="00104670">
        <w:rPr>
          <w:rFonts w:ascii="Verdana" w:eastAsia="宋体" w:hAnsi="Verdana" w:cs="宋体"/>
          <w:color w:val="000000"/>
          <w:kern w:val="0"/>
          <w:szCs w:val="21"/>
        </w:rPr>
        <w:t>使用双向链表实现存储，按序号索引数据需要进行前向或后向遍历，但是插入数据时只需要记录本项的前后项即可，所以插入速度较快。</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8</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EJB</w:t>
      </w:r>
      <w:r w:rsidRPr="00104670">
        <w:rPr>
          <w:rFonts w:ascii="Verdana" w:eastAsia="宋体" w:hAnsi="Verdana" w:cs="宋体"/>
          <w:color w:val="000000"/>
          <w:kern w:val="0"/>
          <w:szCs w:val="21"/>
        </w:rPr>
        <w:t>是基于哪些技术实现的？并说出</w:t>
      </w:r>
      <w:r w:rsidRPr="00104670">
        <w:rPr>
          <w:rFonts w:ascii="Verdana" w:eastAsia="宋体" w:hAnsi="Verdana" w:cs="宋体"/>
          <w:color w:val="000000"/>
          <w:kern w:val="0"/>
          <w:szCs w:val="21"/>
        </w:rPr>
        <w:t>SessionBean</w:t>
      </w:r>
      <w:r w:rsidRPr="00104670">
        <w:rPr>
          <w:rFonts w:ascii="Verdana" w:eastAsia="宋体" w:hAnsi="Verdana" w:cs="宋体"/>
          <w:color w:val="000000"/>
          <w:kern w:val="0"/>
          <w:szCs w:val="21"/>
        </w:rPr>
        <w:t>和</w:t>
      </w:r>
      <w:r w:rsidRPr="00104670">
        <w:rPr>
          <w:rFonts w:ascii="Verdana" w:eastAsia="宋体" w:hAnsi="Verdana" w:cs="宋体"/>
          <w:color w:val="000000"/>
          <w:kern w:val="0"/>
          <w:szCs w:val="21"/>
        </w:rPr>
        <w:t>EntityBean</w:t>
      </w:r>
      <w:r w:rsidRPr="00104670">
        <w:rPr>
          <w:rFonts w:ascii="Verdana" w:eastAsia="宋体" w:hAnsi="Verdana" w:cs="宋体"/>
          <w:color w:val="000000"/>
          <w:kern w:val="0"/>
          <w:szCs w:val="21"/>
        </w:rPr>
        <w:t>的区别，</w:t>
      </w:r>
      <w:r w:rsidRPr="00104670">
        <w:rPr>
          <w:rFonts w:ascii="Verdana" w:eastAsia="宋体" w:hAnsi="Verdana" w:cs="宋体"/>
          <w:color w:val="000000"/>
          <w:kern w:val="0"/>
          <w:szCs w:val="21"/>
        </w:rPr>
        <w:t>StatefulBean</w:t>
      </w:r>
      <w:r w:rsidRPr="00104670">
        <w:rPr>
          <w:rFonts w:ascii="Verdana" w:eastAsia="宋体" w:hAnsi="Verdana" w:cs="宋体"/>
          <w:color w:val="000000"/>
          <w:kern w:val="0"/>
          <w:szCs w:val="21"/>
        </w:rPr>
        <w:t>和</w:t>
      </w:r>
      <w:r w:rsidRPr="00104670">
        <w:rPr>
          <w:rFonts w:ascii="Verdana" w:eastAsia="宋体" w:hAnsi="Verdana" w:cs="宋体"/>
          <w:color w:val="000000"/>
          <w:kern w:val="0"/>
          <w:szCs w:val="21"/>
        </w:rPr>
        <w:t>StatelessBean</w:t>
      </w:r>
      <w:r w:rsidRPr="00104670">
        <w:rPr>
          <w:rFonts w:ascii="Verdana" w:eastAsia="宋体" w:hAnsi="Verdana" w:cs="宋体"/>
          <w:color w:val="000000"/>
          <w:kern w:val="0"/>
          <w:szCs w:val="21"/>
        </w:rPr>
        <w:t>的区别。</w:t>
      </w:r>
      <w:r w:rsidRPr="00104670">
        <w:rPr>
          <w:rFonts w:ascii="Verdana" w:eastAsia="宋体" w:hAnsi="Verdana" w:cs="宋体"/>
          <w:color w:val="000000"/>
          <w:kern w:val="0"/>
          <w:szCs w:val="21"/>
        </w:rPr>
        <w:br/>
        <w:t>EJB</w:t>
      </w:r>
      <w:r w:rsidRPr="00104670">
        <w:rPr>
          <w:rFonts w:ascii="Verdana" w:eastAsia="宋体" w:hAnsi="Verdana" w:cs="宋体"/>
          <w:color w:val="000000"/>
          <w:kern w:val="0"/>
          <w:szCs w:val="21"/>
        </w:rPr>
        <w:t>包括</w:t>
      </w:r>
      <w:r w:rsidRPr="00104670">
        <w:rPr>
          <w:rFonts w:ascii="Verdana" w:eastAsia="宋体" w:hAnsi="Verdana" w:cs="宋体"/>
          <w:color w:val="000000"/>
          <w:kern w:val="0"/>
          <w:szCs w:val="21"/>
        </w:rPr>
        <w:t>Session Bean</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Entity Bean</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Message Driven Bean</w:t>
      </w:r>
      <w:r w:rsidRPr="00104670">
        <w:rPr>
          <w:rFonts w:ascii="Verdana" w:eastAsia="宋体" w:hAnsi="Verdana" w:cs="宋体"/>
          <w:color w:val="000000"/>
          <w:kern w:val="0"/>
          <w:szCs w:val="21"/>
        </w:rPr>
        <w:t>，基于</w:t>
      </w:r>
      <w:r w:rsidRPr="00104670">
        <w:rPr>
          <w:rFonts w:ascii="Verdana" w:eastAsia="宋体" w:hAnsi="Verdana" w:cs="宋体"/>
          <w:color w:val="000000"/>
          <w:kern w:val="0"/>
          <w:szCs w:val="21"/>
        </w:rPr>
        <w:t>JNDI</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RMI</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JAT</w:t>
      </w:r>
      <w:r w:rsidRPr="00104670">
        <w:rPr>
          <w:rFonts w:ascii="Verdana" w:eastAsia="宋体" w:hAnsi="Verdana" w:cs="宋体"/>
          <w:color w:val="000000"/>
          <w:kern w:val="0"/>
          <w:szCs w:val="21"/>
        </w:rPr>
        <w:t>等技术实现。</w:t>
      </w:r>
      <w:r w:rsidRPr="00104670">
        <w:rPr>
          <w:rFonts w:ascii="Verdana" w:eastAsia="宋体" w:hAnsi="Verdana" w:cs="宋体"/>
          <w:color w:val="000000"/>
          <w:kern w:val="0"/>
          <w:szCs w:val="21"/>
        </w:rPr>
        <w:br/>
        <w:t>SessionBean</w:t>
      </w:r>
      <w:r w:rsidRPr="00104670">
        <w:rPr>
          <w:rFonts w:ascii="Verdana" w:eastAsia="宋体" w:hAnsi="Verdana" w:cs="宋体"/>
          <w:color w:val="000000"/>
          <w:kern w:val="0"/>
          <w:szCs w:val="21"/>
        </w:rPr>
        <w:t>在</w:t>
      </w:r>
      <w:r w:rsidRPr="00104670">
        <w:rPr>
          <w:rFonts w:ascii="Verdana" w:eastAsia="宋体" w:hAnsi="Verdana" w:cs="宋体"/>
          <w:color w:val="000000"/>
          <w:kern w:val="0"/>
          <w:szCs w:val="21"/>
        </w:rPr>
        <w:t>J2EE</w:t>
      </w:r>
      <w:r w:rsidRPr="00104670">
        <w:rPr>
          <w:rFonts w:ascii="Verdana" w:eastAsia="宋体" w:hAnsi="Verdana" w:cs="宋体"/>
          <w:color w:val="000000"/>
          <w:kern w:val="0"/>
          <w:szCs w:val="21"/>
        </w:rPr>
        <w:t>应用程序中被用来完成一些服务器端的业务操作，例如访问数据库、调用其他</w:t>
      </w:r>
      <w:r w:rsidRPr="00104670">
        <w:rPr>
          <w:rFonts w:ascii="Verdana" w:eastAsia="宋体" w:hAnsi="Verdana" w:cs="宋体"/>
          <w:color w:val="000000"/>
          <w:kern w:val="0"/>
          <w:szCs w:val="21"/>
        </w:rPr>
        <w:t>EJB</w:t>
      </w:r>
      <w:r w:rsidRPr="00104670">
        <w:rPr>
          <w:rFonts w:ascii="Verdana" w:eastAsia="宋体" w:hAnsi="Verdana" w:cs="宋体"/>
          <w:color w:val="000000"/>
          <w:kern w:val="0"/>
          <w:szCs w:val="21"/>
        </w:rPr>
        <w:t>组件。</w:t>
      </w:r>
      <w:r w:rsidRPr="00104670">
        <w:rPr>
          <w:rFonts w:ascii="Verdana" w:eastAsia="宋体" w:hAnsi="Verdana" w:cs="宋体"/>
          <w:color w:val="000000"/>
          <w:kern w:val="0"/>
          <w:szCs w:val="21"/>
        </w:rPr>
        <w:t>EntityBean</w:t>
      </w:r>
      <w:r w:rsidRPr="00104670">
        <w:rPr>
          <w:rFonts w:ascii="Verdana" w:eastAsia="宋体" w:hAnsi="Verdana" w:cs="宋体"/>
          <w:color w:val="000000"/>
          <w:kern w:val="0"/>
          <w:szCs w:val="21"/>
        </w:rPr>
        <w:t>被用来代表应用系统中用到的数据。</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对于客户机，</w:t>
      </w:r>
      <w:r w:rsidRPr="00104670">
        <w:rPr>
          <w:rFonts w:ascii="Verdana" w:eastAsia="宋体" w:hAnsi="Verdana" w:cs="宋体"/>
          <w:color w:val="000000"/>
          <w:kern w:val="0"/>
          <w:szCs w:val="21"/>
        </w:rPr>
        <w:t>SessionBean</w:t>
      </w:r>
      <w:r w:rsidRPr="00104670">
        <w:rPr>
          <w:rFonts w:ascii="Verdana" w:eastAsia="宋体" w:hAnsi="Verdana" w:cs="宋体"/>
          <w:color w:val="000000"/>
          <w:kern w:val="0"/>
          <w:szCs w:val="21"/>
        </w:rPr>
        <w:t>是一种非持久性对象，它实现某些在服务器上运行的业务逻辑。</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对于客户机，</w:t>
      </w:r>
      <w:r w:rsidRPr="00104670">
        <w:rPr>
          <w:rFonts w:ascii="Verdana" w:eastAsia="宋体" w:hAnsi="Verdana" w:cs="宋体"/>
          <w:color w:val="000000"/>
          <w:kern w:val="0"/>
          <w:szCs w:val="21"/>
        </w:rPr>
        <w:t>EntityBean</w:t>
      </w:r>
      <w:r w:rsidRPr="00104670">
        <w:rPr>
          <w:rFonts w:ascii="Verdana" w:eastAsia="宋体" w:hAnsi="Verdana" w:cs="宋体"/>
          <w:color w:val="000000"/>
          <w:kern w:val="0"/>
          <w:szCs w:val="21"/>
        </w:rPr>
        <w:t>是一种持久性对象，它代表一个存储在持久性存储器中的实体的对象视图，或是一个由现有企业应用程序实现的实体。</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lastRenderedPageBreak/>
        <w:t xml:space="preserve">Session Bean </w:t>
      </w:r>
      <w:r w:rsidRPr="00104670">
        <w:rPr>
          <w:rFonts w:ascii="Verdana" w:eastAsia="宋体" w:hAnsi="Verdana" w:cs="宋体"/>
          <w:color w:val="000000"/>
          <w:kern w:val="0"/>
          <w:szCs w:val="21"/>
        </w:rPr>
        <w:t>还可以再细分为</w:t>
      </w:r>
      <w:r w:rsidRPr="00104670">
        <w:rPr>
          <w:rFonts w:ascii="Verdana" w:eastAsia="宋体" w:hAnsi="Verdana" w:cs="宋体"/>
          <w:color w:val="000000"/>
          <w:kern w:val="0"/>
          <w:szCs w:val="21"/>
        </w:rPr>
        <w:t xml:space="preserve"> Stateful Session Bean </w:t>
      </w:r>
      <w:r w:rsidRPr="00104670">
        <w:rPr>
          <w:rFonts w:ascii="Verdana" w:eastAsia="宋体" w:hAnsi="Verdana" w:cs="宋体"/>
          <w:color w:val="000000"/>
          <w:kern w:val="0"/>
          <w:szCs w:val="21"/>
        </w:rPr>
        <w:t>与</w:t>
      </w:r>
      <w:r w:rsidRPr="00104670">
        <w:rPr>
          <w:rFonts w:ascii="Verdana" w:eastAsia="宋体" w:hAnsi="Verdana" w:cs="宋体"/>
          <w:color w:val="000000"/>
          <w:kern w:val="0"/>
          <w:szCs w:val="21"/>
        </w:rPr>
        <w:t xml:space="preserve"> Stateless Session Bean </w:t>
      </w:r>
      <w:r w:rsidRPr="00104670">
        <w:rPr>
          <w:rFonts w:ascii="Verdana" w:eastAsia="宋体" w:hAnsi="Verdana" w:cs="宋体"/>
          <w:color w:val="000000"/>
          <w:kern w:val="0"/>
          <w:szCs w:val="21"/>
        </w:rPr>
        <w:t>，这两种的</w:t>
      </w:r>
      <w:r w:rsidRPr="00104670">
        <w:rPr>
          <w:rFonts w:ascii="Verdana" w:eastAsia="宋体" w:hAnsi="Verdana" w:cs="宋体"/>
          <w:color w:val="000000"/>
          <w:kern w:val="0"/>
          <w:szCs w:val="21"/>
        </w:rPr>
        <w:t xml:space="preserve"> Session Bean</w:t>
      </w:r>
      <w:r w:rsidRPr="00104670">
        <w:rPr>
          <w:rFonts w:ascii="Verdana" w:eastAsia="宋体" w:hAnsi="Verdana" w:cs="宋体"/>
          <w:color w:val="000000"/>
          <w:kern w:val="0"/>
          <w:szCs w:val="21"/>
        </w:rPr>
        <w:t>都可以将系统逻辑放在</w:t>
      </w:r>
      <w:r w:rsidRPr="00104670">
        <w:rPr>
          <w:rFonts w:ascii="Verdana" w:eastAsia="宋体" w:hAnsi="Verdana" w:cs="宋体"/>
          <w:color w:val="000000"/>
          <w:kern w:val="0"/>
          <w:szCs w:val="21"/>
        </w:rPr>
        <w:t xml:space="preserve"> method</w:t>
      </w:r>
      <w:r w:rsidRPr="00104670">
        <w:rPr>
          <w:rFonts w:ascii="Verdana" w:eastAsia="宋体" w:hAnsi="Verdana" w:cs="宋体"/>
          <w:color w:val="000000"/>
          <w:kern w:val="0"/>
          <w:szCs w:val="21"/>
        </w:rPr>
        <w:t>之中执行，不同的是</w:t>
      </w:r>
      <w:r w:rsidRPr="00104670">
        <w:rPr>
          <w:rFonts w:ascii="Verdana" w:eastAsia="宋体" w:hAnsi="Verdana" w:cs="宋体"/>
          <w:color w:val="000000"/>
          <w:kern w:val="0"/>
          <w:szCs w:val="21"/>
        </w:rPr>
        <w:t xml:space="preserve"> Stateful Session Bean </w:t>
      </w:r>
      <w:r w:rsidRPr="00104670">
        <w:rPr>
          <w:rFonts w:ascii="Verdana" w:eastAsia="宋体" w:hAnsi="Verdana" w:cs="宋体"/>
          <w:color w:val="000000"/>
          <w:kern w:val="0"/>
          <w:szCs w:val="21"/>
        </w:rPr>
        <w:t>可以记录呼叫者的状态，因此通常来说，一个使用者会有一个相对应的</w:t>
      </w:r>
      <w:r w:rsidRPr="00104670">
        <w:rPr>
          <w:rFonts w:ascii="Verdana" w:eastAsia="宋体" w:hAnsi="Verdana" w:cs="宋体"/>
          <w:color w:val="000000"/>
          <w:kern w:val="0"/>
          <w:szCs w:val="21"/>
        </w:rPr>
        <w:t xml:space="preserve"> Stateful Session Bean </w:t>
      </w:r>
      <w:r w:rsidRPr="00104670">
        <w:rPr>
          <w:rFonts w:ascii="Verdana" w:eastAsia="宋体" w:hAnsi="Verdana" w:cs="宋体"/>
          <w:color w:val="000000"/>
          <w:kern w:val="0"/>
          <w:szCs w:val="21"/>
        </w:rPr>
        <w:t>的实体。</w:t>
      </w:r>
      <w:r w:rsidRPr="00104670">
        <w:rPr>
          <w:rFonts w:ascii="Verdana" w:eastAsia="宋体" w:hAnsi="Verdana" w:cs="宋体"/>
          <w:color w:val="000000"/>
          <w:kern w:val="0"/>
          <w:szCs w:val="21"/>
        </w:rPr>
        <w:t xml:space="preserve">Stateless Session Bean </w:t>
      </w:r>
      <w:r w:rsidRPr="00104670">
        <w:rPr>
          <w:rFonts w:ascii="Verdana" w:eastAsia="宋体" w:hAnsi="Verdana" w:cs="宋体"/>
          <w:color w:val="000000"/>
          <w:kern w:val="0"/>
          <w:szCs w:val="21"/>
        </w:rPr>
        <w:t>虽然也是逻辑组件，但是他却不负责记录使用者状态，也就是说当使用者呼叫</w:t>
      </w:r>
      <w:r w:rsidRPr="00104670">
        <w:rPr>
          <w:rFonts w:ascii="Verdana" w:eastAsia="宋体" w:hAnsi="Verdana" w:cs="宋体"/>
          <w:color w:val="000000"/>
          <w:kern w:val="0"/>
          <w:szCs w:val="21"/>
        </w:rPr>
        <w:t xml:space="preserve"> Stateless Session Bean </w:t>
      </w:r>
      <w:r w:rsidRPr="00104670">
        <w:rPr>
          <w:rFonts w:ascii="Verdana" w:eastAsia="宋体" w:hAnsi="Verdana" w:cs="宋体"/>
          <w:color w:val="000000"/>
          <w:kern w:val="0"/>
          <w:szCs w:val="21"/>
        </w:rPr>
        <w:t>的时候，</w:t>
      </w:r>
      <w:r w:rsidRPr="00104670">
        <w:rPr>
          <w:rFonts w:ascii="Verdana" w:eastAsia="宋体" w:hAnsi="Verdana" w:cs="宋体"/>
          <w:color w:val="000000"/>
          <w:kern w:val="0"/>
          <w:szCs w:val="21"/>
        </w:rPr>
        <w:t xml:space="preserve">EJB Container </w:t>
      </w:r>
      <w:r w:rsidRPr="00104670">
        <w:rPr>
          <w:rFonts w:ascii="Verdana" w:eastAsia="宋体" w:hAnsi="Verdana" w:cs="宋体"/>
          <w:color w:val="000000"/>
          <w:kern w:val="0"/>
          <w:szCs w:val="21"/>
        </w:rPr>
        <w:t>并不会找寻特定的</w:t>
      </w:r>
      <w:r w:rsidRPr="00104670">
        <w:rPr>
          <w:rFonts w:ascii="Verdana" w:eastAsia="宋体" w:hAnsi="Verdana" w:cs="宋体"/>
          <w:color w:val="000000"/>
          <w:kern w:val="0"/>
          <w:szCs w:val="21"/>
        </w:rPr>
        <w:t xml:space="preserve"> Stateless Session Bean </w:t>
      </w:r>
      <w:r w:rsidRPr="00104670">
        <w:rPr>
          <w:rFonts w:ascii="Verdana" w:eastAsia="宋体" w:hAnsi="Verdana" w:cs="宋体"/>
          <w:color w:val="000000"/>
          <w:kern w:val="0"/>
          <w:szCs w:val="21"/>
        </w:rPr>
        <w:t>的实体来执行这个</w:t>
      </w:r>
      <w:r w:rsidRPr="00104670">
        <w:rPr>
          <w:rFonts w:ascii="Verdana" w:eastAsia="宋体" w:hAnsi="Verdana" w:cs="宋体"/>
          <w:color w:val="000000"/>
          <w:kern w:val="0"/>
          <w:szCs w:val="21"/>
        </w:rPr>
        <w:t xml:space="preserve"> method</w:t>
      </w:r>
      <w:r w:rsidRPr="00104670">
        <w:rPr>
          <w:rFonts w:ascii="Verdana" w:eastAsia="宋体" w:hAnsi="Verdana" w:cs="宋体"/>
          <w:color w:val="000000"/>
          <w:kern w:val="0"/>
          <w:szCs w:val="21"/>
        </w:rPr>
        <w:t>。换言之，很可能数个使用者在执行某个</w:t>
      </w:r>
      <w:r w:rsidRPr="00104670">
        <w:rPr>
          <w:rFonts w:ascii="Verdana" w:eastAsia="宋体" w:hAnsi="Verdana" w:cs="宋体"/>
          <w:color w:val="000000"/>
          <w:kern w:val="0"/>
          <w:szCs w:val="21"/>
        </w:rPr>
        <w:t xml:space="preserve"> Stateless Session Bean </w:t>
      </w:r>
      <w:r w:rsidRPr="00104670">
        <w:rPr>
          <w:rFonts w:ascii="Verdana" w:eastAsia="宋体" w:hAnsi="Verdana" w:cs="宋体"/>
          <w:color w:val="000000"/>
          <w:kern w:val="0"/>
          <w:szCs w:val="21"/>
        </w:rPr>
        <w:t>的</w:t>
      </w:r>
      <w:r w:rsidRPr="00104670">
        <w:rPr>
          <w:rFonts w:ascii="Verdana" w:eastAsia="宋体" w:hAnsi="Verdana" w:cs="宋体"/>
          <w:color w:val="000000"/>
          <w:kern w:val="0"/>
          <w:szCs w:val="21"/>
        </w:rPr>
        <w:t xml:space="preserve"> methods </w:t>
      </w:r>
      <w:r w:rsidRPr="00104670">
        <w:rPr>
          <w:rFonts w:ascii="Verdana" w:eastAsia="宋体" w:hAnsi="Verdana" w:cs="宋体"/>
          <w:color w:val="000000"/>
          <w:kern w:val="0"/>
          <w:szCs w:val="21"/>
        </w:rPr>
        <w:t>时，会是同一个</w:t>
      </w:r>
      <w:r w:rsidRPr="00104670">
        <w:rPr>
          <w:rFonts w:ascii="Verdana" w:eastAsia="宋体" w:hAnsi="Verdana" w:cs="宋体"/>
          <w:color w:val="000000"/>
          <w:kern w:val="0"/>
          <w:szCs w:val="21"/>
        </w:rPr>
        <w:t xml:space="preserve"> Bean </w:t>
      </w:r>
      <w:r w:rsidRPr="00104670">
        <w:rPr>
          <w:rFonts w:ascii="Verdana" w:eastAsia="宋体" w:hAnsi="Verdana" w:cs="宋体"/>
          <w:color w:val="000000"/>
          <w:kern w:val="0"/>
          <w:szCs w:val="21"/>
        </w:rPr>
        <w:t>的</w:t>
      </w:r>
      <w:r w:rsidRPr="00104670">
        <w:rPr>
          <w:rFonts w:ascii="Verdana" w:eastAsia="宋体" w:hAnsi="Verdana" w:cs="宋体"/>
          <w:color w:val="000000"/>
          <w:kern w:val="0"/>
          <w:szCs w:val="21"/>
        </w:rPr>
        <w:t xml:space="preserve"> Instance </w:t>
      </w:r>
      <w:r w:rsidRPr="00104670">
        <w:rPr>
          <w:rFonts w:ascii="Verdana" w:eastAsia="宋体" w:hAnsi="Verdana" w:cs="宋体"/>
          <w:color w:val="000000"/>
          <w:kern w:val="0"/>
          <w:szCs w:val="21"/>
        </w:rPr>
        <w:t>在执行。从内存方面来看，</w:t>
      </w:r>
      <w:r w:rsidRPr="00104670">
        <w:rPr>
          <w:rFonts w:ascii="Verdana" w:eastAsia="宋体" w:hAnsi="Verdana" w:cs="宋体"/>
          <w:color w:val="000000"/>
          <w:kern w:val="0"/>
          <w:szCs w:val="21"/>
        </w:rPr>
        <w:t xml:space="preserve"> Stateful Session Bean </w:t>
      </w:r>
      <w:r w:rsidRPr="00104670">
        <w:rPr>
          <w:rFonts w:ascii="Verdana" w:eastAsia="宋体" w:hAnsi="Verdana" w:cs="宋体"/>
          <w:color w:val="000000"/>
          <w:kern w:val="0"/>
          <w:szCs w:val="21"/>
        </w:rPr>
        <w:t>与</w:t>
      </w:r>
      <w:r w:rsidRPr="00104670">
        <w:rPr>
          <w:rFonts w:ascii="Verdana" w:eastAsia="宋体" w:hAnsi="Verdana" w:cs="宋体"/>
          <w:color w:val="000000"/>
          <w:kern w:val="0"/>
          <w:szCs w:val="21"/>
        </w:rPr>
        <w:t xml:space="preserve"> Stateless Session Bean </w:t>
      </w:r>
      <w:r w:rsidRPr="00104670">
        <w:rPr>
          <w:rFonts w:ascii="Verdana" w:eastAsia="宋体" w:hAnsi="Verdana" w:cs="宋体"/>
          <w:color w:val="000000"/>
          <w:kern w:val="0"/>
          <w:szCs w:val="21"/>
        </w:rPr>
        <w:t>比较，</w:t>
      </w:r>
      <w:r w:rsidRPr="00104670">
        <w:rPr>
          <w:rFonts w:ascii="Verdana" w:eastAsia="宋体" w:hAnsi="Verdana" w:cs="宋体"/>
          <w:color w:val="000000"/>
          <w:kern w:val="0"/>
          <w:szCs w:val="21"/>
        </w:rPr>
        <w:t xml:space="preserve"> Stateful Session Bean </w:t>
      </w:r>
      <w:r w:rsidRPr="00104670">
        <w:rPr>
          <w:rFonts w:ascii="Verdana" w:eastAsia="宋体" w:hAnsi="Verdana" w:cs="宋体"/>
          <w:color w:val="000000"/>
          <w:kern w:val="0"/>
          <w:szCs w:val="21"/>
        </w:rPr>
        <w:t>会消耗</w:t>
      </w:r>
      <w:r w:rsidRPr="00104670">
        <w:rPr>
          <w:rFonts w:ascii="Verdana" w:eastAsia="宋体" w:hAnsi="Verdana" w:cs="宋体"/>
          <w:color w:val="000000"/>
          <w:kern w:val="0"/>
          <w:szCs w:val="21"/>
        </w:rPr>
        <w:t xml:space="preserve"> J2EE Server </w:t>
      </w:r>
      <w:r w:rsidRPr="00104670">
        <w:rPr>
          <w:rFonts w:ascii="Verdana" w:eastAsia="宋体" w:hAnsi="Verdana" w:cs="宋体"/>
          <w:color w:val="000000"/>
          <w:kern w:val="0"/>
          <w:szCs w:val="21"/>
        </w:rPr>
        <w:t>较多的内存，然而</w:t>
      </w:r>
      <w:r w:rsidRPr="00104670">
        <w:rPr>
          <w:rFonts w:ascii="Verdana" w:eastAsia="宋体" w:hAnsi="Verdana" w:cs="宋体"/>
          <w:color w:val="000000"/>
          <w:kern w:val="0"/>
          <w:szCs w:val="21"/>
        </w:rPr>
        <w:t xml:space="preserve"> Stateful Session Bean </w:t>
      </w:r>
      <w:r w:rsidRPr="00104670">
        <w:rPr>
          <w:rFonts w:ascii="Verdana" w:eastAsia="宋体" w:hAnsi="Verdana" w:cs="宋体"/>
          <w:color w:val="000000"/>
          <w:kern w:val="0"/>
          <w:szCs w:val="21"/>
        </w:rPr>
        <w:t>的优势却在于他可以维持使用者的状态。</w:t>
      </w:r>
    </w:p>
    <w:p w:rsidR="00104670" w:rsidRPr="00104670" w:rsidRDefault="00104670" w:rsidP="00104670">
      <w:pPr>
        <w:widowControl/>
        <w:shd w:val="clear" w:color="auto" w:fill="FFFFFF"/>
        <w:spacing w:before="150" w:after="150" w:line="378" w:lineRule="atLeast"/>
        <w:jc w:val="left"/>
        <w:rPr>
          <w:rFonts w:ascii="Verdana" w:eastAsia="宋体" w:hAnsi="Verdana" w:cs="宋体"/>
          <w:color w:val="000000"/>
          <w:kern w:val="0"/>
          <w:szCs w:val="21"/>
        </w:rPr>
      </w:pP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9</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 xml:space="preserve">Collection </w:t>
      </w:r>
      <w:r w:rsidRPr="00104670">
        <w:rPr>
          <w:rFonts w:ascii="Verdana" w:eastAsia="宋体" w:hAnsi="Verdana" w:cs="宋体"/>
          <w:color w:val="000000"/>
          <w:kern w:val="0"/>
          <w:szCs w:val="21"/>
        </w:rPr>
        <w:t>和</w:t>
      </w:r>
      <w:r w:rsidRPr="00104670">
        <w:rPr>
          <w:rFonts w:ascii="Verdana" w:eastAsia="宋体" w:hAnsi="Verdana" w:cs="宋体"/>
          <w:color w:val="000000"/>
          <w:kern w:val="0"/>
          <w:szCs w:val="21"/>
        </w:rPr>
        <w:t xml:space="preserve"> Collections</w:t>
      </w:r>
      <w:r w:rsidRPr="00104670">
        <w:rPr>
          <w:rFonts w:ascii="Verdana" w:eastAsia="宋体" w:hAnsi="Verdana" w:cs="宋体"/>
          <w:color w:val="000000"/>
          <w:kern w:val="0"/>
          <w:szCs w:val="21"/>
        </w:rPr>
        <w:t>的区别。</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Collection</w:t>
      </w:r>
      <w:r w:rsidRPr="00104670">
        <w:rPr>
          <w:rFonts w:ascii="Verdana" w:eastAsia="宋体" w:hAnsi="Verdana" w:cs="宋体"/>
          <w:color w:val="000000"/>
          <w:kern w:val="0"/>
          <w:szCs w:val="21"/>
        </w:rPr>
        <w:t>是集合类的上级接口，继承与他的接口主要有</w:t>
      </w:r>
      <w:r w:rsidRPr="00104670">
        <w:rPr>
          <w:rFonts w:ascii="Verdana" w:eastAsia="宋体" w:hAnsi="Verdana" w:cs="宋体"/>
          <w:color w:val="000000"/>
          <w:kern w:val="0"/>
          <w:szCs w:val="21"/>
        </w:rPr>
        <w:t xml:space="preserve">Set </w:t>
      </w:r>
      <w:r w:rsidRPr="00104670">
        <w:rPr>
          <w:rFonts w:ascii="Verdana" w:eastAsia="宋体" w:hAnsi="Verdana" w:cs="宋体"/>
          <w:color w:val="000000"/>
          <w:kern w:val="0"/>
          <w:szCs w:val="21"/>
        </w:rPr>
        <w:t>和</w:t>
      </w:r>
      <w:r w:rsidRPr="00104670">
        <w:rPr>
          <w:rFonts w:ascii="Verdana" w:eastAsia="宋体" w:hAnsi="Verdana" w:cs="宋体"/>
          <w:color w:val="000000"/>
          <w:kern w:val="0"/>
          <w:szCs w:val="21"/>
        </w:rPr>
        <w:t>List.</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Collections</w:t>
      </w:r>
      <w:r w:rsidRPr="00104670">
        <w:rPr>
          <w:rFonts w:ascii="Verdana" w:eastAsia="宋体" w:hAnsi="Verdana" w:cs="宋体"/>
          <w:color w:val="000000"/>
          <w:kern w:val="0"/>
          <w:szCs w:val="21"/>
        </w:rPr>
        <w:t>是针对集合类的一个帮助类，他提供一系列静态方法实现对各种集合的搜索、排序、线程安全化等操作。</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10</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&amp;</w:t>
      </w:r>
      <w:r w:rsidRPr="00104670">
        <w:rPr>
          <w:rFonts w:ascii="Verdana" w:eastAsia="宋体" w:hAnsi="Verdana" w:cs="宋体"/>
          <w:color w:val="000000"/>
          <w:kern w:val="0"/>
          <w:szCs w:val="21"/>
        </w:rPr>
        <w:t>和</w:t>
      </w:r>
      <w:r w:rsidRPr="00104670">
        <w:rPr>
          <w:rFonts w:ascii="Verdana" w:eastAsia="宋体" w:hAnsi="Verdana" w:cs="宋体"/>
          <w:color w:val="000000"/>
          <w:kern w:val="0"/>
          <w:szCs w:val="21"/>
        </w:rPr>
        <w:t>&amp;&amp;</w:t>
      </w:r>
      <w:r w:rsidRPr="00104670">
        <w:rPr>
          <w:rFonts w:ascii="Verdana" w:eastAsia="宋体" w:hAnsi="Verdana" w:cs="宋体"/>
          <w:color w:val="000000"/>
          <w:kern w:val="0"/>
          <w:szCs w:val="21"/>
        </w:rPr>
        <w:t>的区别。</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t>&amp;</w:t>
      </w:r>
      <w:r w:rsidRPr="00104670">
        <w:rPr>
          <w:rFonts w:ascii="Verdana" w:eastAsia="宋体" w:hAnsi="Verdana" w:cs="宋体"/>
          <w:color w:val="000000"/>
          <w:kern w:val="0"/>
          <w:szCs w:val="21"/>
        </w:rPr>
        <w:t>是位运算符，表示按位与运算，</w:t>
      </w:r>
      <w:r w:rsidRPr="00104670">
        <w:rPr>
          <w:rFonts w:ascii="Verdana" w:eastAsia="宋体" w:hAnsi="Verdana" w:cs="宋体"/>
          <w:color w:val="000000"/>
          <w:kern w:val="0"/>
          <w:szCs w:val="21"/>
        </w:rPr>
        <w:t>&amp;&amp;</w:t>
      </w:r>
      <w:r w:rsidRPr="00104670">
        <w:rPr>
          <w:rFonts w:ascii="Verdana" w:eastAsia="宋体" w:hAnsi="Verdana" w:cs="宋体"/>
          <w:color w:val="000000"/>
          <w:kern w:val="0"/>
          <w:szCs w:val="21"/>
        </w:rPr>
        <w:t>是逻辑运算符，表示逻辑与（</w:t>
      </w:r>
      <w:r w:rsidRPr="00104670">
        <w:rPr>
          <w:rFonts w:ascii="Verdana" w:eastAsia="宋体" w:hAnsi="Verdana" w:cs="宋体"/>
          <w:color w:val="000000"/>
          <w:kern w:val="0"/>
          <w:szCs w:val="21"/>
        </w:rPr>
        <w:t>and</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11</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HashMap</w:t>
      </w:r>
      <w:r w:rsidRPr="00104670">
        <w:rPr>
          <w:rFonts w:ascii="Verdana" w:eastAsia="宋体" w:hAnsi="Verdana" w:cs="宋体"/>
          <w:color w:val="000000"/>
          <w:kern w:val="0"/>
          <w:szCs w:val="21"/>
        </w:rPr>
        <w:t>和</w:t>
      </w:r>
      <w:r w:rsidRPr="00104670">
        <w:rPr>
          <w:rFonts w:ascii="Verdana" w:eastAsia="宋体" w:hAnsi="Verdana" w:cs="宋体"/>
          <w:color w:val="000000"/>
          <w:kern w:val="0"/>
          <w:szCs w:val="21"/>
        </w:rPr>
        <w:t>Hashtable</w:t>
      </w:r>
      <w:r w:rsidRPr="00104670">
        <w:rPr>
          <w:rFonts w:ascii="Verdana" w:eastAsia="宋体" w:hAnsi="Verdana" w:cs="宋体"/>
          <w:color w:val="000000"/>
          <w:kern w:val="0"/>
          <w:szCs w:val="21"/>
        </w:rPr>
        <w:t>的区别。</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HashMap</w:t>
      </w:r>
      <w:r w:rsidRPr="00104670">
        <w:rPr>
          <w:rFonts w:ascii="Verdana" w:eastAsia="宋体" w:hAnsi="Verdana" w:cs="宋体"/>
          <w:color w:val="000000"/>
          <w:kern w:val="0"/>
          <w:szCs w:val="21"/>
        </w:rPr>
        <w:t>是</w:t>
      </w:r>
      <w:r w:rsidRPr="00104670">
        <w:rPr>
          <w:rFonts w:ascii="Verdana" w:eastAsia="宋体" w:hAnsi="Verdana" w:cs="宋体"/>
          <w:color w:val="000000"/>
          <w:kern w:val="0"/>
          <w:szCs w:val="21"/>
        </w:rPr>
        <w:t>Hashtable</w:t>
      </w:r>
      <w:r w:rsidRPr="00104670">
        <w:rPr>
          <w:rFonts w:ascii="Verdana" w:eastAsia="宋体" w:hAnsi="Verdana" w:cs="宋体"/>
          <w:color w:val="000000"/>
          <w:kern w:val="0"/>
          <w:szCs w:val="21"/>
        </w:rPr>
        <w:t>的轻量级实现（非线程安全的实现），他们都完成了</w:t>
      </w:r>
      <w:r w:rsidRPr="00104670">
        <w:rPr>
          <w:rFonts w:ascii="Verdana" w:eastAsia="宋体" w:hAnsi="Verdana" w:cs="宋体"/>
          <w:color w:val="000000"/>
          <w:kern w:val="0"/>
          <w:szCs w:val="21"/>
        </w:rPr>
        <w:t>Map</w:t>
      </w:r>
      <w:r w:rsidRPr="00104670">
        <w:rPr>
          <w:rFonts w:ascii="Verdana" w:eastAsia="宋体" w:hAnsi="Verdana" w:cs="宋体"/>
          <w:color w:val="000000"/>
          <w:kern w:val="0"/>
          <w:szCs w:val="21"/>
        </w:rPr>
        <w:t>接口，主要区别在于</w:t>
      </w:r>
      <w:r w:rsidRPr="00104670">
        <w:rPr>
          <w:rFonts w:ascii="Verdana" w:eastAsia="宋体" w:hAnsi="Verdana" w:cs="宋体"/>
          <w:color w:val="000000"/>
          <w:kern w:val="0"/>
          <w:szCs w:val="21"/>
        </w:rPr>
        <w:t>HashMap</w:t>
      </w:r>
      <w:r w:rsidRPr="00104670">
        <w:rPr>
          <w:rFonts w:ascii="Verdana" w:eastAsia="宋体" w:hAnsi="Verdana" w:cs="宋体"/>
          <w:color w:val="000000"/>
          <w:kern w:val="0"/>
          <w:szCs w:val="21"/>
        </w:rPr>
        <w:t>允许空（</w:t>
      </w:r>
      <w:r w:rsidRPr="00104670">
        <w:rPr>
          <w:rFonts w:ascii="Verdana" w:eastAsia="宋体" w:hAnsi="Verdana" w:cs="宋体"/>
          <w:color w:val="000000"/>
          <w:kern w:val="0"/>
          <w:szCs w:val="21"/>
        </w:rPr>
        <w:t>null</w:t>
      </w:r>
      <w:r w:rsidRPr="00104670">
        <w:rPr>
          <w:rFonts w:ascii="Verdana" w:eastAsia="宋体" w:hAnsi="Verdana" w:cs="宋体"/>
          <w:color w:val="000000"/>
          <w:kern w:val="0"/>
          <w:szCs w:val="21"/>
        </w:rPr>
        <w:t>）键值（</w:t>
      </w:r>
      <w:r w:rsidRPr="00104670">
        <w:rPr>
          <w:rFonts w:ascii="Verdana" w:eastAsia="宋体" w:hAnsi="Verdana" w:cs="宋体"/>
          <w:color w:val="000000"/>
          <w:kern w:val="0"/>
          <w:szCs w:val="21"/>
        </w:rPr>
        <w:t>key</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由于非线程安全，效率上可能高于</w:t>
      </w:r>
      <w:r w:rsidRPr="00104670">
        <w:rPr>
          <w:rFonts w:ascii="Verdana" w:eastAsia="宋体" w:hAnsi="Verdana" w:cs="宋体"/>
          <w:color w:val="000000"/>
          <w:kern w:val="0"/>
          <w:szCs w:val="21"/>
        </w:rPr>
        <w:t>Hashtable</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t>HashMap</w:t>
      </w:r>
      <w:r w:rsidRPr="00104670">
        <w:rPr>
          <w:rFonts w:ascii="Verdana" w:eastAsia="宋体" w:hAnsi="Verdana" w:cs="宋体"/>
          <w:color w:val="000000"/>
          <w:kern w:val="0"/>
          <w:szCs w:val="21"/>
        </w:rPr>
        <w:t>允许将</w:t>
      </w:r>
      <w:r w:rsidRPr="00104670">
        <w:rPr>
          <w:rFonts w:ascii="Verdana" w:eastAsia="宋体" w:hAnsi="Verdana" w:cs="宋体"/>
          <w:color w:val="000000"/>
          <w:kern w:val="0"/>
          <w:szCs w:val="21"/>
        </w:rPr>
        <w:t>null</w:t>
      </w:r>
      <w:r w:rsidRPr="00104670">
        <w:rPr>
          <w:rFonts w:ascii="Verdana" w:eastAsia="宋体" w:hAnsi="Verdana" w:cs="宋体"/>
          <w:color w:val="000000"/>
          <w:kern w:val="0"/>
          <w:szCs w:val="21"/>
        </w:rPr>
        <w:t>作为一个</w:t>
      </w:r>
      <w:r w:rsidRPr="00104670">
        <w:rPr>
          <w:rFonts w:ascii="Verdana" w:eastAsia="宋体" w:hAnsi="Verdana" w:cs="宋体"/>
          <w:color w:val="000000"/>
          <w:kern w:val="0"/>
          <w:szCs w:val="21"/>
        </w:rPr>
        <w:t>entry</w:t>
      </w:r>
      <w:r w:rsidRPr="00104670">
        <w:rPr>
          <w:rFonts w:ascii="Verdana" w:eastAsia="宋体" w:hAnsi="Verdana" w:cs="宋体"/>
          <w:color w:val="000000"/>
          <w:kern w:val="0"/>
          <w:szCs w:val="21"/>
        </w:rPr>
        <w:t>的</w:t>
      </w:r>
      <w:r w:rsidRPr="00104670">
        <w:rPr>
          <w:rFonts w:ascii="Verdana" w:eastAsia="宋体" w:hAnsi="Verdana" w:cs="宋体"/>
          <w:color w:val="000000"/>
          <w:kern w:val="0"/>
          <w:szCs w:val="21"/>
        </w:rPr>
        <w:t>key</w:t>
      </w:r>
      <w:r w:rsidRPr="00104670">
        <w:rPr>
          <w:rFonts w:ascii="Verdana" w:eastAsia="宋体" w:hAnsi="Verdana" w:cs="宋体"/>
          <w:color w:val="000000"/>
          <w:kern w:val="0"/>
          <w:szCs w:val="21"/>
        </w:rPr>
        <w:t>或者</w:t>
      </w:r>
      <w:r w:rsidRPr="00104670">
        <w:rPr>
          <w:rFonts w:ascii="Verdana" w:eastAsia="宋体" w:hAnsi="Verdana" w:cs="宋体"/>
          <w:color w:val="000000"/>
          <w:kern w:val="0"/>
          <w:szCs w:val="21"/>
        </w:rPr>
        <w:t>value</w:t>
      </w:r>
      <w:r w:rsidRPr="00104670">
        <w:rPr>
          <w:rFonts w:ascii="Verdana" w:eastAsia="宋体" w:hAnsi="Verdana" w:cs="宋体"/>
          <w:color w:val="000000"/>
          <w:kern w:val="0"/>
          <w:szCs w:val="21"/>
        </w:rPr>
        <w:t>，而</w:t>
      </w:r>
      <w:r w:rsidRPr="00104670">
        <w:rPr>
          <w:rFonts w:ascii="Verdana" w:eastAsia="宋体" w:hAnsi="Verdana" w:cs="宋体"/>
          <w:color w:val="000000"/>
          <w:kern w:val="0"/>
          <w:szCs w:val="21"/>
        </w:rPr>
        <w:t>Hashtable</w:t>
      </w:r>
      <w:r w:rsidRPr="00104670">
        <w:rPr>
          <w:rFonts w:ascii="Verdana" w:eastAsia="宋体" w:hAnsi="Verdana" w:cs="宋体"/>
          <w:color w:val="000000"/>
          <w:kern w:val="0"/>
          <w:szCs w:val="21"/>
        </w:rPr>
        <w:t>不允许。</w:t>
      </w:r>
      <w:r w:rsidRPr="00104670">
        <w:rPr>
          <w:rFonts w:ascii="Verdana" w:eastAsia="宋体" w:hAnsi="Verdana" w:cs="宋体"/>
          <w:color w:val="000000"/>
          <w:kern w:val="0"/>
          <w:szCs w:val="21"/>
        </w:rPr>
        <w:br/>
        <w:t>HashMap</w:t>
      </w:r>
      <w:r w:rsidRPr="00104670">
        <w:rPr>
          <w:rFonts w:ascii="Verdana" w:eastAsia="宋体" w:hAnsi="Verdana" w:cs="宋体"/>
          <w:color w:val="000000"/>
          <w:kern w:val="0"/>
          <w:szCs w:val="21"/>
        </w:rPr>
        <w:t>把</w:t>
      </w:r>
      <w:r w:rsidRPr="00104670">
        <w:rPr>
          <w:rFonts w:ascii="Verdana" w:eastAsia="宋体" w:hAnsi="Verdana" w:cs="宋体"/>
          <w:color w:val="000000"/>
          <w:kern w:val="0"/>
          <w:szCs w:val="21"/>
        </w:rPr>
        <w:t>Hashtable</w:t>
      </w:r>
      <w:r w:rsidRPr="00104670">
        <w:rPr>
          <w:rFonts w:ascii="Verdana" w:eastAsia="宋体" w:hAnsi="Verdana" w:cs="宋体"/>
          <w:color w:val="000000"/>
          <w:kern w:val="0"/>
          <w:szCs w:val="21"/>
        </w:rPr>
        <w:t>的</w:t>
      </w:r>
      <w:r w:rsidRPr="00104670">
        <w:rPr>
          <w:rFonts w:ascii="Verdana" w:eastAsia="宋体" w:hAnsi="Verdana" w:cs="宋体"/>
          <w:color w:val="000000"/>
          <w:kern w:val="0"/>
          <w:szCs w:val="21"/>
        </w:rPr>
        <w:t>contains</w:t>
      </w:r>
      <w:r w:rsidRPr="00104670">
        <w:rPr>
          <w:rFonts w:ascii="Verdana" w:eastAsia="宋体" w:hAnsi="Verdana" w:cs="宋体"/>
          <w:color w:val="000000"/>
          <w:kern w:val="0"/>
          <w:szCs w:val="21"/>
        </w:rPr>
        <w:t>方法去掉了，改成</w:t>
      </w:r>
      <w:r w:rsidRPr="00104670">
        <w:rPr>
          <w:rFonts w:ascii="Verdana" w:eastAsia="宋体" w:hAnsi="Verdana" w:cs="宋体"/>
          <w:color w:val="000000"/>
          <w:kern w:val="0"/>
          <w:szCs w:val="21"/>
        </w:rPr>
        <w:t>containsvalue</w:t>
      </w:r>
      <w:r w:rsidRPr="00104670">
        <w:rPr>
          <w:rFonts w:ascii="Verdana" w:eastAsia="宋体" w:hAnsi="Verdana" w:cs="宋体"/>
          <w:color w:val="000000"/>
          <w:kern w:val="0"/>
          <w:szCs w:val="21"/>
        </w:rPr>
        <w:t>和</w:t>
      </w:r>
      <w:r w:rsidRPr="00104670">
        <w:rPr>
          <w:rFonts w:ascii="Verdana" w:eastAsia="宋体" w:hAnsi="Verdana" w:cs="宋体"/>
          <w:color w:val="000000"/>
          <w:kern w:val="0"/>
          <w:szCs w:val="21"/>
        </w:rPr>
        <w:t>containsKey</w:t>
      </w:r>
      <w:r w:rsidRPr="00104670">
        <w:rPr>
          <w:rFonts w:ascii="Verdana" w:eastAsia="宋体" w:hAnsi="Verdana" w:cs="宋体"/>
          <w:color w:val="000000"/>
          <w:kern w:val="0"/>
          <w:szCs w:val="21"/>
        </w:rPr>
        <w:t>。因为</w:t>
      </w:r>
      <w:r w:rsidRPr="00104670">
        <w:rPr>
          <w:rFonts w:ascii="Verdana" w:eastAsia="宋体" w:hAnsi="Verdana" w:cs="宋体"/>
          <w:color w:val="000000"/>
          <w:kern w:val="0"/>
          <w:szCs w:val="21"/>
        </w:rPr>
        <w:t>contains</w:t>
      </w:r>
      <w:r w:rsidRPr="00104670">
        <w:rPr>
          <w:rFonts w:ascii="Verdana" w:eastAsia="宋体" w:hAnsi="Verdana" w:cs="宋体"/>
          <w:color w:val="000000"/>
          <w:kern w:val="0"/>
          <w:szCs w:val="21"/>
        </w:rPr>
        <w:t>方法容易让人引起误解。</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t>Hashtable</w:t>
      </w:r>
      <w:r w:rsidRPr="00104670">
        <w:rPr>
          <w:rFonts w:ascii="Verdana" w:eastAsia="宋体" w:hAnsi="Verdana" w:cs="宋体"/>
          <w:color w:val="000000"/>
          <w:kern w:val="0"/>
          <w:szCs w:val="21"/>
        </w:rPr>
        <w:t>继承自</w:t>
      </w:r>
      <w:r w:rsidRPr="00104670">
        <w:rPr>
          <w:rFonts w:ascii="Verdana" w:eastAsia="宋体" w:hAnsi="Verdana" w:cs="宋体"/>
          <w:color w:val="000000"/>
          <w:kern w:val="0"/>
          <w:szCs w:val="21"/>
        </w:rPr>
        <w:t>Dictionary</w:t>
      </w:r>
      <w:r w:rsidRPr="00104670">
        <w:rPr>
          <w:rFonts w:ascii="Verdana" w:eastAsia="宋体" w:hAnsi="Verdana" w:cs="宋体"/>
          <w:color w:val="000000"/>
          <w:kern w:val="0"/>
          <w:szCs w:val="21"/>
        </w:rPr>
        <w:t>类，而</w:t>
      </w:r>
      <w:r w:rsidRPr="00104670">
        <w:rPr>
          <w:rFonts w:ascii="Verdana" w:eastAsia="宋体" w:hAnsi="Verdana" w:cs="宋体"/>
          <w:color w:val="000000"/>
          <w:kern w:val="0"/>
          <w:szCs w:val="21"/>
        </w:rPr>
        <w:t>HashMap</w:t>
      </w:r>
      <w:r w:rsidRPr="00104670">
        <w:rPr>
          <w:rFonts w:ascii="Verdana" w:eastAsia="宋体" w:hAnsi="Verdana" w:cs="宋体"/>
          <w:color w:val="000000"/>
          <w:kern w:val="0"/>
          <w:szCs w:val="21"/>
        </w:rPr>
        <w:t>是</w:t>
      </w:r>
      <w:r w:rsidRPr="00104670">
        <w:rPr>
          <w:rFonts w:ascii="Verdana" w:eastAsia="宋体" w:hAnsi="Verdana" w:cs="宋体"/>
          <w:color w:val="000000"/>
          <w:kern w:val="0"/>
          <w:szCs w:val="21"/>
        </w:rPr>
        <w:t>Java1.2</w:t>
      </w:r>
      <w:r w:rsidRPr="00104670">
        <w:rPr>
          <w:rFonts w:ascii="Verdana" w:eastAsia="宋体" w:hAnsi="Verdana" w:cs="宋体"/>
          <w:color w:val="000000"/>
          <w:kern w:val="0"/>
          <w:szCs w:val="21"/>
        </w:rPr>
        <w:t>引进的</w:t>
      </w:r>
      <w:r w:rsidRPr="00104670">
        <w:rPr>
          <w:rFonts w:ascii="Verdana" w:eastAsia="宋体" w:hAnsi="Verdana" w:cs="宋体"/>
          <w:color w:val="000000"/>
          <w:kern w:val="0"/>
          <w:szCs w:val="21"/>
        </w:rPr>
        <w:t>Map interface</w:t>
      </w:r>
      <w:r w:rsidRPr="00104670">
        <w:rPr>
          <w:rFonts w:ascii="Verdana" w:eastAsia="宋体" w:hAnsi="Verdana" w:cs="宋体"/>
          <w:color w:val="000000"/>
          <w:kern w:val="0"/>
          <w:szCs w:val="21"/>
        </w:rPr>
        <w:t>的一个实现。</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最大的不同是，</w:t>
      </w:r>
      <w:r w:rsidRPr="00104670">
        <w:rPr>
          <w:rFonts w:ascii="Verdana" w:eastAsia="宋体" w:hAnsi="Verdana" w:cs="宋体"/>
          <w:color w:val="000000"/>
          <w:kern w:val="0"/>
          <w:szCs w:val="21"/>
        </w:rPr>
        <w:t>Hashtable</w:t>
      </w:r>
      <w:r w:rsidRPr="00104670">
        <w:rPr>
          <w:rFonts w:ascii="Verdana" w:eastAsia="宋体" w:hAnsi="Verdana" w:cs="宋体"/>
          <w:color w:val="000000"/>
          <w:kern w:val="0"/>
          <w:szCs w:val="21"/>
        </w:rPr>
        <w:t>的方法是</w:t>
      </w:r>
      <w:r w:rsidRPr="00104670">
        <w:rPr>
          <w:rFonts w:ascii="Verdana" w:eastAsia="宋体" w:hAnsi="Verdana" w:cs="宋体"/>
          <w:color w:val="000000"/>
          <w:kern w:val="0"/>
          <w:szCs w:val="21"/>
        </w:rPr>
        <w:t>Synchronize</w:t>
      </w:r>
      <w:r w:rsidRPr="00104670">
        <w:rPr>
          <w:rFonts w:ascii="Verdana" w:eastAsia="宋体" w:hAnsi="Verdana" w:cs="宋体"/>
          <w:color w:val="000000"/>
          <w:kern w:val="0"/>
          <w:szCs w:val="21"/>
        </w:rPr>
        <w:t>的，而</w:t>
      </w:r>
      <w:r w:rsidRPr="00104670">
        <w:rPr>
          <w:rFonts w:ascii="Verdana" w:eastAsia="宋体" w:hAnsi="Verdana" w:cs="宋体"/>
          <w:color w:val="000000"/>
          <w:kern w:val="0"/>
          <w:szCs w:val="21"/>
        </w:rPr>
        <w:t>HashMap</w:t>
      </w:r>
      <w:r w:rsidRPr="00104670">
        <w:rPr>
          <w:rFonts w:ascii="Verdana" w:eastAsia="宋体" w:hAnsi="Verdana" w:cs="宋体"/>
          <w:color w:val="000000"/>
          <w:kern w:val="0"/>
          <w:szCs w:val="21"/>
        </w:rPr>
        <w:t>不是，在多个线程访问</w:t>
      </w:r>
      <w:r w:rsidRPr="00104670">
        <w:rPr>
          <w:rFonts w:ascii="Verdana" w:eastAsia="宋体" w:hAnsi="Verdana" w:cs="宋体"/>
          <w:color w:val="000000"/>
          <w:kern w:val="0"/>
          <w:szCs w:val="21"/>
        </w:rPr>
        <w:t>Hashtable</w:t>
      </w:r>
      <w:r w:rsidRPr="00104670">
        <w:rPr>
          <w:rFonts w:ascii="Verdana" w:eastAsia="宋体" w:hAnsi="Verdana" w:cs="宋体"/>
          <w:color w:val="000000"/>
          <w:kern w:val="0"/>
          <w:szCs w:val="21"/>
        </w:rPr>
        <w:t>时，不需要自己为它的方法实现同步，而</w:t>
      </w:r>
      <w:r w:rsidRPr="00104670">
        <w:rPr>
          <w:rFonts w:ascii="Verdana" w:eastAsia="宋体" w:hAnsi="Verdana" w:cs="宋体"/>
          <w:color w:val="000000"/>
          <w:kern w:val="0"/>
          <w:szCs w:val="21"/>
        </w:rPr>
        <w:t xml:space="preserve">HashMap </w:t>
      </w:r>
      <w:r w:rsidRPr="00104670">
        <w:rPr>
          <w:rFonts w:ascii="Verdana" w:eastAsia="宋体" w:hAnsi="Verdana" w:cs="宋体"/>
          <w:color w:val="000000"/>
          <w:kern w:val="0"/>
          <w:szCs w:val="21"/>
        </w:rPr>
        <w:t>就必须为之提供外同步（如果是</w:t>
      </w:r>
      <w:r w:rsidRPr="00104670">
        <w:rPr>
          <w:rFonts w:ascii="Verdana" w:eastAsia="宋体" w:hAnsi="Verdana" w:cs="宋体"/>
          <w:color w:val="000000"/>
          <w:kern w:val="0"/>
          <w:szCs w:val="21"/>
        </w:rPr>
        <w:t>ArrayList</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List lst = Collections.synchronizedList(new ArrayList());</w:t>
      </w:r>
      <w:r w:rsidRPr="00104670">
        <w:rPr>
          <w:rFonts w:ascii="Verdana" w:eastAsia="宋体" w:hAnsi="Verdana" w:cs="宋体"/>
          <w:color w:val="000000"/>
          <w:kern w:val="0"/>
          <w:szCs w:val="21"/>
        </w:rPr>
        <w:t>如果是</w:t>
      </w:r>
      <w:r w:rsidRPr="00104670">
        <w:rPr>
          <w:rFonts w:ascii="Verdana" w:eastAsia="宋体" w:hAnsi="Verdana" w:cs="宋体"/>
          <w:color w:val="000000"/>
          <w:kern w:val="0"/>
          <w:szCs w:val="21"/>
        </w:rPr>
        <w:t>HashMap</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Map map = Collections.synchronizedMap(new HashMap());</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t>Hashtable</w:t>
      </w:r>
      <w:r w:rsidRPr="00104670">
        <w:rPr>
          <w:rFonts w:ascii="Verdana" w:eastAsia="宋体" w:hAnsi="Verdana" w:cs="宋体"/>
          <w:color w:val="000000"/>
          <w:kern w:val="0"/>
          <w:szCs w:val="21"/>
        </w:rPr>
        <w:t>和</w:t>
      </w:r>
      <w:r w:rsidRPr="00104670">
        <w:rPr>
          <w:rFonts w:ascii="Verdana" w:eastAsia="宋体" w:hAnsi="Verdana" w:cs="宋体"/>
          <w:color w:val="000000"/>
          <w:kern w:val="0"/>
          <w:szCs w:val="21"/>
        </w:rPr>
        <w:t>HashMap</w:t>
      </w:r>
      <w:r w:rsidRPr="00104670">
        <w:rPr>
          <w:rFonts w:ascii="Verdana" w:eastAsia="宋体" w:hAnsi="Verdana" w:cs="宋体"/>
          <w:color w:val="000000"/>
          <w:kern w:val="0"/>
          <w:szCs w:val="21"/>
        </w:rPr>
        <w:t>采用的</w:t>
      </w:r>
      <w:r w:rsidRPr="00104670">
        <w:rPr>
          <w:rFonts w:ascii="Verdana" w:eastAsia="宋体" w:hAnsi="Verdana" w:cs="宋体"/>
          <w:color w:val="000000"/>
          <w:kern w:val="0"/>
          <w:szCs w:val="21"/>
        </w:rPr>
        <w:t>hash/rehash</w:t>
      </w:r>
      <w:r w:rsidRPr="00104670">
        <w:rPr>
          <w:rFonts w:ascii="Verdana" w:eastAsia="宋体" w:hAnsi="Verdana" w:cs="宋体"/>
          <w:color w:val="000000"/>
          <w:kern w:val="0"/>
          <w:szCs w:val="21"/>
        </w:rPr>
        <w:t>算法都大概一样，所以性能不会有很大的差异。</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12</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final, finally, finalize</w:t>
      </w:r>
      <w:r w:rsidRPr="00104670">
        <w:rPr>
          <w:rFonts w:ascii="Verdana" w:eastAsia="宋体" w:hAnsi="Verdana" w:cs="宋体"/>
          <w:color w:val="000000"/>
          <w:kern w:val="0"/>
          <w:szCs w:val="21"/>
        </w:rPr>
        <w:t>的区别。</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 xml:space="preserve">final </w:t>
      </w:r>
      <w:r w:rsidRPr="00104670">
        <w:rPr>
          <w:rFonts w:ascii="Verdana" w:eastAsia="宋体" w:hAnsi="Verdana" w:cs="宋体"/>
          <w:color w:val="000000"/>
          <w:kern w:val="0"/>
          <w:szCs w:val="21"/>
        </w:rPr>
        <w:t>用于声明属性，方法和类，分别表示属性不可变，方法不可覆盖，类不可继承。</w:t>
      </w:r>
      <w:r w:rsidRPr="00104670">
        <w:rPr>
          <w:rFonts w:ascii="Verdana" w:eastAsia="宋体" w:hAnsi="Verdana" w:cs="宋体"/>
          <w:color w:val="000000"/>
          <w:kern w:val="0"/>
          <w:szCs w:val="21"/>
        </w:rPr>
        <w:br/>
        <w:t>finally</w:t>
      </w:r>
      <w:r w:rsidRPr="00104670">
        <w:rPr>
          <w:rFonts w:ascii="Verdana" w:eastAsia="宋体" w:hAnsi="Verdana" w:cs="宋体"/>
          <w:color w:val="000000"/>
          <w:kern w:val="0"/>
          <w:szCs w:val="21"/>
        </w:rPr>
        <w:t>是异常处理语句结构的一部分，表示总是执行。</w:t>
      </w:r>
      <w:r w:rsidRPr="00104670">
        <w:rPr>
          <w:rFonts w:ascii="Verdana" w:eastAsia="宋体" w:hAnsi="Verdana" w:cs="宋体"/>
          <w:color w:val="000000"/>
          <w:kern w:val="0"/>
          <w:szCs w:val="21"/>
        </w:rPr>
        <w:br/>
        <w:t>finalize</w:t>
      </w:r>
      <w:r w:rsidRPr="00104670">
        <w:rPr>
          <w:rFonts w:ascii="Verdana" w:eastAsia="宋体" w:hAnsi="Verdana" w:cs="宋体"/>
          <w:color w:val="000000"/>
          <w:kern w:val="0"/>
          <w:szCs w:val="21"/>
        </w:rPr>
        <w:t>是</w:t>
      </w:r>
      <w:r w:rsidRPr="00104670">
        <w:rPr>
          <w:rFonts w:ascii="Verdana" w:eastAsia="宋体" w:hAnsi="Verdana" w:cs="宋体"/>
          <w:color w:val="000000"/>
          <w:kern w:val="0"/>
          <w:szCs w:val="21"/>
        </w:rPr>
        <w:t>Object</w:t>
      </w:r>
      <w:r w:rsidRPr="00104670">
        <w:rPr>
          <w:rFonts w:ascii="Verdana" w:eastAsia="宋体" w:hAnsi="Verdana" w:cs="宋体"/>
          <w:color w:val="000000"/>
          <w:kern w:val="0"/>
          <w:szCs w:val="21"/>
        </w:rPr>
        <w:t>类的一个方法，在垃圾收集器执行的时候会调用被回收对象的此方法，可以覆盖此方法提供垃圾收集时的其他资源回收，例如关闭文件等。</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lastRenderedPageBreak/>
        <w:t xml:space="preserve">　　</w:t>
      </w:r>
      <w:r w:rsidRPr="00104670">
        <w:rPr>
          <w:rFonts w:ascii="Verdana" w:eastAsia="宋体" w:hAnsi="Verdana" w:cs="宋体"/>
          <w:color w:val="000000"/>
          <w:kern w:val="0"/>
          <w:szCs w:val="21"/>
        </w:rPr>
        <w:t>13</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 xml:space="preserve">sleep() </w:t>
      </w:r>
      <w:r w:rsidRPr="00104670">
        <w:rPr>
          <w:rFonts w:ascii="Verdana" w:eastAsia="宋体" w:hAnsi="Verdana" w:cs="宋体"/>
          <w:color w:val="000000"/>
          <w:kern w:val="0"/>
          <w:szCs w:val="21"/>
        </w:rPr>
        <w:t>和</w:t>
      </w:r>
      <w:r w:rsidRPr="00104670">
        <w:rPr>
          <w:rFonts w:ascii="Verdana" w:eastAsia="宋体" w:hAnsi="Verdana" w:cs="宋体"/>
          <w:color w:val="000000"/>
          <w:kern w:val="0"/>
          <w:szCs w:val="21"/>
        </w:rPr>
        <w:t xml:space="preserve"> wait() </w:t>
      </w:r>
      <w:r w:rsidRPr="00104670">
        <w:rPr>
          <w:rFonts w:ascii="Verdana" w:eastAsia="宋体" w:hAnsi="Verdana" w:cs="宋体"/>
          <w:color w:val="000000"/>
          <w:kern w:val="0"/>
          <w:szCs w:val="21"/>
        </w:rPr>
        <w:t>有什么区别</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sleep</w:t>
      </w:r>
      <w:r w:rsidRPr="00104670">
        <w:rPr>
          <w:rFonts w:ascii="Verdana" w:eastAsia="宋体" w:hAnsi="Verdana" w:cs="宋体"/>
          <w:color w:val="000000"/>
          <w:kern w:val="0"/>
          <w:szCs w:val="21"/>
        </w:rPr>
        <w:t>是线程类（</w:t>
      </w:r>
      <w:r w:rsidRPr="00104670">
        <w:rPr>
          <w:rFonts w:ascii="Verdana" w:eastAsia="宋体" w:hAnsi="Verdana" w:cs="宋体"/>
          <w:color w:val="000000"/>
          <w:kern w:val="0"/>
          <w:szCs w:val="21"/>
        </w:rPr>
        <w:t>Thread</w:t>
      </w:r>
      <w:r w:rsidRPr="00104670">
        <w:rPr>
          <w:rFonts w:ascii="Verdana" w:eastAsia="宋体" w:hAnsi="Verdana" w:cs="宋体"/>
          <w:color w:val="000000"/>
          <w:kern w:val="0"/>
          <w:szCs w:val="21"/>
        </w:rPr>
        <w:t>）的方法，导致此线程暂停执行指定时间，给执行机会给其他线程，但是监控状态依然保持，到时后会自动恢复。调用</w:t>
      </w:r>
      <w:r w:rsidRPr="00104670">
        <w:rPr>
          <w:rFonts w:ascii="Verdana" w:eastAsia="宋体" w:hAnsi="Verdana" w:cs="宋体"/>
          <w:color w:val="000000"/>
          <w:kern w:val="0"/>
          <w:szCs w:val="21"/>
        </w:rPr>
        <w:t>sleep</w:t>
      </w:r>
      <w:r w:rsidRPr="00104670">
        <w:rPr>
          <w:rFonts w:ascii="Verdana" w:eastAsia="宋体" w:hAnsi="Verdana" w:cs="宋体"/>
          <w:color w:val="000000"/>
          <w:kern w:val="0"/>
          <w:szCs w:val="21"/>
        </w:rPr>
        <w:t>不会释放对象锁。</w:t>
      </w:r>
      <w:r w:rsidRPr="00104670">
        <w:rPr>
          <w:rFonts w:ascii="Verdana" w:eastAsia="宋体" w:hAnsi="Verdana" w:cs="宋体"/>
          <w:color w:val="000000"/>
          <w:kern w:val="0"/>
          <w:szCs w:val="21"/>
        </w:rPr>
        <w:br/>
        <w:t>wait</w:t>
      </w:r>
      <w:r w:rsidRPr="00104670">
        <w:rPr>
          <w:rFonts w:ascii="Verdana" w:eastAsia="宋体" w:hAnsi="Verdana" w:cs="宋体"/>
          <w:color w:val="000000"/>
          <w:kern w:val="0"/>
          <w:szCs w:val="21"/>
        </w:rPr>
        <w:t>是</w:t>
      </w:r>
      <w:r w:rsidRPr="00104670">
        <w:rPr>
          <w:rFonts w:ascii="Verdana" w:eastAsia="宋体" w:hAnsi="Verdana" w:cs="宋体"/>
          <w:color w:val="000000"/>
          <w:kern w:val="0"/>
          <w:szCs w:val="21"/>
        </w:rPr>
        <w:t>Object</w:t>
      </w:r>
      <w:r w:rsidRPr="00104670">
        <w:rPr>
          <w:rFonts w:ascii="Verdana" w:eastAsia="宋体" w:hAnsi="Verdana" w:cs="宋体"/>
          <w:color w:val="000000"/>
          <w:kern w:val="0"/>
          <w:szCs w:val="21"/>
        </w:rPr>
        <w:t>类的方法，对此对象调用</w:t>
      </w:r>
      <w:r w:rsidRPr="00104670">
        <w:rPr>
          <w:rFonts w:ascii="Verdana" w:eastAsia="宋体" w:hAnsi="Verdana" w:cs="宋体"/>
          <w:color w:val="000000"/>
          <w:kern w:val="0"/>
          <w:szCs w:val="21"/>
        </w:rPr>
        <w:t>wait</w:t>
      </w:r>
      <w:r w:rsidRPr="00104670">
        <w:rPr>
          <w:rFonts w:ascii="Verdana" w:eastAsia="宋体" w:hAnsi="Verdana" w:cs="宋体"/>
          <w:color w:val="000000"/>
          <w:kern w:val="0"/>
          <w:szCs w:val="21"/>
        </w:rPr>
        <w:t>方法导致本线程放弃对象锁，进入等待此对象的等待锁定池，只有针对此对象发出</w:t>
      </w:r>
      <w:r w:rsidRPr="00104670">
        <w:rPr>
          <w:rFonts w:ascii="Verdana" w:eastAsia="宋体" w:hAnsi="Verdana" w:cs="宋体"/>
          <w:color w:val="000000"/>
          <w:kern w:val="0"/>
          <w:szCs w:val="21"/>
        </w:rPr>
        <w:t>notify</w:t>
      </w:r>
      <w:r w:rsidRPr="00104670">
        <w:rPr>
          <w:rFonts w:ascii="Verdana" w:eastAsia="宋体" w:hAnsi="Verdana" w:cs="宋体"/>
          <w:color w:val="000000"/>
          <w:kern w:val="0"/>
          <w:szCs w:val="21"/>
        </w:rPr>
        <w:t>方法（或</w:t>
      </w:r>
      <w:r w:rsidRPr="00104670">
        <w:rPr>
          <w:rFonts w:ascii="Verdana" w:eastAsia="宋体" w:hAnsi="Verdana" w:cs="宋体"/>
          <w:color w:val="000000"/>
          <w:kern w:val="0"/>
          <w:szCs w:val="21"/>
        </w:rPr>
        <w:t>notifyAll</w:t>
      </w:r>
      <w:r w:rsidRPr="00104670">
        <w:rPr>
          <w:rFonts w:ascii="Verdana" w:eastAsia="宋体" w:hAnsi="Verdana" w:cs="宋体"/>
          <w:color w:val="000000"/>
          <w:kern w:val="0"/>
          <w:szCs w:val="21"/>
        </w:rPr>
        <w:t>）后本线程才进入对象锁定池准备获得对象锁进入运行状态。</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14</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Overload</w:t>
      </w:r>
      <w:r w:rsidRPr="00104670">
        <w:rPr>
          <w:rFonts w:ascii="Verdana" w:eastAsia="宋体" w:hAnsi="Verdana" w:cs="宋体"/>
          <w:color w:val="000000"/>
          <w:kern w:val="0"/>
          <w:szCs w:val="21"/>
        </w:rPr>
        <w:t>和</w:t>
      </w:r>
      <w:r w:rsidRPr="00104670">
        <w:rPr>
          <w:rFonts w:ascii="Verdana" w:eastAsia="宋体" w:hAnsi="Verdana" w:cs="宋体"/>
          <w:color w:val="000000"/>
          <w:kern w:val="0"/>
          <w:szCs w:val="21"/>
        </w:rPr>
        <w:t>Override</w:t>
      </w:r>
      <w:r w:rsidRPr="00104670">
        <w:rPr>
          <w:rFonts w:ascii="Verdana" w:eastAsia="宋体" w:hAnsi="Verdana" w:cs="宋体"/>
          <w:color w:val="000000"/>
          <w:kern w:val="0"/>
          <w:szCs w:val="21"/>
        </w:rPr>
        <w:t>的区别。</w:t>
      </w:r>
      <w:r w:rsidRPr="00104670">
        <w:rPr>
          <w:rFonts w:ascii="Verdana" w:eastAsia="宋体" w:hAnsi="Verdana" w:cs="宋体"/>
          <w:color w:val="000000"/>
          <w:kern w:val="0"/>
          <w:szCs w:val="21"/>
        </w:rPr>
        <w:t>Overloaded</w:t>
      </w:r>
      <w:r w:rsidRPr="00104670">
        <w:rPr>
          <w:rFonts w:ascii="Verdana" w:eastAsia="宋体" w:hAnsi="Verdana" w:cs="宋体"/>
          <w:color w:val="000000"/>
          <w:kern w:val="0"/>
          <w:szCs w:val="21"/>
        </w:rPr>
        <w:t>的方法是否可以改变返回值的类型</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方法的重写</w:t>
      </w:r>
      <w:r w:rsidRPr="00104670">
        <w:rPr>
          <w:rFonts w:ascii="Verdana" w:eastAsia="宋体" w:hAnsi="Verdana" w:cs="宋体"/>
          <w:color w:val="000000"/>
          <w:kern w:val="0"/>
          <w:szCs w:val="21"/>
        </w:rPr>
        <w:t>Overriding</w:t>
      </w:r>
      <w:r w:rsidRPr="00104670">
        <w:rPr>
          <w:rFonts w:ascii="Verdana" w:eastAsia="宋体" w:hAnsi="Verdana" w:cs="宋体"/>
          <w:color w:val="000000"/>
          <w:kern w:val="0"/>
          <w:szCs w:val="21"/>
        </w:rPr>
        <w:t>和重载</w:t>
      </w:r>
      <w:r w:rsidRPr="00104670">
        <w:rPr>
          <w:rFonts w:ascii="Verdana" w:eastAsia="宋体" w:hAnsi="Verdana" w:cs="宋体"/>
          <w:color w:val="000000"/>
          <w:kern w:val="0"/>
          <w:szCs w:val="21"/>
        </w:rPr>
        <w:t>Overloading</w:t>
      </w:r>
      <w:r w:rsidRPr="00104670">
        <w:rPr>
          <w:rFonts w:ascii="Verdana" w:eastAsia="宋体" w:hAnsi="Verdana" w:cs="宋体"/>
          <w:color w:val="000000"/>
          <w:kern w:val="0"/>
          <w:szCs w:val="21"/>
        </w:rPr>
        <w:t>是</w:t>
      </w:r>
      <w:r w:rsidRPr="00104670">
        <w:rPr>
          <w:rFonts w:ascii="Verdana" w:eastAsia="宋体" w:hAnsi="Verdana" w:cs="宋体"/>
          <w:color w:val="000000"/>
          <w:kern w:val="0"/>
          <w:szCs w:val="21"/>
        </w:rPr>
        <w:t>Java</w:t>
      </w:r>
      <w:r w:rsidRPr="00104670">
        <w:rPr>
          <w:rFonts w:ascii="Verdana" w:eastAsia="宋体" w:hAnsi="Verdana" w:cs="宋体"/>
          <w:color w:val="000000"/>
          <w:kern w:val="0"/>
          <w:szCs w:val="21"/>
        </w:rPr>
        <w:t>多态性的不同表现。重写</w:t>
      </w:r>
      <w:r w:rsidRPr="00104670">
        <w:rPr>
          <w:rFonts w:ascii="Verdana" w:eastAsia="宋体" w:hAnsi="Verdana" w:cs="宋体"/>
          <w:color w:val="000000"/>
          <w:kern w:val="0"/>
          <w:szCs w:val="21"/>
        </w:rPr>
        <w:t>Overriding</w:t>
      </w:r>
      <w:r w:rsidRPr="00104670">
        <w:rPr>
          <w:rFonts w:ascii="Verdana" w:eastAsia="宋体" w:hAnsi="Verdana" w:cs="宋体"/>
          <w:color w:val="000000"/>
          <w:kern w:val="0"/>
          <w:szCs w:val="21"/>
        </w:rPr>
        <w:t>是父类与子类之间多态性的一种表现，重载</w:t>
      </w:r>
      <w:r w:rsidRPr="00104670">
        <w:rPr>
          <w:rFonts w:ascii="Verdana" w:eastAsia="宋体" w:hAnsi="Verdana" w:cs="宋体"/>
          <w:color w:val="000000"/>
          <w:kern w:val="0"/>
          <w:szCs w:val="21"/>
        </w:rPr>
        <w:t>Overloading</w:t>
      </w:r>
      <w:r w:rsidRPr="00104670">
        <w:rPr>
          <w:rFonts w:ascii="Verdana" w:eastAsia="宋体" w:hAnsi="Verdana" w:cs="宋体"/>
          <w:color w:val="000000"/>
          <w:kern w:val="0"/>
          <w:szCs w:val="21"/>
        </w:rPr>
        <w:t>是一个类中多态性的一种表现。如果在子类中定义某方法与其父类有相同的名称和参数，我们说该方法被重写</w:t>
      </w:r>
      <w:r w:rsidRPr="00104670">
        <w:rPr>
          <w:rFonts w:ascii="Verdana" w:eastAsia="宋体" w:hAnsi="Verdana" w:cs="宋体"/>
          <w:color w:val="000000"/>
          <w:kern w:val="0"/>
          <w:szCs w:val="21"/>
        </w:rPr>
        <w:t xml:space="preserve"> (Overriding)</w:t>
      </w:r>
      <w:r w:rsidRPr="00104670">
        <w:rPr>
          <w:rFonts w:ascii="Verdana" w:eastAsia="宋体" w:hAnsi="Verdana" w:cs="宋体"/>
          <w:color w:val="000000"/>
          <w:kern w:val="0"/>
          <w:szCs w:val="21"/>
        </w:rPr>
        <w:t>。子类的对象使用这个方法时，将调用子类中的定义，对它而言，父类中的定义如同被</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屏蔽</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了。如果在一个类中定义了多个同名的方法，它们或有不同的参数个数或有不同的参数类型，则称为方法的重载</w:t>
      </w:r>
      <w:r w:rsidRPr="00104670">
        <w:rPr>
          <w:rFonts w:ascii="Verdana" w:eastAsia="宋体" w:hAnsi="Verdana" w:cs="宋体"/>
          <w:color w:val="000000"/>
          <w:kern w:val="0"/>
          <w:szCs w:val="21"/>
        </w:rPr>
        <w:t>(Overloading)</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Overloaded</w:t>
      </w:r>
      <w:r w:rsidRPr="00104670">
        <w:rPr>
          <w:rFonts w:ascii="Verdana" w:eastAsia="宋体" w:hAnsi="Verdana" w:cs="宋体"/>
          <w:color w:val="000000"/>
          <w:kern w:val="0"/>
          <w:szCs w:val="21"/>
        </w:rPr>
        <w:t>的方法是可以改变返回值的类型。</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15</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error</w:t>
      </w:r>
      <w:r w:rsidRPr="00104670">
        <w:rPr>
          <w:rFonts w:ascii="Verdana" w:eastAsia="宋体" w:hAnsi="Verdana" w:cs="宋体"/>
          <w:color w:val="000000"/>
          <w:kern w:val="0"/>
          <w:szCs w:val="21"/>
        </w:rPr>
        <w:t>和</w:t>
      </w:r>
      <w:r w:rsidRPr="00104670">
        <w:rPr>
          <w:rFonts w:ascii="Verdana" w:eastAsia="宋体" w:hAnsi="Verdana" w:cs="宋体"/>
          <w:color w:val="000000"/>
          <w:kern w:val="0"/>
          <w:szCs w:val="21"/>
        </w:rPr>
        <w:t>exception</w:t>
      </w:r>
      <w:r w:rsidRPr="00104670">
        <w:rPr>
          <w:rFonts w:ascii="Verdana" w:eastAsia="宋体" w:hAnsi="Verdana" w:cs="宋体"/>
          <w:color w:val="000000"/>
          <w:kern w:val="0"/>
          <w:szCs w:val="21"/>
        </w:rPr>
        <w:t>有什么区别</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 xml:space="preserve">error </w:t>
      </w:r>
      <w:r w:rsidRPr="00104670">
        <w:rPr>
          <w:rFonts w:ascii="Verdana" w:eastAsia="宋体" w:hAnsi="Verdana" w:cs="宋体"/>
          <w:color w:val="000000"/>
          <w:kern w:val="0"/>
          <w:szCs w:val="21"/>
        </w:rPr>
        <w:t>表示恢复不是不可能但很困难的情况下的一种严重问题。比如说内存溢出。不可能指望程序能处理这样的情况。</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 xml:space="preserve">exception </w:t>
      </w:r>
      <w:r w:rsidRPr="00104670">
        <w:rPr>
          <w:rFonts w:ascii="Verdana" w:eastAsia="宋体" w:hAnsi="Verdana" w:cs="宋体"/>
          <w:color w:val="000000"/>
          <w:kern w:val="0"/>
          <w:szCs w:val="21"/>
        </w:rPr>
        <w:t>表示一种设计或实现问题。也就是说，它表示如果程序运行正常，从不会发生的情况。</w:t>
      </w:r>
    </w:p>
    <w:p w:rsidR="00104670" w:rsidRPr="00104670" w:rsidRDefault="00104670" w:rsidP="00104670">
      <w:pPr>
        <w:widowControl/>
        <w:shd w:val="clear" w:color="auto" w:fill="FFFFFF"/>
        <w:spacing w:before="150" w:after="150" w:line="378" w:lineRule="atLeast"/>
        <w:jc w:val="left"/>
        <w:rPr>
          <w:rFonts w:ascii="Verdana" w:eastAsia="宋体" w:hAnsi="Verdana" w:cs="宋体"/>
          <w:color w:val="000000"/>
          <w:kern w:val="0"/>
          <w:szCs w:val="21"/>
        </w:rPr>
      </w:pP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16</w:t>
      </w:r>
      <w:r w:rsidRPr="00104670">
        <w:rPr>
          <w:rFonts w:ascii="Verdana" w:eastAsia="宋体" w:hAnsi="Verdana" w:cs="宋体"/>
          <w:color w:val="000000"/>
          <w:kern w:val="0"/>
          <w:szCs w:val="21"/>
        </w:rPr>
        <w:t>、同步和异步有何异同，在什么情况下分别使用他们？举例说明。</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如果数据将在线程间共享。例如正在写的数据以后可能被另一个线程读到，或者正在读的数据可能已经被另一个线程写过了，那么这些数据就是共享数据，必须进行同步存取。</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当应用程序在对象上调用了一个需要花费很长时间来执行的方法，并且不希望让程序等待方法的返回时，就应该使用异步编程，在很多情况下采用异步途径往往更有效率。</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17</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abstract class</w:t>
      </w:r>
      <w:r w:rsidRPr="00104670">
        <w:rPr>
          <w:rFonts w:ascii="Verdana" w:eastAsia="宋体" w:hAnsi="Verdana" w:cs="宋体"/>
          <w:color w:val="000000"/>
          <w:kern w:val="0"/>
          <w:szCs w:val="21"/>
        </w:rPr>
        <w:t>和</w:t>
      </w:r>
      <w:r w:rsidRPr="00104670">
        <w:rPr>
          <w:rFonts w:ascii="Verdana" w:eastAsia="宋体" w:hAnsi="Verdana" w:cs="宋体"/>
          <w:color w:val="000000"/>
          <w:kern w:val="0"/>
          <w:szCs w:val="21"/>
        </w:rPr>
        <w:t>interface</w:t>
      </w:r>
      <w:r w:rsidRPr="00104670">
        <w:rPr>
          <w:rFonts w:ascii="Verdana" w:eastAsia="宋体" w:hAnsi="Verdana" w:cs="宋体"/>
          <w:color w:val="000000"/>
          <w:kern w:val="0"/>
          <w:szCs w:val="21"/>
        </w:rPr>
        <w:t>有什么区别</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声明方法的存在而不去实现它的类被叫做抽象类（</w:t>
      </w:r>
      <w:r w:rsidRPr="00104670">
        <w:rPr>
          <w:rFonts w:ascii="Verdana" w:eastAsia="宋体" w:hAnsi="Verdana" w:cs="宋体"/>
          <w:color w:val="000000"/>
          <w:kern w:val="0"/>
          <w:szCs w:val="21"/>
        </w:rPr>
        <w:t>abstract class</w:t>
      </w:r>
      <w:r w:rsidRPr="00104670">
        <w:rPr>
          <w:rFonts w:ascii="Verdana" w:eastAsia="宋体" w:hAnsi="Verdana" w:cs="宋体"/>
          <w:color w:val="000000"/>
          <w:kern w:val="0"/>
          <w:szCs w:val="21"/>
        </w:rPr>
        <w:t>），它用于要创建一个体现某些基本行为的类，并为该类声明方法，但不能在该类中实现该类的情况。不能创建</w:t>
      </w:r>
      <w:r w:rsidRPr="00104670">
        <w:rPr>
          <w:rFonts w:ascii="Verdana" w:eastAsia="宋体" w:hAnsi="Verdana" w:cs="宋体"/>
          <w:color w:val="000000"/>
          <w:kern w:val="0"/>
          <w:szCs w:val="21"/>
        </w:rPr>
        <w:t xml:space="preserve">abstract </w:t>
      </w:r>
      <w:r w:rsidRPr="00104670">
        <w:rPr>
          <w:rFonts w:ascii="Verdana" w:eastAsia="宋体" w:hAnsi="Verdana" w:cs="宋体"/>
          <w:color w:val="000000"/>
          <w:kern w:val="0"/>
          <w:szCs w:val="21"/>
        </w:rPr>
        <w:t>类的实例。然而可以创建一个变量，其类型是一个抽象类，并让它指向具体子类的一个实例。不能有抽象构造函数或抽象静态方法。</w:t>
      </w:r>
      <w:r w:rsidRPr="00104670">
        <w:rPr>
          <w:rFonts w:ascii="Verdana" w:eastAsia="宋体" w:hAnsi="Verdana" w:cs="宋体"/>
          <w:color w:val="000000"/>
          <w:kern w:val="0"/>
          <w:szCs w:val="21"/>
        </w:rPr>
        <w:t xml:space="preserve">Abstract </w:t>
      </w:r>
      <w:r w:rsidRPr="00104670">
        <w:rPr>
          <w:rFonts w:ascii="Verdana" w:eastAsia="宋体" w:hAnsi="Verdana" w:cs="宋体"/>
          <w:color w:val="000000"/>
          <w:kern w:val="0"/>
          <w:szCs w:val="21"/>
        </w:rPr>
        <w:t>类的子类为它们父类中的所有抽象方法提供实现，否则它们也是抽象类为。取而代之，在子类中实现该方法。知道其行为的其它类可以在类中实现这些方法。</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接口（</w:t>
      </w:r>
      <w:r w:rsidRPr="00104670">
        <w:rPr>
          <w:rFonts w:ascii="Verdana" w:eastAsia="宋体" w:hAnsi="Verdana" w:cs="宋体"/>
          <w:color w:val="000000"/>
          <w:kern w:val="0"/>
          <w:szCs w:val="21"/>
        </w:rPr>
        <w:t>interface</w:t>
      </w:r>
      <w:r w:rsidRPr="00104670">
        <w:rPr>
          <w:rFonts w:ascii="Verdana" w:eastAsia="宋体" w:hAnsi="Verdana" w:cs="宋体"/>
          <w:color w:val="000000"/>
          <w:kern w:val="0"/>
          <w:szCs w:val="21"/>
        </w:rPr>
        <w:t>）是抽象类的变体。在接口中，所有方法都是抽象的。多继承性可通过实现这样的接口而获得。接口中的所有方法都是抽象的，没有一个有程序体。接口只可以定义</w:t>
      </w:r>
      <w:r w:rsidRPr="00104670">
        <w:rPr>
          <w:rFonts w:ascii="Verdana" w:eastAsia="宋体" w:hAnsi="Verdana" w:cs="宋体"/>
          <w:color w:val="000000"/>
          <w:kern w:val="0"/>
          <w:szCs w:val="21"/>
        </w:rPr>
        <w:t>static final</w:t>
      </w:r>
      <w:r w:rsidRPr="00104670">
        <w:rPr>
          <w:rFonts w:ascii="Verdana" w:eastAsia="宋体" w:hAnsi="Verdana" w:cs="宋体"/>
          <w:color w:val="000000"/>
          <w:kern w:val="0"/>
          <w:szCs w:val="21"/>
        </w:rPr>
        <w:t>成员变量。接口的实现与子类相似，除了该实现类不能从接口定义中继承行为。当类实现特殊接口时，它定义（即将程序体给予）所有这种接口的方法。然后，它可以在实现了该接口的类的任何对象上调用接口的方法。由于有抽象类，它允许使用接口名作为引用</w:t>
      </w:r>
      <w:r w:rsidRPr="00104670">
        <w:rPr>
          <w:rFonts w:ascii="Verdana" w:eastAsia="宋体" w:hAnsi="Verdana" w:cs="宋体"/>
          <w:color w:val="000000"/>
          <w:kern w:val="0"/>
          <w:szCs w:val="21"/>
        </w:rPr>
        <w:lastRenderedPageBreak/>
        <w:t>变量的类型。通常的动态联编将生效。引用可以转换到接口类型或从接口类型转换，</w:t>
      </w:r>
      <w:r w:rsidRPr="00104670">
        <w:rPr>
          <w:rFonts w:ascii="Verdana" w:eastAsia="宋体" w:hAnsi="Verdana" w:cs="宋体"/>
          <w:color w:val="000000"/>
          <w:kern w:val="0"/>
          <w:szCs w:val="21"/>
        </w:rPr>
        <w:t xml:space="preserve">instanceof </w:t>
      </w:r>
      <w:r w:rsidRPr="00104670">
        <w:rPr>
          <w:rFonts w:ascii="Verdana" w:eastAsia="宋体" w:hAnsi="Verdana" w:cs="宋体"/>
          <w:color w:val="000000"/>
          <w:kern w:val="0"/>
          <w:szCs w:val="21"/>
        </w:rPr>
        <w:t>运算符可以用来决定某对象的类是否实现了接口。</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18</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heap</w:t>
      </w:r>
      <w:r w:rsidRPr="00104670">
        <w:rPr>
          <w:rFonts w:ascii="Verdana" w:eastAsia="宋体" w:hAnsi="Verdana" w:cs="宋体"/>
          <w:color w:val="000000"/>
          <w:kern w:val="0"/>
          <w:szCs w:val="21"/>
        </w:rPr>
        <w:t>和</w:t>
      </w:r>
      <w:r w:rsidRPr="00104670">
        <w:rPr>
          <w:rFonts w:ascii="Verdana" w:eastAsia="宋体" w:hAnsi="Verdana" w:cs="宋体"/>
          <w:color w:val="000000"/>
          <w:kern w:val="0"/>
          <w:szCs w:val="21"/>
        </w:rPr>
        <w:t>stack</w:t>
      </w:r>
      <w:r w:rsidRPr="00104670">
        <w:rPr>
          <w:rFonts w:ascii="Verdana" w:eastAsia="宋体" w:hAnsi="Verdana" w:cs="宋体"/>
          <w:color w:val="000000"/>
          <w:kern w:val="0"/>
          <w:szCs w:val="21"/>
        </w:rPr>
        <w:t>有什么区别。</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栈是一种线形集合，其添加和删除元素的操作应在同一段完成。栈按照后进先出的方式进行处理。</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堆是栈的一个组成元素</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19</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 xml:space="preserve">forward </w:t>
      </w:r>
      <w:r w:rsidRPr="00104670">
        <w:rPr>
          <w:rFonts w:ascii="Verdana" w:eastAsia="宋体" w:hAnsi="Verdana" w:cs="宋体"/>
          <w:color w:val="000000"/>
          <w:kern w:val="0"/>
          <w:szCs w:val="21"/>
        </w:rPr>
        <w:t>和</w:t>
      </w:r>
      <w:r w:rsidRPr="00104670">
        <w:rPr>
          <w:rFonts w:ascii="Verdana" w:eastAsia="宋体" w:hAnsi="Verdana" w:cs="宋体"/>
          <w:color w:val="000000"/>
          <w:kern w:val="0"/>
          <w:szCs w:val="21"/>
        </w:rPr>
        <w:t>redirect</w:t>
      </w:r>
      <w:r w:rsidRPr="00104670">
        <w:rPr>
          <w:rFonts w:ascii="Verdana" w:eastAsia="宋体" w:hAnsi="Verdana" w:cs="宋体"/>
          <w:color w:val="000000"/>
          <w:kern w:val="0"/>
          <w:szCs w:val="21"/>
        </w:rPr>
        <w:t>的区别</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forward</w:t>
      </w:r>
      <w:r w:rsidRPr="00104670">
        <w:rPr>
          <w:rFonts w:ascii="Verdana" w:eastAsia="宋体" w:hAnsi="Verdana" w:cs="宋体"/>
          <w:color w:val="000000"/>
          <w:kern w:val="0"/>
          <w:szCs w:val="21"/>
        </w:rPr>
        <w:t>是服务器请求资源，服务器直接访问目标地址的</w:t>
      </w:r>
      <w:r w:rsidRPr="00104670">
        <w:rPr>
          <w:rFonts w:ascii="Verdana" w:eastAsia="宋体" w:hAnsi="Verdana" w:cs="宋体"/>
          <w:color w:val="000000"/>
          <w:kern w:val="0"/>
          <w:szCs w:val="21"/>
        </w:rPr>
        <w:t>URL</w:t>
      </w:r>
      <w:r w:rsidRPr="00104670">
        <w:rPr>
          <w:rFonts w:ascii="Verdana" w:eastAsia="宋体" w:hAnsi="Verdana" w:cs="宋体"/>
          <w:color w:val="000000"/>
          <w:kern w:val="0"/>
          <w:szCs w:val="21"/>
        </w:rPr>
        <w:t>，把那个</w:t>
      </w:r>
      <w:r w:rsidRPr="00104670">
        <w:rPr>
          <w:rFonts w:ascii="Verdana" w:eastAsia="宋体" w:hAnsi="Verdana" w:cs="宋体"/>
          <w:color w:val="000000"/>
          <w:kern w:val="0"/>
          <w:szCs w:val="21"/>
        </w:rPr>
        <w:t>URL</w:t>
      </w:r>
      <w:r w:rsidRPr="00104670">
        <w:rPr>
          <w:rFonts w:ascii="Verdana" w:eastAsia="宋体" w:hAnsi="Verdana" w:cs="宋体"/>
          <w:color w:val="000000"/>
          <w:kern w:val="0"/>
          <w:szCs w:val="21"/>
        </w:rPr>
        <w:t>的响应内容读取过来，然后把这些内容再发给浏览器，浏览器根本不知道服务器发送的内容是从哪儿来的，所以它的地址栏中还是原来的地址。</w:t>
      </w:r>
      <w:r w:rsidRPr="00104670">
        <w:rPr>
          <w:rFonts w:ascii="Verdana" w:eastAsia="宋体" w:hAnsi="Verdana" w:cs="宋体"/>
          <w:color w:val="000000"/>
          <w:kern w:val="0"/>
          <w:szCs w:val="21"/>
        </w:rPr>
        <w:br/>
        <w:t>redirect</w:t>
      </w:r>
      <w:r w:rsidRPr="00104670">
        <w:rPr>
          <w:rFonts w:ascii="Verdana" w:eastAsia="宋体" w:hAnsi="Verdana" w:cs="宋体"/>
          <w:color w:val="000000"/>
          <w:kern w:val="0"/>
          <w:szCs w:val="21"/>
        </w:rPr>
        <w:t>就是服务端根据逻辑</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发送一个状态码</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告诉浏览器重新去请求那个地址，一般来说浏览器会用刚才请求的所有参数重新请求，所以</w:t>
      </w:r>
      <w:r w:rsidRPr="00104670">
        <w:rPr>
          <w:rFonts w:ascii="Verdana" w:eastAsia="宋体" w:hAnsi="Verdana" w:cs="宋体"/>
          <w:color w:val="000000"/>
          <w:kern w:val="0"/>
          <w:szCs w:val="21"/>
        </w:rPr>
        <w:t>session,request</w:t>
      </w:r>
      <w:r w:rsidRPr="00104670">
        <w:rPr>
          <w:rFonts w:ascii="Verdana" w:eastAsia="宋体" w:hAnsi="Verdana" w:cs="宋体"/>
          <w:color w:val="000000"/>
          <w:kern w:val="0"/>
          <w:szCs w:val="21"/>
        </w:rPr>
        <w:t>参数都可以获取。</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20</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EJB</w:t>
      </w:r>
      <w:r w:rsidRPr="00104670">
        <w:rPr>
          <w:rFonts w:ascii="Verdana" w:eastAsia="宋体" w:hAnsi="Verdana" w:cs="宋体"/>
          <w:color w:val="000000"/>
          <w:kern w:val="0"/>
          <w:szCs w:val="21"/>
        </w:rPr>
        <w:t>与</w:t>
      </w:r>
      <w:r w:rsidRPr="00104670">
        <w:rPr>
          <w:rFonts w:ascii="Verdana" w:eastAsia="宋体" w:hAnsi="Verdana" w:cs="宋体"/>
          <w:color w:val="000000"/>
          <w:kern w:val="0"/>
          <w:szCs w:val="21"/>
        </w:rPr>
        <w:t>JAVA BEAN</w:t>
      </w:r>
      <w:r w:rsidRPr="00104670">
        <w:rPr>
          <w:rFonts w:ascii="Verdana" w:eastAsia="宋体" w:hAnsi="Verdana" w:cs="宋体"/>
          <w:color w:val="000000"/>
          <w:kern w:val="0"/>
          <w:szCs w:val="21"/>
        </w:rPr>
        <w:t>的区别？</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 xml:space="preserve">Java Bean </w:t>
      </w:r>
      <w:r w:rsidRPr="00104670">
        <w:rPr>
          <w:rFonts w:ascii="Verdana" w:eastAsia="宋体" w:hAnsi="Verdana" w:cs="宋体"/>
          <w:color w:val="000000"/>
          <w:kern w:val="0"/>
          <w:szCs w:val="21"/>
        </w:rPr>
        <w:t>是可复用的组件，对</w:t>
      </w:r>
      <w:r w:rsidRPr="00104670">
        <w:rPr>
          <w:rFonts w:ascii="Verdana" w:eastAsia="宋体" w:hAnsi="Verdana" w:cs="宋体"/>
          <w:color w:val="000000"/>
          <w:kern w:val="0"/>
          <w:szCs w:val="21"/>
        </w:rPr>
        <w:t>Java Bean</w:t>
      </w:r>
      <w:r w:rsidRPr="00104670">
        <w:rPr>
          <w:rFonts w:ascii="Verdana" w:eastAsia="宋体" w:hAnsi="Verdana" w:cs="宋体"/>
          <w:color w:val="000000"/>
          <w:kern w:val="0"/>
          <w:szCs w:val="21"/>
        </w:rPr>
        <w:t>并没有严格的规范，理论上讲，任何一个</w:t>
      </w:r>
      <w:r w:rsidRPr="00104670">
        <w:rPr>
          <w:rFonts w:ascii="Verdana" w:eastAsia="宋体" w:hAnsi="Verdana" w:cs="宋体"/>
          <w:color w:val="000000"/>
          <w:kern w:val="0"/>
          <w:szCs w:val="21"/>
        </w:rPr>
        <w:t>Java</w:t>
      </w:r>
      <w:r w:rsidRPr="00104670">
        <w:rPr>
          <w:rFonts w:ascii="Verdana" w:eastAsia="宋体" w:hAnsi="Verdana" w:cs="宋体"/>
          <w:color w:val="000000"/>
          <w:kern w:val="0"/>
          <w:szCs w:val="21"/>
        </w:rPr>
        <w:t>类都可以是一个</w:t>
      </w:r>
      <w:r w:rsidRPr="00104670">
        <w:rPr>
          <w:rFonts w:ascii="Verdana" w:eastAsia="宋体" w:hAnsi="Verdana" w:cs="宋体"/>
          <w:color w:val="000000"/>
          <w:kern w:val="0"/>
          <w:szCs w:val="21"/>
        </w:rPr>
        <w:t>Bean</w:t>
      </w:r>
      <w:r w:rsidRPr="00104670">
        <w:rPr>
          <w:rFonts w:ascii="Verdana" w:eastAsia="宋体" w:hAnsi="Verdana" w:cs="宋体"/>
          <w:color w:val="000000"/>
          <w:kern w:val="0"/>
          <w:szCs w:val="21"/>
        </w:rPr>
        <w:t>。但通常情况下，由于</w:t>
      </w:r>
      <w:r w:rsidRPr="00104670">
        <w:rPr>
          <w:rFonts w:ascii="Verdana" w:eastAsia="宋体" w:hAnsi="Verdana" w:cs="宋体"/>
          <w:color w:val="000000"/>
          <w:kern w:val="0"/>
          <w:szCs w:val="21"/>
        </w:rPr>
        <w:t>Java Bean</w:t>
      </w:r>
      <w:r w:rsidRPr="00104670">
        <w:rPr>
          <w:rFonts w:ascii="Verdana" w:eastAsia="宋体" w:hAnsi="Verdana" w:cs="宋体"/>
          <w:color w:val="000000"/>
          <w:kern w:val="0"/>
          <w:szCs w:val="21"/>
        </w:rPr>
        <w:t>是被容器所创建（如</w:t>
      </w:r>
      <w:r w:rsidRPr="00104670">
        <w:rPr>
          <w:rFonts w:ascii="Verdana" w:eastAsia="宋体" w:hAnsi="Verdana" w:cs="宋体"/>
          <w:color w:val="000000"/>
          <w:kern w:val="0"/>
          <w:szCs w:val="21"/>
        </w:rPr>
        <w:t>Tomcat</w:t>
      </w:r>
      <w:r w:rsidRPr="00104670">
        <w:rPr>
          <w:rFonts w:ascii="Verdana" w:eastAsia="宋体" w:hAnsi="Verdana" w:cs="宋体"/>
          <w:color w:val="000000"/>
          <w:kern w:val="0"/>
          <w:szCs w:val="21"/>
        </w:rPr>
        <w:t>）的，所以</w:t>
      </w:r>
      <w:r w:rsidRPr="00104670">
        <w:rPr>
          <w:rFonts w:ascii="Verdana" w:eastAsia="宋体" w:hAnsi="Verdana" w:cs="宋体"/>
          <w:color w:val="000000"/>
          <w:kern w:val="0"/>
          <w:szCs w:val="21"/>
        </w:rPr>
        <w:t>Java Bean</w:t>
      </w:r>
      <w:r w:rsidRPr="00104670">
        <w:rPr>
          <w:rFonts w:ascii="Verdana" w:eastAsia="宋体" w:hAnsi="Verdana" w:cs="宋体"/>
          <w:color w:val="000000"/>
          <w:kern w:val="0"/>
          <w:szCs w:val="21"/>
        </w:rPr>
        <w:t>应具有一个无参的构造器，另外，通常</w:t>
      </w:r>
      <w:r w:rsidRPr="00104670">
        <w:rPr>
          <w:rFonts w:ascii="Verdana" w:eastAsia="宋体" w:hAnsi="Verdana" w:cs="宋体"/>
          <w:color w:val="000000"/>
          <w:kern w:val="0"/>
          <w:szCs w:val="21"/>
        </w:rPr>
        <w:t>Java Bean</w:t>
      </w:r>
      <w:r w:rsidRPr="00104670">
        <w:rPr>
          <w:rFonts w:ascii="Verdana" w:eastAsia="宋体" w:hAnsi="Verdana" w:cs="宋体"/>
          <w:color w:val="000000"/>
          <w:kern w:val="0"/>
          <w:szCs w:val="21"/>
        </w:rPr>
        <w:t>还要实现</w:t>
      </w:r>
      <w:r w:rsidRPr="00104670">
        <w:rPr>
          <w:rFonts w:ascii="Verdana" w:eastAsia="宋体" w:hAnsi="Verdana" w:cs="宋体"/>
          <w:color w:val="000000"/>
          <w:kern w:val="0"/>
          <w:szCs w:val="21"/>
        </w:rPr>
        <w:t>Serializable</w:t>
      </w:r>
      <w:r w:rsidRPr="00104670">
        <w:rPr>
          <w:rFonts w:ascii="Verdana" w:eastAsia="宋体" w:hAnsi="Verdana" w:cs="宋体"/>
          <w:color w:val="000000"/>
          <w:kern w:val="0"/>
          <w:szCs w:val="21"/>
        </w:rPr>
        <w:t>接口用于实现</w:t>
      </w:r>
      <w:r w:rsidRPr="00104670">
        <w:rPr>
          <w:rFonts w:ascii="Verdana" w:eastAsia="宋体" w:hAnsi="Verdana" w:cs="宋体"/>
          <w:color w:val="000000"/>
          <w:kern w:val="0"/>
          <w:szCs w:val="21"/>
        </w:rPr>
        <w:t>Bean</w:t>
      </w:r>
      <w:r w:rsidRPr="00104670">
        <w:rPr>
          <w:rFonts w:ascii="Verdana" w:eastAsia="宋体" w:hAnsi="Verdana" w:cs="宋体"/>
          <w:color w:val="000000"/>
          <w:kern w:val="0"/>
          <w:szCs w:val="21"/>
        </w:rPr>
        <w:t>的持久性。</w:t>
      </w:r>
      <w:r w:rsidRPr="00104670">
        <w:rPr>
          <w:rFonts w:ascii="Verdana" w:eastAsia="宋体" w:hAnsi="Verdana" w:cs="宋体"/>
          <w:color w:val="000000"/>
          <w:kern w:val="0"/>
          <w:szCs w:val="21"/>
        </w:rPr>
        <w:t>Java Bean</w:t>
      </w:r>
      <w:r w:rsidRPr="00104670">
        <w:rPr>
          <w:rFonts w:ascii="Verdana" w:eastAsia="宋体" w:hAnsi="Verdana" w:cs="宋体"/>
          <w:color w:val="000000"/>
          <w:kern w:val="0"/>
          <w:szCs w:val="21"/>
        </w:rPr>
        <w:t>实际上相当于微软</w:t>
      </w:r>
      <w:r w:rsidRPr="00104670">
        <w:rPr>
          <w:rFonts w:ascii="Verdana" w:eastAsia="宋体" w:hAnsi="Verdana" w:cs="宋体"/>
          <w:color w:val="000000"/>
          <w:kern w:val="0"/>
          <w:szCs w:val="21"/>
        </w:rPr>
        <w:t>COM</w:t>
      </w:r>
      <w:r w:rsidRPr="00104670">
        <w:rPr>
          <w:rFonts w:ascii="Verdana" w:eastAsia="宋体" w:hAnsi="Verdana" w:cs="宋体"/>
          <w:color w:val="000000"/>
          <w:kern w:val="0"/>
          <w:szCs w:val="21"/>
        </w:rPr>
        <w:t>模型中的本地进程内</w:t>
      </w:r>
      <w:r w:rsidRPr="00104670">
        <w:rPr>
          <w:rFonts w:ascii="Verdana" w:eastAsia="宋体" w:hAnsi="Verdana" w:cs="宋体"/>
          <w:color w:val="000000"/>
          <w:kern w:val="0"/>
          <w:szCs w:val="21"/>
        </w:rPr>
        <w:t>COM</w:t>
      </w:r>
      <w:r w:rsidRPr="00104670">
        <w:rPr>
          <w:rFonts w:ascii="Verdana" w:eastAsia="宋体" w:hAnsi="Verdana" w:cs="宋体"/>
          <w:color w:val="000000"/>
          <w:kern w:val="0"/>
          <w:szCs w:val="21"/>
        </w:rPr>
        <w:t>组件，它是不能被跨进程访问的。</w:t>
      </w:r>
      <w:r w:rsidRPr="00104670">
        <w:rPr>
          <w:rFonts w:ascii="Verdana" w:eastAsia="宋体" w:hAnsi="Verdana" w:cs="宋体"/>
          <w:color w:val="000000"/>
          <w:kern w:val="0"/>
          <w:szCs w:val="21"/>
        </w:rPr>
        <w:t xml:space="preserve">Enterprise Java Bean </w:t>
      </w:r>
      <w:r w:rsidRPr="00104670">
        <w:rPr>
          <w:rFonts w:ascii="Verdana" w:eastAsia="宋体" w:hAnsi="Verdana" w:cs="宋体"/>
          <w:color w:val="000000"/>
          <w:kern w:val="0"/>
          <w:szCs w:val="21"/>
        </w:rPr>
        <w:t>相当于</w:t>
      </w:r>
      <w:r w:rsidRPr="00104670">
        <w:rPr>
          <w:rFonts w:ascii="Verdana" w:eastAsia="宋体" w:hAnsi="Verdana" w:cs="宋体"/>
          <w:color w:val="000000"/>
          <w:kern w:val="0"/>
          <w:szCs w:val="21"/>
        </w:rPr>
        <w:t>DCOM</w:t>
      </w:r>
      <w:r w:rsidRPr="00104670">
        <w:rPr>
          <w:rFonts w:ascii="Verdana" w:eastAsia="宋体" w:hAnsi="Verdana" w:cs="宋体"/>
          <w:color w:val="000000"/>
          <w:kern w:val="0"/>
          <w:szCs w:val="21"/>
        </w:rPr>
        <w:t>，即分布式组件。它是基于</w:t>
      </w:r>
      <w:r w:rsidRPr="00104670">
        <w:rPr>
          <w:rFonts w:ascii="Verdana" w:eastAsia="宋体" w:hAnsi="Verdana" w:cs="宋体"/>
          <w:color w:val="000000"/>
          <w:kern w:val="0"/>
          <w:szCs w:val="21"/>
        </w:rPr>
        <w:t>Java</w:t>
      </w:r>
      <w:r w:rsidRPr="00104670">
        <w:rPr>
          <w:rFonts w:ascii="Verdana" w:eastAsia="宋体" w:hAnsi="Verdana" w:cs="宋体"/>
          <w:color w:val="000000"/>
          <w:kern w:val="0"/>
          <w:szCs w:val="21"/>
        </w:rPr>
        <w:t>的远程方法调用（</w:t>
      </w:r>
      <w:r w:rsidRPr="00104670">
        <w:rPr>
          <w:rFonts w:ascii="Verdana" w:eastAsia="宋体" w:hAnsi="Verdana" w:cs="宋体"/>
          <w:color w:val="000000"/>
          <w:kern w:val="0"/>
          <w:szCs w:val="21"/>
        </w:rPr>
        <w:t>RMI</w:t>
      </w:r>
      <w:r w:rsidRPr="00104670">
        <w:rPr>
          <w:rFonts w:ascii="Verdana" w:eastAsia="宋体" w:hAnsi="Verdana" w:cs="宋体"/>
          <w:color w:val="000000"/>
          <w:kern w:val="0"/>
          <w:szCs w:val="21"/>
        </w:rPr>
        <w:t>）技术的，所以</w:t>
      </w:r>
      <w:r w:rsidRPr="00104670">
        <w:rPr>
          <w:rFonts w:ascii="Verdana" w:eastAsia="宋体" w:hAnsi="Verdana" w:cs="宋体"/>
          <w:color w:val="000000"/>
          <w:kern w:val="0"/>
          <w:szCs w:val="21"/>
        </w:rPr>
        <w:t>EJB</w:t>
      </w:r>
      <w:r w:rsidRPr="00104670">
        <w:rPr>
          <w:rFonts w:ascii="Verdana" w:eastAsia="宋体" w:hAnsi="Verdana" w:cs="宋体"/>
          <w:color w:val="000000"/>
          <w:kern w:val="0"/>
          <w:szCs w:val="21"/>
        </w:rPr>
        <w:t>可以被远程访问（跨进程、跨计算机）。但</w:t>
      </w:r>
      <w:r w:rsidRPr="00104670">
        <w:rPr>
          <w:rFonts w:ascii="Verdana" w:eastAsia="宋体" w:hAnsi="Verdana" w:cs="宋体"/>
          <w:color w:val="000000"/>
          <w:kern w:val="0"/>
          <w:szCs w:val="21"/>
        </w:rPr>
        <w:t>EJB</w:t>
      </w:r>
      <w:r w:rsidRPr="00104670">
        <w:rPr>
          <w:rFonts w:ascii="Verdana" w:eastAsia="宋体" w:hAnsi="Verdana" w:cs="宋体"/>
          <w:color w:val="000000"/>
          <w:kern w:val="0"/>
          <w:szCs w:val="21"/>
        </w:rPr>
        <w:t>必须被布署在诸如</w:t>
      </w:r>
      <w:r w:rsidRPr="00104670">
        <w:rPr>
          <w:rFonts w:ascii="Verdana" w:eastAsia="宋体" w:hAnsi="Verdana" w:cs="宋体"/>
          <w:color w:val="000000"/>
          <w:kern w:val="0"/>
          <w:szCs w:val="21"/>
        </w:rPr>
        <w:t>Webspere</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WebLogic</w:t>
      </w:r>
      <w:r w:rsidRPr="00104670">
        <w:rPr>
          <w:rFonts w:ascii="Verdana" w:eastAsia="宋体" w:hAnsi="Verdana" w:cs="宋体"/>
          <w:color w:val="000000"/>
          <w:kern w:val="0"/>
          <w:szCs w:val="21"/>
        </w:rPr>
        <w:t>这样的容器中，</w:t>
      </w:r>
      <w:r w:rsidRPr="00104670">
        <w:rPr>
          <w:rFonts w:ascii="Verdana" w:eastAsia="宋体" w:hAnsi="Verdana" w:cs="宋体"/>
          <w:color w:val="000000"/>
          <w:kern w:val="0"/>
          <w:szCs w:val="21"/>
        </w:rPr>
        <w:t>EJB</w:t>
      </w:r>
      <w:r w:rsidRPr="00104670">
        <w:rPr>
          <w:rFonts w:ascii="Verdana" w:eastAsia="宋体" w:hAnsi="Verdana" w:cs="宋体"/>
          <w:color w:val="000000"/>
          <w:kern w:val="0"/>
          <w:szCs w:val="21"/>
        </w:rPr>
        <w:t>客户从不直接访问真正的</w:t>
      </w:r>
      <w:r w:rsidRPr="00104670">
        <w:rPr>
          <w:rFonts w:ascii="Verdana" w:eastAsia="宋体" w:hAnsi="Verdana" w:cs="宋体"/>
          <w:color w:val="000000"/>
          <w:kern w:val="0"/>
          <w:szCs w:val="21"/>
        </w:rPr>
        <w:t>EJB</w:t>
      </w:r>
      <w:r w:rsidRPr="00104670">
        <w:rPr>
          <w:rFonts w:ascii="Verdana" w:eastAsia="宋体" w:hAnsi="Verdana" w:cs="宋体"/>
          <w:color w:val="000000"/>
          <w:kern w:val="0"/>
          <w:szCs w:val="21"/>
        </w:rPr>
        <w:t>组件，而是通过其容器访问。</w:t>
      </w:r>
      <w:r w:rsidRPr="00104670">
        <w:rPr>
          <w:rFonts w:ascii="Verdana" w:eastAsia="宋体" w:hAnsi="Verdana" w:cs="宋体"/>
          <w:color w:val="000000"/>
          <w:kern w:val="0"/>
          <w:szCs w:val="21"/>
        </w:rPr>
        <w:t>EJB</w:t>
      </w:r>
      <w:r w:rsidRPr="00104670">
        <w:rPr>
          <w:rFonts w:ascii="Verdana" w:eastAsia="宋体" w:hAnsi="Verdana" w:cs="宋体"/>
          <w:color w:val="000000"/>
          <w:kern w:val="0"/>
          <w:szCs w:val="21"/>
        </w:rPr>
        <w:t>容器是</w:t>
      </w:r>
      <w:r w:rsidRPr="00104670">
        <w:rPr>
          <w:rFonts w:ascii="Verdana" w:eastAsia="宋体" w:hAnsi="Verdana" w:cs="宋体"/>
          <w:color w:val="000000"/>
          <w:kern w:val="0"/>
          <w:szCs w:val="21"/>
        </w:rPr>
        <w:t>EJB</w:t>
      </w:r>
      <w:r w:rsidRPr="00104670">
        <w:rPr>
          <w:rFonts w:ascii="Verdana" w:eastAsia="宋体" w:hAnsi="Verdana" w:cs="宋体"/>
          <w:color w:val="000000"/>
          <w:kern w:val="0"/>
          <w:szCs w:val="21"/>
        </w:rPr>
        <w:t>组件的代理，</w:t>
      </w:r>
      <w:r w:rsidRPr="00104670">
        <w:rPr>
          <w:rFonts w:ascii="Verdana" w:eastAsia="宋体" w:hAnsi="Verdana" w:cs="宋体"/>
          <w:color w:val="000000"/>
          <w:kern w:val="0"/>
          <w:szCs w:val="21"/>
        </w:rPr>
        <w:t>EJB</w:t>
      </w:r>
      <w:r w:rsidRPr="00104670">
        <w:rPr>
          <w:rFonts w:ascii="Verdana" w:eastAsia="宋体" w:hAnsi="Verdana" w:cs="宋体"/>
          <w:color w:val="000000"/>
          <w:kern w:val="0"/>
          <w:szCs w:val="21"/>
        </w:rPr>
        <w:t>组件由容器所创建和管理。客户通过容器来访问真正的</w:t>
      </w:r>
      <w:r w:rsidRPr="00104670">
        <w:rPr>
          <w:rFonts w:ascii="Verdana" w:eastAsia="宋体" w:hAnsi="Verdana" w:cs="宋体"/>
          <w:color w:val="000000"/>
          <w:kern w:val="0"/>
          <w:szCs w:val="21"/>
        </w:rPr>
        <w:t>EJB</w:t>
      </w:r>
      <w:r w:rsidRPr="00104670">
        <w:rPr>
          <w:rFonts w:ascii="Verdana" w:eastAsia="宋体" w:hAnsi="Verdana" w:cs="宋体"/>
          <w:color w:val="000000"/>
          <w:kern w:val="0"/>
          <w:szCs w:val="21"/>
        </w:rPr>
        <w:t>组件。</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21</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 xml:space="preserve">Static Nested Class </w:t>
      </w:r>
      <w:r w:rsidRPr="00104670">
        <w:rPr>
          <w:rFonts w:ascii="Verdana" w:eastAsia="宋体" w:hAnsi="Verdana" w:cs="宋体"/>
          <w:color w:val="000000"/>
          <w:kern w:val="0"/>
          <w:szCs w:val="21"/>
        </w:rPr>
        <w:t>和</w:t>
      </w:r>
      <w:r w:rsidRPr="00104670">
        <w:rPr>
          <w:rFonts w:ascii="Verdana" w:eastAsia="宋体" w:hAnsi="Verdana" w:cs="宋体"/>
          <w:color w:val="000000"/>
          <w:kern w:val="0"/>
          <w:szCs w:val="21"/>
        </w:rPr>
        <w:t xml:space="preserve"> Inner Class</w:t>
      </w:r>
      <w:r w:rsidRPr="00104670">
        <w:rPr>
          <w:rFonts w:ascii="Verdana" w:eastAsia="宋体" w:hAnsi="Verdana" w:cs="宋体"/>
          <w:color w:val="000000"/>
          <w:kern w:val="0"/>
          <w:szCs w:val="21"/>
        </w:rPr>
        <w:t>的不同。</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Static Nested Class</w:t>
      </w:r>
      <w:r w:rsidRPr="00104670">
        <w:rPr>
          <w:rFonts w:ascii="Verdana" w:eastAsia="宋体" w:hAnsi="Verdana" w:cs="宋体"/>
          <w:color w:val="000000"/>
          <w:kern w:val="0"/>
          <w:szCs w:val="21"/>
        </w:rPr>
        <w:t>是被声明为静态（</w:t>
      </w:r>
      <w:r w:rsidRPr="00104670">
        <w:rPr>
          <w:rFonts w:ascii="Verdana" w:eastAsia="宋体" w:hAnsi="Verdana" w:cs="宋体"/>
          <w:color w:val="000000"/>
          <w:kern w:val="0"/>
          <w:szCs w:val="21"/>
        </w:rPr>
        <w:t>static</w:t>
      </w:r>
      <w:r w:rsidRPr="00104670">
        <w:rPr>
          <w:rFonts w:ascii="Verdana" w:eastAsia="宋体" w:hAnsi="Verdana" w:cs="宋体"/>
          <w:color w:val="000000"/>
          <w:kern w:val="0"/>
          <w:szCs w:val="21"/>
        </w:rPr>
        <w:t>）的内部类，它可以不依赖于外部类实例被实例化。而通常的内部类需要在外部类实例化后才能实例化。</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22</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JSP</w:t>
      </w:r>
      <w:r w:rsidRPr="00104670">
        <w:rPr>
          <w:rFonts w:ascii="Verdana" w:eastAsia="宋体" w:hAnsi="Verdana" w:cs="宋体"/>
          <w:color w:val="000000"/>
          <w:kern w:val="0"/>
          <w:szCs w:val="21"/>
        </w:rPr>
        <w:t>中动态</w:t>
      </w:r>
      <w:r w:rsidRPr="00104670">
        <w:rPr>
          <w:rFonts w:ascii="Verdana" w:eastAsia="宋体" w:hAnsi="Verdana" w:cs="宋体"/>
          <w:color w:val="000000"/>
          <w:kern w:val="0"/>
          <w:szCs w:val="21"/>
        </w:rPr>
        <w:t>INCLUDE</w:t>
      </w:r>
      <w:r w:rsidRPr="00104670">
        <w:rPr>
          <w:rFonts w:ascii="Verdana" w:eastAsia="宋体" w:hAnsi="Verdana" w:cs="宋体"/>
          <w:color w:val="000000"/>
          <w:kern w:val="0"/>
          <w:szCs w:val="21"/>
        </w:rPr>
        <w:t>与静态</w:t>
      </w:r>
      <w:r w:rsidRPr="00104670">
        <w:rPr>
          <w:rFonts w:ascii="Verdana" w:eastAsia="宋体" w:hAnsi="Verdana" w:cs="宋体"/>
          <w:color w:val="000000"/>
          <w:kern w:val="0"/>
          <w:szCs w:val="21"/>
        </w:rPr>
        <w:t>INCLUDE</w:t>
      </w:r>
      <w:r w:rsidRPr="00104670">
        <w:rPr>
          <w:rFonts w:ascii="Verdana" w:eastAsia="宋体" w:hAnsi="Verdana" w:cs="宋体"/>
          <w:color w:val="000000"/>
          <w:kern w:val="0"/>
          <w:szCs w:val="21"/>
        </w:rPr>
        <w:t>的区别？</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动态</w:t>
      </w:r>
      <w:r w:rsidRPr="00104670">
        <w:rPr>
          <w:rFonts w:ascii="Verdana" w:eastAsia="宋体" w:hAnsi="Verdana" w:cs="宋体"/>
          <w:color w:val="000000"/>
          <w:kern w:val="0"/>
          <w:szCs w:val="21"/>
        </w:rPr>
        <w:t>INCLUDE</w:t>
      </w:r>
      <w:r w:rsidRPr="00104670">
        <w:rPr>
          <w:rFonts w:ascii="Verdana" w:eastAsia="宋体" w:hAnsi="Verdana" w:cs="宋体"/>
          <w:color w:val="000000"/>
          <w:kern w:val="0"/>
          <w:szCs w:val="21"/>
        </w:rPr>
        <w:t>用</w:t>
      </w:r>
      <w:r w:rsidRPr="00104670">
        <w:rPr>
          <w:rFonts w:ascii="Verdana" w:eastAsia="宋体" w:hAnsi="Verdana" w:cs="宋体"/>
          <w:color w:val="000000"/>
          <w:kern w:val="0"/>
          <w:szCs w:val="21"/>
        </w:rPr>
        <w:t>jsp:include</w:t>
      </w:r>
      <w:r w:rsidRPr="00104670">
        <w:rPr>
          <w:rFonts w:ascii="Verdana" w:eastAsia="宋体" w:hAnsi="Verdana" w:cs="宋体"/>
          <w:color w:val="000000"/>
          <w:kern w:val="0"/>
          <w:szCs w:val="21"/>
        </w:rPr>
        <w:t>动作实现</w:t>
      </w:r>
      <w:r w:rsidRPr="00104670">
        <w:rPr>
          <w:rFonts w:ascii="Verdana" w:eastAsia="宋体" w:hAnsi="Verdana" w:cs="宋体"/>
          <w:color w:val="000000"/>
          <w:kern w:val="0"/>
          <w:szCs w:val="21"/>
        </w:rPr>
        <w:t xml:space="preserve"> &lt;jsp:include page="included.jsp" flush="true" /&gt;</w:t>
      </w:r>
      <w:r w:rsidRPr="00104670">
        <w:rPr>
          <w:rFonts w:ascii="Verdana" w:eastAsia="宋体" w:hAnsi="Verdana" w:cs="宋体"/>
          <w:color w:val="000000"/>
          <w:kern w:val="0"/>
          <w:szCs w:val="21"/>
        </w:rPr>
        <w:t>它总是会检查所含文件中的变化，适合用于包含动态页面，并且可以带参数。</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静态</w:t>
      </w:r>
      <w:r w:rsidRPr="00104670">
        <w:rPr>
          <w:rFonts w:ascii="Verdana" w:eastAsia="宋体" w:hAnsi="Verdana" w:cs="宋体"/>
          <w:color w:val="000000"/>
          <w:kern w:val="0"/>
          <w:szCs w:val="21"/>
        </w:rPr>
        <w:t>INCLUDE</w:t>
      </w:r>
      <w:r w:rsidRPr="00104670">
        <w:rPr>
          <w:rFonts w:ascii="Verdana" w:eastAsia="宋体" w:hAnsi="Verdana" w:cs="宋体"/>
          <w:color w:val="000000"/>
          <w:kern w:val="0"/>
          <w:szCs w:val="21"/>
        </w:rPr>
        <w:t>用</w:t>
      </w:r>
      <w:r w:rsidRPr="00104670">
        <w:rPr>
          <w:rFonts w:ascii="Verdana" w:eastAsia="宋体" w:hAnsi="Verdana" w:cs="宋体"/>
          <w:color w:val="000000"/>
          <w:kern w:val="0"/>
          <w:szCs w:val="21"/>
        </w:rPr>
        <w:t>include</w:t>
      </w:r>
      <w:r w:rsidRPr="00104670">
        <w:rPr>
          <w:rFonts w:ascii="Verdana" w:eastAsia="宋体" w:hAnsi="Verdana" w:cs="宋体"/>
          <w:color w:val="000000"/>
          <w:kern w:val="0"/>
          <w:szCs w:val="21"/>
        </w:rPr>
        <w:t>伪码实现</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定不会检查所含文件的变化，适用于包含静态页面</w:t>
      </w:r>
      <w:r w:rsidRPr="00104670">
        <w:rPr>
          <w:rFonts w:ascii="Verdana" w:eastAsia="宋体" w:hAnsi="Verdana" w:cs="宋体"/>
          <w:color w:val="000000"/>
          <w:kern w:val="0"/>
          <w:szCs w:val="21"/>
        </w:rPr>
        <w:t>&lt;%@ include file="included.htm" %&gt;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23</w:t>
      </w:r>
      <w:r w:rsidRPr="00104670">
        <w:rPr>
          <w:rFonts w:ascii="Verdana" w:eastAsia="宋体" w:hAnsi="Verdana" w:cs="宋体"/>
          <w:color w:val="000000"/>
          <w:kern w:val="0"/>
          <w:szCs w:val="21"/>
        </w:rPr>
        <w:t>、什么时候用</w:t>
      </w:r>
      <w:r w:rsidRPr="00104670">
        <w:rPr>
          <w:rFonts w:ascii="Verdana" w:eastAsia="宋体" w:hAnsi="Verdana" w:cs="宋体"/>
          <w:color w:val="000000"/>
          <w:kern w:val="0"/>
          <w:szCs w:val="21"/>
        </w:rPr>
        <w:t>assert</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assertion(</w:t>
      </w:r>
      <w:r w:rsidRPr="00104670">
        <w:rPr>
          <w:rFonts w:ascii="Verdana" w:eastAsia="宋体" w:hAnsi="Verdana" w:cs="宋体"/>
          <w:color w:val="000000"/>
          <w:kern w:val="0"/>
          <w:szCs w:val="21"/>
        </w:rPr>
        <w:t>断言</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在软件开发中是一种常用的调试方式，很多开发语言中都支持这种机制。在实现中，</w:t>
      </w:r>
      <w:r w:rsidRPr="00104670">
        <w:rPr>
          <w:rFonts w:ascii="Verdana" w:eastAsia="宋体" w:hAnsi="Verdana" w:cs="宋体"/>
          <w:color w:val="000000"/>
          <w:kern w:val="0"/>
          <w:szCs w:val="21"/>
        </w:rPr>
        <w:t>assertion</w:t>
      </w:r>
      <w:r w:rsidRPr="00104670">
        <w:rPr>
          <w:rFonts w:ascii="Verdana" w:eastAsia="宋体" w:hAnsi="Verdana" w:cs="宋体"/>
          <w:color w:val="000000"/>
          <w:kern w:val="0"/>
          <w:szCs w:val="21"/>
        </w:rPr>
        <w:t>就是在程序中的一条语句，它对一个</w:t>
      </w:r>
      <w:r w:rsidRPr="00104670">
        <w:rPr>
          <w:rFonts w:ascii="Verdana" w:eastAsia="宋体" w:hAnsi="Verdana" w:cs="宋体"/>
          <w:color w:val="000000"/>
          <w:kern w:val="0"/>
          <w:szCs w:val="21"/>
        </w:rPr>
        <w:t>boolean</w:t>
      </w:r>
      <w:r w:rsidRPr="00104670">
        <w:rPr>
          <w:rFonts w:ascii="Verdana" w:eastAsia="宋体" w:hAnsi="Verdana" w:cs="宋体"/>
          <w:color w:val="000000"/>
          <w:kern w:val="0"/>
          <w:szCs w:val="21"/>
        </w:rPr>
        <w:t>表达式进行检查，一个正确程序必须保证这个</w:t>
      </w:r>
      <w:r w:rsidRPr="00104670">
        <w:rPr>
          <w:rFonts w:ascii="Verdana" w:eastAsia="宋体" w:hAnsi="Verdana" w:cs="宋体"/>
          <w:color w:val="000000"/>
          <w:kern w:val="0"/>
          <w:szCs w:val="21"/>
        </w:rPr>
        <w:t>boolean</w:t>
      </w:r>
      <w:r w:rsidRPr="00104670">
        <w:rPr>
          <w:rFonts w:ascii="Verdana" w:eastAsia="宋体" w:hAnsi="Verdana" w:cs="宋体"/>
          <w:color w:val="000000"/>
          <w:kern w:val="0"/>
          <w:szCs w:val="21"/>
        </w:rPr>
        <w:t>表达式的值为</w:t>
      </w:r>
      <w:r w:rsidRPr="00104670">
        <w:rPr>
          <w:rFonts w:ascii="Verdana" w:eastAsia="宋体" w:hAnsi="Verdana" w:cs="宋体"/>
          <w:color w:val="000000"/>
          <w:kern w:val="0"/>
          <w:szCs w:val="21"/>
        </w:rPr>
        <w:t>true</w:t>
      </w:r>
      <w:r w:rsidRPr="00104670">
        <w:rPr>
          <w:rFonts w:ascii="Verdana" w:eastAsia="宋体" w:hAnsi="Verdana" w:cs="宋体"/>
          <w:color w:val="000000"/>
          <w:kern w:val="0"/>
          <w:szCs w:val="21"/>
        </w:rPr>
        <w:t>；如果该值为</w:t>
      </w:r>
      <w:r w:rsidRPr="00104670">
        <w:rPr>
          <w:rFonts w:ascii="Verdana" w:eastAsia="宋体" w:hAnsi="Verdana" w:cs="宋体"/>
          <w:color w:val="000000"/>
          <w:kern w:val="0"/>
          <w:szCs w:val="21"/>
        </w:rPr>
        <w:t>false</w:t>
      </w:r>
      <w:r w:rsidRPr="00104670">
        <w:rPr>
          <w:rFonts w:ascii="Verdana" w:eastAsia="宋体" w:hAnsi="Verdana" w:cs="宋体"/>
          <w:color w:val="000000"/>
          <w:kern w:val="0"/>
          <w:szCs w:val="21"/>
        </w:rPr>
        <w:t>，说明程序已经处于不正确的状态下，系统将给出警告或退出。一般来说，</w:t>
      </w:r>
      <w:r w:rsidRPr="00104670">
        <w:rPr>
          <w:rFonts w:ascii="Verdana" w:eastAsia="宋体" w:hAnsi="Verdana" w:cs="宋体"/>
          <w:color w:val="000000"/>
          <w:kern w:val="0"/>
          <w:szCs w:val="21"/>
        </w:rPr>
        <w:t>assertion</w:t>
      </w:r>
      <w:r w:rsidRPr="00104670">
        <w:rPr>
          <w:rFonts w:ascii="Verdana" w:eastAsia="宋体" w:hAnsi="Verdana" w:cs="宋体"/>
          <w:color w:val="000000"/>
          <w:kern w:val="0"/>
          <w:szCs w:val="21"/>
        </w:rPr>
        <w:t>用于保证程序最基</w:t>
      </w:r>
      <w:r w:rsidRPr="00104670">
        <w:rPr>
          <w:rFonts w:ascii="Verdana" w:eastAsia="宋体" w:hAnsi="Verdana" w:cs="宋体"/>
          <w:color w:val="000000"/>
          <w:kern w:val="0"/>
          <w:szCs w:val="21"/>
        </w:rPr>
        <w:lastRenderedPageBreak/>
        <w:t>本、关键的正确性。</w:t>
      </w:r>
      <w:r w:rsidRPr="00104670">
        <w:rPr>
          <w:rFonts w:ascii="Verdana" w:eastAsia="宋体" w:hAnsi="Verdana" w:cs="宋体"/>
          <w:color w:val="000000"/>
          <w:kern w:val="0"/>
          <w:szCs w:val="21"/>
        </w:rPr>
        <w:t>assertion</w:t>
      </w:r>
      <w:r w:rsidRPr="00104670">
        <w:rPr>
          <w:rFonts w:ascii="Verdana" w:eastAsia="宋体" w:hAnsi="Verdana" w:cs="宋体"/>
          <w:color w:val="000000"/>
          <w:kern w:val="0"/>
          <w:szCs w:val="21"/>
        </w:rPr>
        <w:t>检查通常在开发和测试时开启。为了提高性能，在软件发布后，</w:t>
      </w:r>
      <w:r w:rsidRPr="00104670">
        <w:rPr>
          <w:rFonts w:ascii="Verdana" w:eastAsia="宋体" w:hAnsi="Verdana" w:cs="宋体"/>
          <w:color w:val="000000"/>
          <w:kern w:val="0"/>
          <w:szCs w:val="21"/>
        </w:rPr>
        <w:t>assertion</w:t>
      </w:r>
      <w:r w:rsidRPr="00104670">
        <w:rPr>
          <w:rFonts w:ascii="Verdana" w:eastAsia="宋体" w:hAnsi="Verdana" w:cs="宋体"/>
          <w:color w:val="000000"/>
          <w:kern w:val="0"/>
          <w:szCs w:val="21"/>
        </w:rPr>
        <w:t>检查通常是关闭的。</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24</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GC</w:t>
      </w:r>
      <w:r w:rsidRPr="00104670">
        <w:rPr>
          <w:rFonts w:ascii="Verdana" w:eastAsia="宋体" w:hAnsi="Verdana" w:cs="宋体"/>
          <w:color w:val="000000"/>
          <w:kern w:val="0"/>
          <w:szCs w:val="21"/>
        </w:rPr>
        <w:t>是什么</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为什么要有</w:t>
      </w:r>
      <w:r w:rsidRPr="00104670">
        <w:rPr>
          <w:rFonts w:ascii="Verdana" w:eastAsia="宋体" w:hAnsi="Verdana" w:cs="宋体"/>
          <w:color w:val="000000"/>
          <w:kern w:val="0"/>
          <w:szCs w:val="21"/>
        </w:rPr>
        <w:t>GC?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GC</w:t>
      </w:r>
      <w:r w:rsidRPr="00104670">
        <w:rPr>
          <w:rFonts w:ascii="Verdana" w:eastAsia="宋体" w:hAnsi="Verdana" w:cs="宋体"/>
          <w:color w:val="000000"/>
          <w:kern w:val="0"/>
          <w:szCs w:val="21"/>
        </w:rPr>
        <w:t>是垃圾收集的意思（</w:t>
      </w:r>
      <w:r w:rsidRPr="00104670">
        <w:rPr>
          <w:rFonts w:ascii="Verdana" w:eastAsia="宋体" w:hAnsi="Verdana" w:cs="宋体"/>
          <w:color w:val="000000"/>
          <w:kern w:val="0"/>
          <w:szCs w:val="21"/>
        </w:rPr>
        <w:t>Gabage Collection</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内存处理是编程人员容易出现问题的地方，忘记或者错误的内存回收会导致程序或系统的不稳定甚至崩溃，</w:t>
      </w:r>
      <w:r w:rsidRPr="00104670">
        <w:rPr>
          <w:rFonts w:ascii="Verdana" w:eastAsia="宋体" w:hAnsi="Verdana" w:cs="宋体"/>
          <w:color w:val="000000"/>
          <w:kern w:val="0"/>
          <w:szCs w:val="21"/>
        </w:rPr>
        <w:t>Java</w:t>
      </w:r>
      <w:r w:rsidRPr="00104670">
        <w:rPr>
          <w:rFonts w:ascii="Verdana" w:eastAsia="宋体" w:hAnsi="Verdana" w:cs="宋体"/>
          <w:color w:val="000000"/>
          <w:kern w:val="0"/>
          <w:szCs w:val="21"/>
        </w:rPr>
        <w:t>提供的</w:t>
      </w:r>
      <w:r w:rsidRPr="00104670">
        <w:rPr>
          <w:rFonts w:ascii="Verdana" w:eastAsia="宋体" w:hAnsi="Verdana" w:cs="宋体"/>
          <w:color w:val="000000"/>
          <w:kern w:val="0"/>
          <w:szCs w:val="21"/>
        </w:rPr>
        <w:t>GC</w:t>
      </w:r>
      <w:r w:rsidRPr="00104670">
        <w:rPr>
          <w:rFonts w:ascii="Verdana" w:eastAsia="宋体" w:hAnsi="Verdana" w:cs="宋体"/>
          <w:color w:val="000000"/>
          <w:kern w:val="0"/>
          <w:szCs w:val="21"/>
        </w:rPr>
        <w:t>功能可以自动监测对象是否超过作用域从而达到自动回收内存的目的，</w:t>
      </w:r>
      <w:r w:rsidRPr="00104670">
        <w:rPr>
          <w:rFonts w:ascii="Verdana" w:eastAsia="宋体" w:hAnsi="Verdana" w:cs="宋体"/>
          <w:color w:val="000000"/>
          <w:kern w:val="0"/>
          <w:szCs w:val="21"/>
        </w:rPr>
        <w:t>Java</w:t>
      </w:r>
      <w:r w:rsidRPr="00104670">
        <w:rPr>
          <w:rFonts w:ascii="Verdana" w:eastAsia="宋体" w:hAnsi="Verdana" w:cs="宋体"/>
          <w:color w:val="000000"/>
          <w:kern w:val="0"/>
          <w:szCs w:val="21"/>
        </w:rPr>
        <w:t>语言没有提供释放已分配内存的显示操作方法。</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25</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short s1 = 1; s1 = s1 + 1;</w:t>
      </w:r>
      <w:r w:rsidRPr="00104670">
        <w:rPr>
          <w:rFonts w:ascii="Verdana" w:eastAsia="宋体" w:hAnsi="Verdana" w:cs="宋体"/>
          <w:color w:val="000000"/>
          <w:kern w:val="0"/>
          <w:szCs w:val="21"/>
        </w:rPr>
        <w:t>有什么错</w:t>
      </w:r>
      <w:r w:rsidRPr="00104670">
        <w:rPr>
          <w:rFonts w:ascii="Verdana" w:eastAsia="宋体" w:hAnsi="Verdana" w:cs="宋体"/>
          <w:color w:val="000000"/>
          <w:kern w:val="0"/>
          <w:szCs w:val="21"/>
        </w:rPr>
        <w:t>? short s1 = 1; s1 += 1;</w:t>
      </w:r>
      <w:r w:rsidRPr="00104670">
        <w:rPr>
          <w:rFonts w:ascii="Verdana" w:eastAsia="宋体" w:hAnsi="Verdana" w:cs="宋体"/>
          <w:color w:val="000000"/>
          <w:kern w:val="0"/>
          <w:szCs w:val="21"/>
        </w:rPr>
        <w:t>有什么错</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 xml:space="preserve">short s1 = 1; s1 = s1 + 1; </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s1+1</w:t>
      </w:r>
      <w:r w:rsidRPr="00104670">
        <w:rPr>
          <w:rFonts w:ascii="Verdana" w:eastAsia="宋体" w:hAnsi="Verdana" w:cs="宋体"/>
          <w:color w:val="000000"/>
          <w:kern w:val="0"/>
          <w:szCs w:val="21"/>
        </w:rPr>
        <w:t>运算结果是</w:t>
      </w:r>
      <w:r w:rsidRPr="00104670">
        <w:rPr>
          <w:rFonts w:ascii="Verdana" w:eastAsia="宋体" w:hAnsi="Verdana" w:cs="宋体"/>
          <w:color w:val="000000"/>
          <w:kern w:val="0"/>
          <w:szCs w:val="21"/>
        </w:rPr>
        <w:t>int</w:t>
      </w:r>
      <w:r w:rsidRPr="00104670">
        <w:rPr>
          <w:rFonts w:ascii="Verdana" w:eastAsia="宋体" w:hAnsi="Verdana" w:cs="宋体"/>
          <w:color w:val="000000"/>
          <w:kern w:val="0"/>
          <w:szCs w:val="21"/>
        </w:rPr>
        <w:t>型，需要强制转换类型）</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short s1 = 1; s1 += 1;</w:t>
      </w:r>
      <w:r w:rsidRPr="00104670">
        <w:rPr>
          <w:rFonts w:ascii="Verdana" w:eastAsia="宋体" w:hAnsi="Verdana" w:cs="宋体"/>
          <w:color w:val="000000"/>
          <w:kern w:val="0"/>
          <w:szCs w:val="21"/>
        </w:rPr>
        <w:t>（可以正确编译）</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26</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Math.round(11.5)</w:t>
      </w:r>
      <w:r w:rsidRPr="00104670">
        <w:rPr>
          <w:rFonts w:ascii="Verdana" w:eastAsia="宋体" w:hAnsi="Verdana" w:cs="宋体"/>
          <w:color w:val="000000"/>
          <w:kern w:val="0"/>
          <w:szCs w:val="21"/>
        </w:rPr>
        <w:t>等於多少</w:t>
      </w:r>
      <w:r w:rsidRPr="00104670">
        <w:rPr>
          <w:rFonts w:ascii="Verdana" w:eastAsia="宋体" w:hAnsi="Verdana" w:cs="宋体"/>
          <w:color w:val="000000"/>
          <w:kern w:val="0"/>
          <w:szCs w:val="21"/>
        </w:rPr>
        <w:t>? Math.round(-11.5)</w:t>
      </w:r>
      <w:r w:rsidRPr="00104670">
        <w:rPr>
          <w:rFonts w:ascii="Verdana" w:eastAsia="宋体" w:hAnsi="Verdana" w:cs="宋体"/>
          <w:color w:val="000000"/>
          <w:kern w:val="0"/>
          <w:szCs w:val="21"/>
        </w:rPr>
        <w:t>等於多少</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t>Math.round(11.5)==12</w:t>
      </w:r>
      <w:r w:rsidRPr="00104670">
        <w:rPr>
          <w:rFonts w:ascii="Verdana" w:eastAsia="宋体" w:hAnsi="Verdana" w:cs="宋体"/>
          <w:color w:val="000000"/>
          <w:kern w:val="0"/>
          <w:szCs w:val="21"/>
        </w:rPr>
        <w:br/>
        <w:t>Math.round(-11.5)==-11</w:t>
      </w:r>
      <w:r w:rsidRPr="00104670">
        <w:rPr>
          <w:rFonts w:ascii="Verdana" w:eastAsia="宋体" w:hAnsi="Verdana" w:cs="宋体"/>
          <w:color w:val="000000"/>
          <w:kern w:val="0"/>
          <w:szCs w:val="21"/>
        </w:rPr>
        <w:br/>
        <w:t>round</w:t>
      </w:r>
      <w:r w:rsidRPr="00104670">
        <w:rPr>
          <w:rFonts w:ascii="Verdana" w:eastAsia="宋体" w:hAnsi="Verdana" w:cs="宋体"/>
          <w:color w:val="000000"/>
          <w:kern w:val="0"/>
          <w:szCs w:val="21"/>
        </w:rPr>
        <w:t>方法返回与参数最接近的长整数，参数加</w:t>
      </w:r>
      <w:r w:rsidRPr="00104670">
        <w:rPr>
          <w:rFonts w:ascii="Verdana" w:eastAsia="宋体" w:hAnsi="Verdana" w:cs="宋体"/>
          <w:color w:val="000000"/>
          <w:kern w:val="0"/>
          <w:szCs w:val="21"/>
        </w:rPr>
        <w:t>1/2</w:t>
      </w:r>
      <w:r w:rsidRPr="00104670">
        <w:rPr>
          <w:rFonts w:ascii="Verdana" w:eastAsia="宋体" w:hAnsi="Verdana" w:cs="宋体"/>
          <w:color w:val="000000"/>
          <w:kern w:val="0"/>
          <w:szCs w:val="21"/>
        </w:rPr>
        <w:t>后求其</w:t>
      </w:r>
      <w:r w:rsidRPr="00104670">
        <w:rPr>
          <w:rFonts w:ascii="Verdana" w:eastAsia="宋体" w:hAnsi="Verdana" w:cs="宋体"/>
          <w:color w:val="000000"/>
          <w:kern w:val="0"/>
          <w:szCs w:val="21"/>
        </w:rPr>
        <w:t>floor.</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27</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String s = new String("xyz");</w:t>
      </w:r>
      <w:r w:rsidRPr="00104670">
        <w:rPr>
          <w:rFonts w:ascii="Verdana" w:eastAsia="宋体" w:hAnsi="Verdana" w:cs="宋体"/>
          <w:color w:val="000000"/>
          <w:kern w:val="0"/>
          <w:szCs w:val="21"/>
        </w:rPr>
        <w:t>创建了几个</w:t>
      </w:r>
      <w:r w:rsidRPr="00104670">
        <w:rPr>
          <w:rFonts w:ascii="Verdana" w:eastAsia="宋体" w:hAnsi="Verdana" w:cs="宋体"/>
          <w:color w:val="000000"/>
          <w:kern w:val="0"/>
          <w:szCs w:val="21"/>
        </w:rPr>
        <w:t>String Object?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两个</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28</w:t>
      </w:r>
      <w:r w:rsidRPr="00104670">
        <w:rPr>
          <w:rFonts w:ascii="Verdana" w:eastAsia="宋体" w:hAnsi="Verdana" w:cs="宋体"/>
          <w:color w:val="000000"/>
          <w:kern w:val="0"/>
          <w:szCs w:val="21"/>
        </w:rPr>
        <w:t>、设计</w:t>
      </w:r>
      <w:r w:rsidRPr="00104670">
        <w:rPr>
          <w:rFonts w:ascii="Verdana" w:eastAsia="宋体" w:hAnsi="Verdana" w:cs="宋体"/>
          <w:color w:val="000000"/>
          <w:kern w:val="0"/>
          <w:szCs w:val="21"/>
        </w:rPr>
        <w:t>4</w:t>
      </w:r>
      <w:r w:rsidRPr="00104670">
        <w:rPr>
          <w:rFonts w:ascii="Verdana" w:eastAsia="宋体" w:hAnsi="Verdana" w:cs="宋体"/>
          <w:color w:val="000000"/>
          <w:kern w:val="0"/>
          <w:szCs w:val="21"/>
        </w:rPr>
        <w:t>个线程，其中两个线程每次对</w:t>
      </w:r>
      <w:r w:rsidRPr="00104670">
        <w:rPr>
          <w:rFonts w:ascii="Verdana" w:eastAsia="宋体" w:hAnsi="Verdana" w:cs="宋体"/>
          <w:color w:val="000000"/>
          <w:kern w:val="0"/>
          <w:szCs w:val="21"/>
        </w:rPr>
        <w:t>j</w:t>
      </w:r>
      <w:r w:rsidRPr="00104670">
        <w:rPr>
          <w:rFonts w:ascii="Verdana" w:eastAsia="宋体" w:hAnsi="Verdana" w:cs="宋体"/>
          <w:color w:val="000000"/>
          <w:kern w:val="0"/>
          <w:szCs w:val="21"/>
        </w:rPr>
        <w:t>增加</w:t>
      </w:r>
      <w:r w:rsidRPr="00104670">
        <w:rPr>
          <w:rFonts w:ascii="Verdana" w:eastAsia="宋体" w:hAnsi="Verdana" w:cs="宋体"/>
          <w:color w:val="000000"/>
          <w:kern w:val="0"/>
          <w:szCs w:val="21"/>
        </w:rPr>
        <w:t>1</w:t>
      </w:r>
      <w:r w:rsidRPr="00104670">
        <w:rPr>
          <w:rFonts w:ascii="Verdana" w:eastAsia="宋体" w:hAnsi="Verdana" w:cs="宋体"/>
          <w:color w:val="000000"/>
          <w:kern w:val="0"/>
          <w:szCs w:val="21"/>
        </w:rPr>
        <w:t>，另外两个线程对</w:t>
      </w:r>
      <w:r w:rsidRPr="00104670">
        <w:rPr>
          <w:rFonts w:ascii="Verdana" w:eastAsia="宋体" w:hAnsi="Verdana" w:cs="宋体"/>
          <w:color w:val="000000"/>
          <w:kern w:val="0"/>
          <w:szCs w:val="21"/>
        </w:rPr>
        <w:t>j</w:t>
      </w:r>
      <w:r w:rsidRPr="00104670">
        <w:rPr>
          <w:rFonts w:ascii="Verdana" w:eastAsia="宋体" w:hAnsi="Verdana" w:cs="宋体"/>
          <w:color w:val="000000"/>
          <w:kern w:val="0"/>
          <w:szCs w:val="21"/>
        </w:rPr>
        <w:t>每次减少</w:t>
      </w:r>
      <w:r w:rsidRPr="00104670">
        <w:rPr>
          <w:rFonts w:ascii="Verdana" w:eastAsia="宋体" w:hAnsi="Verdana" w:cs="宋体"/>
          <w:color w:val="000000"/>
          <w:kern w:val="0"/>
          <w:szCs w:val="21"/>
        </w:rPr>
        <w:t>1</w:t>
      </w:r>
      <w:r w:rsidRPr="00104670">
        <w:rPr>
          <w:rFonts w:ascii="Verdana" w:eastAsia="宋体" w:hAnsi="Verdana" w:cs="宋体"/>
          <w:color w:val="000000"/>
          <w:kern w:val="0"/>
          <w:szCs w:val="21"/>
        </w:rPr>
        <w:t>。写出程序。</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以下程序使用内部类实现线程，对</w:t>
      </w:r>
      <w:r w:rsidRPr="00104670">
        <w:rPr>
          <w:rFonts w:ascii="Verdana" w:eastAsia="宋体" w:hAnsi="Verdana" w:cs="宋体"/>
          <w:color w:val="000000"/>
          <w:kern w:val="0"/>
          <w:szCs w:val="21"/>
        </w:rPr>
        <w:t>j</w:t>
      </w:r>
      <w:r w:rsidRPr="00104670">
        <w:rPr>
          <w:rFonts w:ascii="Verdana" w:eastAsia="宋体" w:hAnsi="Verdana" w:cs="宋体"/>
          <w:color w:val="000000"/>
          <w:kern w:val="0"/>
          <w:szCs w:val="21"/>
        </w:rPr>
        <w:t>增减的时候没有考虑顺序问题。</w:t>
      </w:r>
    </w:p>
    <w:p w:rsidR="00104670" w:rsidRPr="00104670" w:rsidRDefault="00104670" w:rsidP="00104670">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1D58D1"/>
          <w:kern w:val="0"/>
          <w:sz w:val="24"/>
          <w:szCs w:val="24"/>
        </w:rPr>
        <w:drawing>
          <wp:inline distT="0" distB="0" distL="0" distR="0">
            <wp:extent cx="190500" cy="190500"/>
            <wp:effectExtent l="0" t="0" r="0" b="0"/>
            <wp:docPr id="2" name="图片 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04670" w:rsidRPr="00104670" w:rsidRDefault="00104670" w:rsidP="001046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04670">
        <w:rPr>
          <w:rFonts w:ascii="宋体" w:eastAsia="宋体" w:hAnsi="宋体" w:cs="宋体"/>
          <w:color w:val="008080"/>
          <w:kern w:val="0"/>
          <w:sz w:val="24"/>
          <w:szCs w:val="24"/>
        </w:rPr>
        <w:t xml:space="preserve"> 1</w:t>
      </w:r>
      <w:r w:rsidRPr="00104670">
        <w:rPr>
          <w:rFonts w:ascii="宋体" w:eastAsia="宋体" w:hAnsi="宋体" w:cs="宋体"/>
          <w:color w:val="000000"/>
          <w:kern w:val="0"/>
          <w:sz w:val="24"/>
          <w:szCs w:val="24"/>
        </w:rPr>
        <w:t xml:space="preserve"> </w:t>
      </w:r>
      <w:r w:rsidRPr="00104670">
        <w:rPr>
          <w:rFonts w:ascii="宋体" w:eastAsia="宋体" w:hAnsi="宋体" w:cs="宋体"/>
          <w:color w:val="0000FF"/>
          <w:kern w:val="0"/>
          <w:sz w:val="24"/>
          <w:szCs w:val="24"/>
        </w:rPr>
        <w:t>package</w:t>
      </w:r>
      <w:r w:rsidRPr="00104670">
        <w:rPr>
          <w:rFonts w:ascii="宋体" w:eastAsia="宋体" w:hAnsi="宋体" w:cs="宋体"/>
          <w:color w:val="000000"/>
          <w:kern w:val="0"/>
          <w:sz w:val="24"/>
          <w:szCs w:val="24"/>
        </w:rPr>
        <w:t xml:space="preserve"> com.sxy;</w:t>
      </w:r>
    </w:p>
    <w:p w:rsidR="00104670" w:rsidRPr="00104670" w:rsidRDefault="00104670" w:rsidP="001046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04670">
        <w:rPr>
          <w:rFonts w:ascii="宋体" w:eastAsia="宋体" w:hAnsi="宋体" w:cs="宋体"/>
          <w:color w:val="008080"/>
          <w:kern w:val="0"/>
          <w:sz w:val="24"/>
          <w:szCs w:val="24"/>
        </w:rPr>
        <w:t xml:space="preserve"> 2</w:t>
      </w:r>
      <w:r w:rsidRPr="00104670">
        <w:rPr>
          <w:rFonts w:ascii="宋体" w:eastAsia="宋体" w:hAnsi="宋体" w:cs="宋体"/>
          <w:color w:val="000000"/>
          <w:kern w:val="0"/>
          <w:sz w:val="24"/>
          <w:szCs w:val="24"/>
        </w:rPr>
        <w:t xml:space="preserve"> </w:t>
      </w:r>
    </w:p>
    <w:p w:rsidR="00104670" w:rsidRPr="00104670" w:rsidRDefault="00104670" w:rsidP="001046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04670">
        <w:rPr>
          <w:rFonts w:ascii="宋体" w:eastAsia="宋体" w:hAnsi="宋体" w:cs="宋体"/>
          <w:color w:val="008080"/>
          <w:kern w:val="0"/>
          <w:sz w:val="24"/>
          <w:szCs w:val="24"/>
        </w:rPr>
        <w:t xml:space="preserve"> 3</w:t>
      </w:r>
      <w:r w:rsidRPr="00104670">
        <w:rPr>
          <w:rFonts w:ascii="宋体" w:eastAsia="宋体" w:hAnsi="宋体" w:cs="宋体"/>
          <w:color w:val="000000"/>
          <w:kern w:val="0"/>
          <w:sz w:val="24"/>
          <w:szCs w:val="24"/>
        </w:rPr>
        <w:t xml:space="preserve"> </w:t>
      </w:r>
      <w:r w:rsidRPr="00104670">
        <w:rPr>
          <w:rFonts w:ascii="宋体" w:eastAsia="宋体" w:hAnsi="宋体" w:cs="宋体"/>
          <w:color w:val="008000"/>
          <w:kern w:val="0"/>
          <w:sz w:val="24"/>
          <w:szCs w:val="24"/>
        </w:rPr>
        <w:t>/**</w:t>
      </w:r>
    </w:p>
    <w:p w:rsidR="00104670" w:rsidRPr="00104670" w:rsidRDefault="00104670" w:rsidP="001046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104670">
        <w:rPr>
          <w:rFonts w:ascii="宋体" w:eastAsia="宋体" w:hAnsi="宋体" w:cs="宋体"/>
          <w:color w:val="008080"/>
          <w:kern w:val="0"/>
          <w:sz w:val="24"/>
          <w:szCs w:val="24"/>
        </w:rPr>
        <w:t xml:space="preserve"> 4</w:t>
      </w:r>
      <w:r w:rsidRPr="00104670">
        <w:rPr>
          <w:rFonts w:ascii="宋体" w:eastAsia="宋体" w:hAnsi="宋体" w:cs="宋体"/>
          <w:color w:val="000000"/>
          <w:kern w:val="0"/>
          <w:sz w:val="24"/>
          <w:szCs w:val="24"/>
        </w:rPr>
        <w:t xml:space="preserve"> </w:t>
      </w:r>
      <w:r w:rsidRPr="00104670">
        <w:rPr>
          <w:rFonts w:ascii="宋体" w:eastAsia="宋体" w:hAnsi="宋体" w:cs="宋体"/>
          <w:color w:val="008000"/>
          <w:kern w:val="0"/>
          <w:sz w:val="24"/>
          <w:szCs w:val="24"/>
        </w:rPr>
        <w:t xml:space="preserve"> *</w:t>
      </w:r>
    </w:p>
    <w:p w:rsidR="00104670" w:rsidRPr="00104670" w:rsidRDefault="00104670" w:rsidP="001046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104670">
        <w:rPr>
          <w:rFonts w:ascii="宋体" w:eastAsia="宋体" w:hAnsi="宋体" w:cs="宋体"/>
          <w:color w:val="008080"/>
          <w:kern w:val="0"/>
          <w:sz w:val="24"/>
          <w:szCs w:val="24"/>
        </w:rPr>
        <w:t xml:space="preserve"> 5</w:t>
      </w:r>
      <w:r w:rsidRPr="00104670">
        <w:rPr>
          <w:rFonts w:ascii="宋体" w:eastAsia="宋体" w:hAnsi="宋体" w:cs="宋体"/>
          <w:color w:val="000000"/>
          <w:kern w:val="0"/>
          <w:sz w:val="24"/>
          <w:szCs w:val="24"/>
        </w:rPr>
        <w:t xml:space="preserve"> </w:t>
      </w:r>
      <w:r w:rsidRPr="00104670">
        <w:rPr>
          <w:rFonts w:ascii="宋体" w:eastAsia="宋体" w:hAnsi="宋体" w:cs="宋体"/>
          <w:color w:val="008000"/>
          <w:kern w:val="0"/>
          <w:sz w:val="24"/>
          <w:szCs w:val="24"/>
        </w:rPr>
        <w:t xml:space="preserve"> * </w:t>
      </w:r>
      <w:r w:rsidRPr="00104670">
        <w:rPr>
          <w:rFonts w:ascii="宋体" w:eastAsia="宋体" w:hAnsi="宋体" w:cs="宋体"/>
          <w:color w:val="808080"/>
          <w:kern w:val="0"/>
          <w:sz w:val="24"/>
          <w:szCs w:val="24"/>
        </w:rPr>
        <w:t>@author</w:t>
      </w:r>
      <w:r w:rsidRPr="00104670">
        <w:rPr>
          <w:rFonts w:ascii="宋体" w:eastAsia="宋体" w:hAnsi="宋体" w:cs="宋体"/>
          <w:color w:val="008000"/>
          <w:kern w:val="0"/>
          <w:sz w:val="24"/>
          <w:szCs w:val="24"/>
        </w:rPr>
        <w:t xml:space="preserve"> sunxy</w:t>
      </w:r>
    </w:p>
    <w:p w:rsidR="00104670" w:rsidRPr="00104670" w:rsidRDefault="00104670" w:rsidP="001046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04670">
        <w:rPr>
          <w:rFonts w:ascii="宋体" w:eastAsia="宋体" w:hAnsi="宋体" w:cs="宋体"/>
          <w:color w:val="008080"/>
          <w:kern w:val="0"/>
          <w:sz w:val="24"/>
          <w:szCs w:val="24"/>
        </w:rPr>
        <w:t xml:space="preserve"> 6</w:t>
      </w:r>
      <w:r w:rsidRPr="00104670">
        <w:rPr>
          <w:rFonts w:ascii="宋体" w:eastAsia="宋体" w:hAnsi="宋体" w:cs="宋体"/>
          <w:color w:val="000000"/>
          <w:kern w:val="0"/>
          <w:sz w:val="24"/>
          <w:szCs w:val="24"/>
        </w:rPr>
        <w:t xml:space="preserve">  </w:t>
      </w:r>
      <w:r w:rsidRPr="00104670">
        <w:rPr>
          <w:rFonts w:ascii="宋体" w:eastAsia="宋体" w:hAnsi="宋体" w:cs="宋体"/>
          <w:color w:val="008000"/>
          <w:kern w:val="0"/>
          <w:sz w:val="24"/>
          <w:szCs w:val="24"/>
        </w:rPr>
        <w:t>*/</w:t>
      </w:r>
    </w:p>
    <w:p w:rsidR="00104670" w:rsidRPr="00104670" w:rsidRDefault="00104670" w:rsidP="001046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04670">
        <w:rPr>
          <w:rFonts w:ascii="宋体" w:eastAsia="宋体" w:hAnsi="宋体" w:cs="宋体"/>
          <w:color w:val="008080"/>
          <w:kern w:val="0"/>
          <w:sz w:val="24"/>
          <w:szCs w:val="24"/>
        </w:rPr>
        <w:t xml:space="preserve"> 7</w:t>
      </w:r>
      <w:r w:rsidRPr="00104670">
        <w:rPr>
          <w:rFonts w:ascii="宋体" w:eastAsia="宋体" w:hAnsi="宋体" w:cs="宋体"/>
          <w:color w:val="000000"/>
          <w:kern w:val="0"/>
          <w:sz w:val="24"/>
          <w:szCs w:val="24"/>
        </w:rPr>
        <w:t xml:space="preserve"> </w:t>
      </w:r>
      <w:r w:rsidRPr="00104670">
        <w:rPr>
          <w:rFonts w:ascii="宋体" w:eastAsia="宋体" w:hAnsi="宋体" w:cs="宋体"/>
          <w:color w:val="0000FF"/>
          <w:kern w:val="0"/>
          <w:sz w:val="24"/>
          <w:szCs w:val="24"/>
        </w:rPr>
        <w:t>public</w:t>
      </w:r>
      <w:r w:rsidRPr="00104670">
        <w:rPr>
          <w:rFonts w:ascii="宋体" w:eastAsia="宋体" w:hAnsi="宋体" w:cs="宋体"/>
          <w:color w:val="000000"/>
          <w:kern w:val="0"/>
          <w:sz w:val="24"/>
          <w:szCs w:val="24"/>
        </w:rPr>
        <w:t xml:space="preserve"> </w:t>
      </w:r>
      <w:r w:rsidRPr="00104670">
        <w:rPr>
          <w:rFonts w:ascii="宋体" w:eastAsia="宋体" w:hAnsi="宋体" w:cs="宋体"/>
          <w:color w:val="0000FF"/>
          <w:kern w:val="0"/>
          <w:sz w:val="24"/>
          <w:szCs w:val="24"/>
        </w:rPr>
        <w:t>class</w:t>
      </w:r>
      <w:r w:rsidRPr="00104670">
        <w:rPr>
          <w:rFonts w:ascii="宋体" w:eastAsia="宋体" w:hAnsi="宋体" w:cs="宋体"/>
          <w:color w:val="000000"/>
          <w:kern w:val="0"/>
          <w:sz w:val="24"/>
          <w:szCs w:val="24"/>
        </w:rPr>
        <w:t xml:space="preserve"> TestDemo {</w:t>
      </w:r>
    </w:p>
    <w:p w:rsidR="00104670" w:rsidRPr="00104670" w:rsidRDefault="00104670" w:rsidP="001046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04670">
        <w:rPr>
          <w:rFonts w:ascii="宋体" w:eastAsia="宋体" w:hAnsi="宋体" w:cs="宋体"/>
          <w:color w:val="008080"/>
          <w:kern w:val="0"/>
          <w:sz w:val="24"/>
          <w:szCs w:val="24"/>
        </w:rPr>
        <w:t xml:space="preserve"> 8</w:t>
      </w:r>
      <w:r w:rsidRPr="00104670">
        <w:rPr>
          <w:rFonts w:ascii="宋体" w:eastAsia="宋体" w:hAnsi="宋体" w:cs="宋体"/>
          <w:color w:val="000000"/>
          <w:kern w:val="0"/>
          <w:sz w:val="24"/>
          <w:szCs w:val="24"/>
        </w:rPr>
        <w:t xml:space="preserve">     </w:t>
      </w:r>
      <w:r w:rsidRPr="00104670">
        <w:rPr>
          <w:rFonts w:ascii="宋体" w:eastAsia="宋体" w:hAnsi="宋体" w:cs="宋体"/>
          <w:color w:val="0000FF"/>
          <w:kern w:val="0"/>
          <w:sz w:val="24"/>
          <w:szCs w:val="24"/>
        </w:rPr>
        <w:t>private</w:t>
      </w:r>
      <w:r w:rsidRPr="00104670">
        <w:rPr>
          <w:rFonts w:ascii="宋体" w:eastAsia="宋体" w:hAnsi="宋体" w:cs="宋体"/>
          <w:color w:val="000000"/>
          <w:kern w:val="0"/>
          <w:sz w:val="24"/>
          <w:szCs w:val="24"/>
        </w:rPr>
        <w:t xml:space="preserve"> </w:t>
      </w:r>
      <w:r w:rsidRPr="00104670">
        <w:rPr>
          <w:rFonts w:ascii="宋体" w:eastAsia="宋体" w:hAnsi="宋体" w:cs="宋体"/>
          <w:color w:val="0000FF"/>
          <w:kern w:val="0"/>
          <w:sz w:val="24"/>
          <w:szCs w:val="24"/>
        </w:rPr>
        <w:t>int</w:t>
      </w:r>
      <w:r w:rsidRPr="00104670">
        <w:rPr>
          <w:rFonts w:ascii="宋体" w:eastAsia="宋体" w:hAnsi="宋体" w:cs="宋体"/>
          <w:color w:val="000000"/>
          <w:kern w:val="0"/>
          <w:sz w:val="24"/>
          <w:szCs w:val="24"/>
        </w:rPr>
        <w:t xml:space="preserve"> j;</w:t>
      </w:r>
    </w:p>
    <w:p w:rsidR="00104670" w:rsidRPr="00104670" w:rsidRDefault="00104670" w:rsidP="001046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04670">
        <w:rPr>
          <w:rFonts w:ascii="宋体" w:eastAsia="宋体" w:hAnsi="宋体" w:cs="宋体"/>
          <w:color w:val="008080"/>
          <w:kern w:val="0"/>
          <w:sz w:val="24"/>
          <w:szCs w:val="24"/>
        </w:rPr>
        <w:t xml:space="preserve"> 9</w:t>
      </w:r>
      <w:r w:rsidRPr="00104670">
        <w:rPr>
          <w:rFonts w:ascii="宋体" w:eastAsia="宋体" w:hAnsi="宋体" w:cs="宋体"/>
          <w:color w:val="000000"/>
          <w:kern w:val="0"/>
          <w:sz w:val="24"/>
          <w:szCs w:val="24"/>
        </w:rPr>
        <w:t xml:space="preserve"> </w:t>
      </w:r>
    </w:p>
    <w:p w:rsidR="00104670" w:rsidRPr="00104670" w:rsidRDefault="00104670" w:rsidP="001046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04670">
        <w:rPr>
          <w:rFonts w:ascii="宋体" w:eastAsia="宋体" w:hAnsi="宋体" w:cs="宋体"/>
          <w:color w:val="008080"/>
          <w:kern w:val="0"/>
          <w:sz w:val="24"/>
          <w:szCs w:val="24"/>
        </w:rPr>
        <w:t>10</w:t>
      </w:r>
      <w:r w:rsidRPr="00104670">
        <w:rPr>
          <w:rFonts w:ascii="宋体" w:eastAsia="宋体" w:hAnsi="宋体" w:cs="宋体"/>
          <w:color w:val="000000"/>
          <w:kern w:val="0"/>
          <w:sz w:val="24"/>
          <w:szCs w:val="24"/>
        </w:rPr>
        <w:t xml:space="preserve">     </w:t>
      </w:r>
      <w:r w:rsidRPr="00104670">
        <w:rPr>
          <w:rFonts w:ascii="宋体" w:eastAsia="宋体" w:hAnsi="宋体" w:cs="宋体"/>
          <w:color w:val="0000FF"/>
          <w:kern w:val="0"/>
          <w:sz w:val="24"/>
          <w:szCs w:val="24"/>
        </w:rPr>
        <w:t>public</w:t>
      </w:r>
      <w:r w:rsidRPr="00104670">
        <w:rPr>
          <w:rFonts w:ascii="宋体" w:eastAsia="宋体" w:hAnsi="宋体" w:cs="宋体"/>
          <w:color w:val="000000"/>
          <w:kern w:val="0"/>
          <w:sz w:val="24"/>
          <w:szCs w:val="24"/>
        </w:rPr>
        <w:t xml:space="preserve"> </w:t>
      </w:r>
      <w:r w:rsidRPr="00104670">
        <w:rPr>
          <w:rFonts w:ascii="宋体" w:eastAsia="宋体" w:hAnsi="宋体" w:cs="宋体"/>
          <w:color w:val="0000FF"/>
          <w:kern w:val="0"/>
          <w:sz w:val="24"/>
          <w:szCs w:val="24"/>
        </w:rPr>
        <w:t>static</w:t>
      </w:r>
      <w:r w:rsidRPr="00104670">
        <w:rPr>
          <w:rFonts w:ascii="宋体" w:eastAsia="宋体" w:hAnsi="宋体" w:cs="宋体"/>
          <w:color w:val="000000"/>
          <w:kern w:val="0"/>
          <w:sz w:val="24"/>
          <w:szCs w:val="24"/>
        </w:rPr>
        <w:t xml:space="preserve"> </w:t>
      </w:r>
      <w:r w:rsidRPr="00104670">
        <w:rPr>
          <w:rFonts w:ascii="宋体" w:eastAsia="宋体" w:hAnsi="宋体" w:cs="宋体"/>
          <w:color w:val="0000FF"/>
          <w:kern w:val="0"/>
          <w:sz w:val="24"/>
          <w:szCs w:val="24"/>
        </w:rPr>
        <w:t>void</w:t>
      </w:r>
      <w:r w:rsidRPr="00104670">
        <w:rPr>
          <w:rFonts w:ascii="宋体" w:eastAsia="宋体" w:hAnsi="宋体" w:cs="宋体"/>
          <w:color w:val="000000"/>
          <w:kern w:val="0"/>
          <w:sz w:val="24"/>
          <w:szCs w:val="24"/>
        </w:rPr>
        <w:t xml:space="preserve"> main(String args[]) {</w:t>
      </w:r>
    </w:p>
    <w:p w:rsidR="00104670" w:rsidRPr="00104670" w:rsidRDefault="00104670" w:rsidP="001046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04670">
        <w:rPr>
          <w:rFonts w:ascii="宋体" w:eastAsia="宋体" w:hAnsi="宋体" w:cs="宋体"/>
          <w:color w:val="008080"/>
          <w:kern w:val="0"/>
          <w:sz w:val="24"/>
          <w:szCs w:val="24"/>
        </w:rPr>
        <w:t>11</w:t>
      </w:r>
      <w:r w:rsidRPr="00104670">
        <w:rPr>
          <w:rFonts w:ascii="宋体" w:eastAsia="宋体" w:hAnsi="宋体" w:cs="宋体"/>
          <w:color w:val="000000"/>
          <w:kern w:val="0"/>
          <w:sz w:val="24"/>
          <w:szCs w:val="24"/>
        </w:rPr>
        <w:t xml:space="preserve">         TestDemo tt = </w:t>
      </w:r>
      <w:r w:rsidRPr="00104670">
        <w:rPr>
          <w:rFonts w:ascii="宋体" w:eastAsia="宋体" w:hAnsi="宋体" w:cs="宋体"/>
          <w:color w:val="0000FF"/>
          <w:kern w:val="0"/>
          <w:sz w:val="24"/>
          <w:szCs w:val="24"/>
        </w:rPr>
        <w:t>new</w:t>
      </w:r>
      <w:r w:rsidRPr="00104670">
        <w:rPr>
          <w:rFonts w:ascii="宋体" w:eastAsia="宋体" w:hAnsi="宋体" w:cs="宋体"/>
          <w:color w:val="000000"/>
          <w:kern w:val="0"/>
          <w:sz w:val="24"/>
          <w:szCs w:val="24"/>
        </w:rPr>
        <w:t xml:space="preserve"> TestDemo();</w:t>
      </w:r>
    </w:p>
    <w:p w:rsidR="00104670" w:rsidRPr="00104670" w:rsidRDefault="00104670" w:rsidP="001046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04670">
        <w:rPr>
          <w:rFonts w:ascii="宋体" w:eastAsia="宋体" w:hAnsi="宋体" w:cs="宋体"/>
          <w:color w:val="008080"/>
          <w:kern w:val="0"/>
          <w:sz w:val="24"/>
          <w:szCs w:val="24"/>
        </w:rPr>
        <w:t>12</w:t>
      </w:r>
      <w:r w:rsidRPr="00104670">
        <w:rPr>
          <w:rFonts w:ascii="宋体" w:eastAsia="宋体" w:hAnsi="宋体" w:cs="宋体"/>
          <w:color w:val="000000"/>
          <w:kern w:val="0"/>
          <w:sz w:val="24"/>
          <w:szCs w:val="24"/>
        </w:rPr>
        <w:t xml:space="preserve">         Inc inc = tt.</w:t>
      </w:r>
      <w:r w:rsidRPr="00104670">
        <w:rPr>
          <w:rFonts w:ascii="宋体" w:eastAsia="宋体" w:hAnsi="宋体" w:cs="宋体"/>
          <w:color w:val="0000FF"/>
          <w:kern w:val="0"/>
          <w:sz w:val="24"/>
          <w:szCs w:val="24"/>
        </w:rPr>
        <w:t>new</w:t>
      </w:r>
      <w:r w:rsidRPr="00104670">
        <w:rPr>
          <w:rFonts w:ascii="宋体" w:eastAsia="宋体" w:hAnsi="宋体" w:cs="宋体"/>
          <w:color w:val="000000"/>
          <w:kern w:val="0"/>
          <w:sz w:val="24"/>
          <w:szCs w:val="24"/>
        </w:rPr>
        <w:t xml:space="preserve"> Inc();</w:t>
      </w:r>
    </w:p>
    <w:p w:rsidR="00104670" w:rsidRPr="00104670" w:rsidRDefault="00104670" w:rsidP="001046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04670">
        <w:rPr>
          <w:rFonts w:ascii="宋体" w:eastAsia="宋体" w:hAnsi="宋体" w:cs="宋体"/>
          <w:color w:val="008080"/>
          <w:kern w:val="0"/>
          <w:sz w:val="24"/>
          <w:szCs w:val="24"/>
        </w:rPr>
        <w:t>13</w:t>
      </w:r>
      <w:r w:rsidRPr="00104670">
        <w:rPr>
          <w:rFonts w:ascii="宋体" w:eastAsia="宋体" w:hAnsi="宋体" w:cs="宋体"/>
          <w:color w:val="000000"/>
          <w:kern w:val="0"/>
          <w:sz w:val="24"/>
          <w:szCs w:val="24"/>
        </w:rPr>
        <w:t xml:space="preserve">         Dec dec = tt.</w:t>
      </w:r>
      <w:r w:rsidRPr="00104670">
        <w:rPr>
          <w:rFonts w:ascii="宋体" w:eastAsia="宋体" w:hAnsi="宋体" w:cs="宋体"/>
          <w:color w:val="0000FF"/>
          <w:kern w:val="0"/>
          <w:sz w:val="24"/>
          <w:szCs w:val="24"/>
        </w:rPr>
        <w:t>new</w:t>
      </w:r>
      <w:r w:rsidRPr="00104670">
        <w:rPr>
          <w:rFonts w:ascii="宋体" w:eastAsia="宋体" w:hAnsi="宋体" w:cs="宋体"/>
          <w:color w:val="000000"/>
          <w:kern w:val="0"/>
          <w:sz w:val="24"/>
          <w:szCs w:val="24"/>
        </w:rPr>
        <w:t xml:space="preserve"> Dec();</w:t>
      </w:r>
    </w:p>
    <w:p w:rsidR="00104670" w:rsidRPr="00104670" w:rsidRDefault="00104670" w:rsidP="001046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04670">
        <w:rPr>
          <w:rFonts w:ascii="宋体" w:eastAsia="宋体" w:hAnsi="宋体" w:cs="宋体"/>
          <w:color w:val="008080"/>
          <w:kern w:val="0"/>
          <w:sz w:val="24"/>
          <w:szCs w:val="24"/>
        </w:rPr>
        <w:t>14</w:t>
      </w:r>
      <w:r w:rsidRPr="00104670">
        <w:rPr>
          <w:rFonts w:ascii="宋体" w:eastAsia="宋体" w:hAnsi="宋体" w:cs="宋体"/>
          <w:color w:val="000000"/>
          <w:kern w:val="0"/>
          <w:sz w:val="24"/>
          <w:szCs w:val="24"/>
        </w:rPr>
        <w:t xml:space="preserve">         </w:t>
      </w:r>
      <w:r w:rsidRPr="00104670">
        <w:rPr>
          <w:rFonts w:ascii="宋体" w:eastAsia="宋体" w:hAnsi="宋体" w:cs="宋体"/>
          <w:color w:val="0000FF"/>
          <w:kern w:val="0"/>
          <w:sz w:val="24"/>
          <w:szCs w:val="24"/>
        </w:rPr>
        <w:t>for</w:t>
      </w:r>
      <w:r w:rsidRPr="00104670">
        <w:rPr>
          <w:rFonts w:ascii="宋体" w:eastAsia="宋体" w:hAnsi="宋体" w:cs="宋体"/>
          <w:color w:val="000000"/>
          <w:kern w:val="0"/>
          <w:sz w:val="24"/>
          <w:szCs w:val="24"/>
        </w:rPr>
        <w:t xml:space="preserve"> (</w:t>
      </w:r>
      <w:r w:rsidRPr="00104670">
        <w:rPr>
          <w:rFonts w:ascii="宋体" w:eastAsia="宋体" w:hAnsi="宋体" w:cs="宋体"/>
          <w:color w:val="0000FF"/>
          <w:kern w:val="0"/>
          <w:sz w:val="24"/>
          <w:szCs w:val="24"/>
        </w:rPr>
        <w:t>int</w:t>
      </w:r>
      <w:r w:rsidRPr="00104670">
        <w:rPr>
          <w:rFonts w:ascii="宋体" w:eastAsia="宋体" w:hAnsi="宋体" w:cs="宋体"/>
          <w:color w:val="000000"/>
          <w:kern w:val="0"/>
          <w:sz w:val="24"/>
          <w:szCs w:val="24"/>
        </w:rPr>
        <w:t xml:space="preserve"> i = 0; i &lt; 2; i++) {</w:t>
      </w:r>
    </w:p>
    <w:p w:rsidR="00104670" w:rsidRPr="00104670" w:rsidRDefault="00104670" w:rsidP="001046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04670">
        <w:rPr>
          <w:rFonts w:ascii="宋体" w:eastAsia="宋体" w:hAnsi="宋体" w:cs="宋体"/>
          <w:color w:val="008080"/>
          <w:kern w:val="0"/>
          <w:sz w:val="24"/>
          <w:szCs w:val="24"/>
        </w:rPr>
        <w:t>15</w:t>
      </w:r>
      <w:r w:rsidRPr="00104670">
        <w:rPr>
          <w:rFonts w:ascii="宋体" w:eastAsia="宋体" w:hAnsi="宋体" w:cs="宋体"/>
          <w:color w:val="000000"/>
          <w:kern w:val="0"/>
          <w:sz w:val="24"/>
          <w:szCs w:val="24"/>
        </w:rPr>
        <w:t xml:space="preserve">             Thread t = </w:t>
      </w:r>
      <w:r w:rsidRPr="00104670">
        <w:rPr>
          <w:rFonts w:ascii="宋体" w:eastAsia="宋体" w:hAnsi="宋体" w:cs="宋体"/>
          <w:color w:val="0000FF"/>
          <w:kern w:val="0"/>
          <w:sz w:val="24"/>
          <w:szCs w:val="24"/>
        </w:rPr>
        <w:t>new</w:t>
      </w:r>
      <w:r w:rsidRPr="00104670">
        <w:rPr>
          <w:rFonts w:ascii="宋体" w:eastAsia="宋体" w:hAnsi="宋体" w:cs="宋体"/>
          <w:color w:val="000000"/>
          <w:kern w:val="0"/>
          <w:sz w:val="24"/>
          <w:szCs w:val="24"/>
        </w:rPr>
        <w:t xml:space="preserve"> Thread(inc);</w:t>
      </w:r>
    </w:p>
    <w:p w:rsidR="00104670" w:rsidRPr="00104670" w:rsidRDefault="00104670" w:rsidP="001046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04670">
        <w:rPr>
          <w:rFonts w:ascii="宋体" w:eastAsia="宋体" w:hAnsi="宋体" w:cs="宋体"/>
          <w:color w:val="008080"/>
          <w:kern w:val="0"/>
          <w:sz w:val="24"/>
          <w:szCs w:val="24"/>
        </w:rPr>
        <w:t>16</w:t>
      </w:r>
      <w:r w:rsidRPr="00104670">
        <w:rPr>
          <w:rFonts w:ascii="宋体" w:eastAsia="宋体" w:hAnsi="宋体" w:cs="宋体"/>
          <w:color w:val="000000"/>
          <w:kern w:val="0"/>
          <w:sz w:val="24"/>
          <w:szCs w:val="24"/>
        </w:rPr>
        <w:t xml:space="preserve">             t.start();</w:t>
      </w:r>
    </w:p>
    <w:p w:rsidR="00104670" w:rsidRPr="00104670" w:rsidRDefault="00104670" w:rsidP="001046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04670">
        <w:rPr>
          <w:rFonts w:ascii="宋体" w:eastAsia="宋体" w:hAnsi="宋体" w:cs="宋体"/>
          <w:color w:val="008080"/>
          <w:kern w:val="0"/>
          <w:sz w:val="24"/>
          <w:szCs w:val="24"/>
        </w:rPr>
        <w:t>17</w:t>
      </w:r>
      <w:r w:rsidRPr="00104670">
        <w:rPr>
          <w:rFonts w:ascii="宋体" w:eastAsia="宋体" w:hAnsi="宋体" w:cs="宋体"/>
          <w:color w:val="000000"/>
          <w:kern w:val="0"/>
          <w:sz w:val="24"/>
          <w:szCs w:val="24"/>
        </w:rPr>
        <w:t xml:space="preserve">             t = </w:t>
      </w:r>
      <w:r w:rsidRPr="00104670">
        <w:rPr>
          <w:rFonts w:ascii="宋体" w:eastAsia="宋体" w:hAnsi="宋体" w:cs="宋体"/>
          <w:color w:val="0000FF"/>
          <w:kern w:val="0"/>
          <w:sz w:val="24"/>
          <w:szCs w:val="24"/>
        </w:rPr>
        <w:t>new</w:t>
      </w:r>
      <w:r w:rsidRPr="00104670">
        <w:rPr>
          <w:rFonts w:ascii="宋体" w:eastAsia="宋体" w:hAnsi="宋体" w:cs="宋体"/>
          <w:color w:val="000000"/>
          <w:kern w:val="0"/>
          <w:sz w:val="24"/>
          <w:szCs w:val="24"/>
        </w:rPr>
        <w:t xml:space="preserve"> Thread(dec);</w:t>
      </w:r>
    </w:p>
    <w:p w:rsidR="00104670" w:rsidRPr="00104670" w:rsidRDefault="00104670" w:rsidP="001046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04670">
        <w:rPr>
          <w:rFonts w:ascii="宋体" w:eastAsia="宋体" w:hAnsi="宋体" w:cs="宋体"/>
          <w:color w:val="008080"/>
          <w:kern w:val="0"/>
          <w:sz w:val="24"/>
          <w:szCs w:val="24"/>
        </w:rPr>
        <w:t>18</w:t>
      </w:r>
      <w:r w:rsidRPr="00104670">
        <w:rPr>
          <w:rFonts w:ascii="宋体" w:eastAsia="宋体" w:hAnsi="宋体" w:cs="宋体"/>
          <w:color w:val="000000"/>
          <w:kern w:val="0"/>
          <w:sz w:val="24"/>
          <w:szCs w:val="24"/>
        </w:rPr>
        <w:t xml:space="preserve">             t.start();</w:t>
      </w:r>
    </w:p>
    <w:p w:rsidR="00104670" w:rsidRPr="00104670" w:rsidRDefault="00104670" w:rsidP="001046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04670">
        <w:rPr>
          <w:rFonts w:ascii="宋体" w:eastAsia="宋体" w:hAnsi="宋体" w:cs="宋体"/>
          <w:color w:val="008080"/>
          <w:kern w:val="0"/>
          <w:sz w:val="24"/>
          <w:szCs w:val="24"/>
        </w:rPr>
        <w:t>19</w:t>
      </w:r>
      <w:r w:rsidRPr="00104670">
        <w:rPr>
          <w:rFonts w:ascii="宋体" w:eastAsia="宋体" w:hAnsi="宋体" w:cs="宋体"/>
          <w:color w:val="000000"/>
          <w:kern w:val="0"/>
          <w:sz w:val="24"/>
          <w:szCs w:val="24"/>
        </w:rPr>
        <w:t xml:space="preserve">         }</w:t>
      </w:r>
    </w:p>
    <w:p w:rsidR="00104670" w:rsidRPr="00104670" w:rsidRDefault="00104670" w:rsidP="001046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04670">
        <w:rPr>
          <w:rFonts w:ascii="宋体" w:eastAsia="宋体" w:hAnsi="宋体" w:cs="宋体"/>
          <w:color w:val="008080"/>
          <w:kern w:val="0"/>
          <w:sz w:val="24"/>
          <w:szCs w:val="24"/>
        </w:rPr>
        <w:t>20</w:t>
      </w:r>
      <w:r w:rsidRPr="00104670">
        <w:rPr>
          <w:rFonts w:ascii="宋体" w:eastAsia="宋体" w:hAnsi="宋体" w:cs="宋体"/>
          <w:color w:val="000000"/>
          <w:kern w:val="0"/>
          <w:sz w:val="24"/>
          <w:szCs w:val="24"/>
        </w:rPr>
        <w:t xml:space="preserve">     }</w:t>
      </w:r>
    </w:p>
    <w:p w:rsidR="00104670" w:rsidRPr="00104670" w:rsidRDefault="00104670" w:rsidP="001046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04670">
        <w:rPr>
          <w:rFonts w:ascii="宋体" w:eastAsia="宋体" w:hAnsi="宋体" w:cs="宋体"/>
          <w:color w:val="008080"/>
          <w:kern w:val="0"/>
          <w:sz w:val="24"/>
          <w:szCs w:val="24"/>
        </w:rPr>
        <w:lastRenderedPageBreak/>
        <w:t>21</w:t>
      </w:r>
      <w:r w:rsidRPr="00104670">
        <w:rPr>
          <w:rFonts w:ascii="宋体" w:eastAsia="宋体" w:hAnsi="宋体" w:cs="宋体"/>
          <w:color w:val="000000"/>
          <w:kern w:val="0"/>
          <w:sz w:val="24"/>
          <w:szCs w:val="24"/>
        </w:rPr>
        <w:t xml:space="preserve"> </w:t>
      </w:r>
    </w:p>
    <w:p w:rsidR="00104670" w:rsidRPr="00104670" w:rsidRDefault="00104670" w:rsidP="001046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04670">
        <w:rPr>
          <w:rFonts w:ascii="宋体" w:eastAsia="宋体" w:hAnsi="宋体" w:cs="宋体"/>
          <w:color w:val="008080"/>
          <w:kern w:val="0"/>
          <w:sz w:val="24"/>
          <w:szCs w:val="24"/>
        </w:rPr>
        <w:t>22</w:t>
      </w:r>
      <w:r w:rsidRPr="00104670">
        <w:rPr>
          <w:rFonts w:ascii="宋体" w:eastAsia="宋体" w:hAnsi="宋体" w:cs="宋体"/>
          <w:color w:val="000000"/>
          <w:kern w:val="0"/>
          <w:sz w:val="24"/>
          <w:szCs w:val="24"/>
        </w:rPr>
        <w:t xml:space="preserve">     </w:t>
      </w:r>
      <w:r w:rsidRPr="00104670">
        <w:rPr>
          <w:rFonts w:ascii="宋体" w:eastAsia="宋体" w:hAnsi="宋体" w:cs="宋体"/>
          <w:color w:val="0000FF"/>
          <w:kern w:val="0"/>
          <w:sz w:val="24"/>
          <w:szCs w:val="24"/>
        </w:rPr>
        <w:t>private</w:t>
      </w:r>
      <w:r w:rsidRPr="00104670">
        <w:rPr>
          <w:rFonts w:ascii="宋体" w:eastAsia="宋体" w:hAnsi="宋体" w:cs="宋体"/>
          <w:color w:val="000000"/>
          <w:kern w:val="0"/>
          <w:sz w:val="24"/>
          <w:szCs w:val="24"/>
        </w:rPr>
        <w:t xml:space="preserve"> </w:t>
      </w:r>
      <w:r w:rsidRPr="00104670">
        <w:rPr>
          <w:rFonts w:ascii="宋体" w:eastAsia="宋体" w:hAnsi="宋体" w:cs="宋体"/>
          <w:color w:val="0000FF"/>
          <w:kern w:val="0"/>
          <w:sz w:val="24"/>
          <w:szCs w:val="24"/>
        </w:rPr>
        <w:t>synchronized</w:t>
      </w:r>
      <w:r w:rsidRPr="00104670">
        <w:rPr>
          <w:rFonts w:ascii="宋体" w:eastAsia="宋体" w:hAnsi="宋体" w:cs="宋体"/>
          <w:color w:val="000000"/>
          <w:kern w:val="0"/>
          <w:sz w:val="24"/>
          <w:szCs w:val="24"/>
        </w:rPr>
        <w:t xml:space="preserve"> </w:t>
      </w:r>
      <w:r w:rsidRPr="00104670">
        <w:rPr>
          <w:rFonts w:ascii="宋体" w:eastAsia="宋体" w:hAnsi="宋体" w:cs="宋体"/>
          <w:color w:val="0000FF"/>
          <w:kern w:val="0"/>
          <w:sz w:val="24"/>
          <w:szCs w:val="24"/>
        </w:rPr>
        <w:t>void</w:t>
      </w:r>
      <w:r w:rsidRPr="00104670">
        <w:rPr>
          <w:rFonts w:ascii="宋体" w:eastAsia="宋体" w:hAnsi="宋体" w:cs="宋体"/>
          <w:color w:val="000000"/>
          <w:kern w:val="0"/>
          <w:sz w:val="24"/>
          <w:szCs w:val="24"/>
        </w:rPr>
        <w:t xml:space="preserve"> inc() {</w:t>
      </w:r>
    </w:p>
    <w:p w:rsidR="00104670" w:rsidRPr="00104670" w:rsidRDefault="00104670" w:rsidP="001046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04670">
        <w:rPr>
          <w:rFonts w:ascii="宋体" w:eastAsia="宋体" w:hAnsi="宋体" w:cs="宋体"/>
          <w:color w:val="008080"/>
          <w:kern w:val="0"/>
          <w:sz w:val="24"/>
          <w:szCs w:val="24"/>
        </w:rPr>
        <w:t>23</w:t>
      </w:r>
      <w:r w:rsidRPr="00104670">
        <w:rPr>
          <w:rFonts w:ascii="宋体" w:eastAsia="宋体" w:hAnsi="宋体" w:cs="宋体"/>
          <w:color w:val="000000"/>
          <w:kern w:val="0"/>
          <w:sz w:val="24"/>
          <w:szCs w:val="24"/>
        </w:rPr>
        <w:t xml:space="preserve">         j++;</w:t>
      </w:r>
    </w:p>
    <w:p w:rsidR="00104670" w:rsidRPr="00104670" w:rsidRDefault="00104670" w:rsidP="001046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04670">
        <w:rPr>
          <w:rFonts w:ascii="宋体" w:eastAsia="宋体" w:hAnsi="宋体" w:cs="宋体"/>
          <w:color w:val="008080"/>
          <w:kern w:val="0"/>
          <w:sz w:val="24"/>
          <w:szCs w:val="24"/>
        </w:rPr>
        <w:t>24</w:t>
      </w:r>
      <w:r w:rsidRPr="00104670">
        <w:rPr>
          <w:rFonts w:ascii="宋体" w:eastAsia="宋体" w:hAnsi="宋体" w:cs="宋体"/>
          <w:color w:val="000000"/>
          <w:kern w:val="0"/>
          <w:sz w:val="24"/>
          <w:szCs w:val="24"/>
        </w:rPr>
        <w:t xml:space="preserve">         System.out.println(Thread.currentThread().getName() + "-inc:" + j);</w:t>
      </w:r>
    </w:p>
    <w:p w:rsidR="00104670" w:rsidRPr="00104670" w:rsidRDefault="00104670" w:rsidP="001046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04670">
        <w:rPr>
          <w:rFonts w:ascii="宋体" w:eastAsia="宋体" w:hAnsi="宋体" w:cs="宋体"/>
          <w:color w:val="008080"/>
          <w:kern w:val="0"/>
          <w:sz w:val="24"/>
          <w:szCs w:val="24"/>
        </w:rPr>
        <w:t>25</w:t>
      </w:r>
      <w:r w:rsidRPr="00104670">
        <w:rPr>
          <w:rFonts w:ascii="宋体" w:eastAsia="宋体" w:hAnsi="宋体" w:cs="宋体"/>
          <w:color w:val="000000"/>
          <w:kern w:val="0"/>
          <w:sz w:val="24"/>
          <w:szCs w:val="24"/>
        </w:rPr>
        <w:t xml:space="preserve">     }</w:t>
      </w:r>
    </w:p>
    <w:p w:rsidR="00104670" w:rsidRPr="00104670" w:rsidRDefault="00104670" w:rsidP="001046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04670">
        <w:rPr>
          <w:rFonts w:ascii="宋体" w:eastAsia="宋体" w:hAnsi="宋体" w:cs="宋体"/>
          <w:color w:val="008080"/>
          <w:kern w:val="0"/>
          <w:sz w:val="24"/>
          <w:szCs w:val="24"/>
        </w:rPr>
        <w:t>26</w:t>
      </w:r>
      <w:r w:rsidRPr="00104670">
        <w:rPr>
          <w:rFonts w:ascii="宋体" w:eastAsia="宋体" w:hAnsi="宋体" w:cs="宋体"/>
          <w:color w:val="000000"/>
          <w:kern w:val="0"/>
          <w:sz w:val="24"/>
          <w:szCs w:val="24"/>
        </w:rPr>
        <w:t xml:space="preserve"> </w:t>
      </w:r>
    </w:p>
    <w:p w:rsidR="00104670" w:rsidRPr="00104670" w:rsidRDefault="00104670" w:rsidP="001046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04670">
        <w:rPr>
          <w:rFonts w:ascii="宋体" w:eastAsia="宋体" w:hAnsi="宋体" w:cs="宋体"/>
          <w:color w:val="008080"/>
          <w:kern w:val="0"/>
          <w:sz w:val="24"/>
          <w:szCs w:val="24"/>
        </w:rPr>
        <w:t>27</w:t>
      </w:r>
      <w:r w:rsidRPr="00104670">
        <w:rPr>
          <w:rFonts w:ascii="宋体" w:eastAsia="宋体" w:hAnsi="宋体" w:cs="宋体"/>
          <w:color w:val="000000"/>
          <w:kern w:val="0"/>
          <w:sz w:val="24"/>
          <w:szCs w:val="24"/>
        </w:rPr>
        <w:t xml:space="preserve">     </w:t>
      </w:r>
      <w:r w:rsidRPr="00104670">
        <w:rPr>
          <w:rFonts w:ascii="宋体" w:eastAsia="宋体" w:hAnsi="宋体" w:cs="宋体"/>
          <w:color w:val="0000FF"/>
          <w:kern w:val="0"/>
          <w:sz w:val="24"/>
          <w:szCs w:val="24"/>
        </w:rPr>
        <w:t>private</w:t>
      </w:r>
      <w:r w:rsidRPr="00104670">
        <w:rPr>
          <w:rFonts w:ascii="宋体" w:eastAsia="宋体" w:hAnsi="宋体" w:cs="宋体"/>
          <w:color w:val="000000"/>
          <w:kern w:val="0"/>
          <w:sz w:val="24"/>
          <w:szCs w:val="24"/>
        </w:rPr>
        <w:t xml:space="preserve"> </w:t>
      </w:r>
      <w:r w:rsidRPr="00104670">
        <w:rPr>
          <w:rFonts w:ascii="宋体" w:eastAsia="宋体" w:hAnsi="宋体" w:cs="宋体"/>
          <w:color w:val="0000FF"/>
          <w:kern w:val="0"/>
          <w:sz w:val="24"/>
          <w:szCs w:val="24"/>
        </w:rPr>
        <w:t>synchronized</w:t>
      </w:r>
      <w:r w:rsidRPr="00104670">
        <w:rPr>
          <w:rFonts w:ascii="宋体" w:eastAsia="宋体" w:hAnsi="宋体" w:cs="宋体"/>
          <w:color w:val="000000"/>
          <w:kern w:val="0"/>
          <w:sz w:val="24"/>
          <w:szCs w:val="24"/>
        </w:rPr>
        <w:t xml:space="preserve"> </w:t>
      </w:r>
      <w:r w:rsidRPr="00104670">
        <w:rPr>
          <w:rFonts w:ascii="宋体" w:eastAsia="宋体" w:hAnsi="宋体" w:cs="宋体"/>
          <w:color w:val="0000FF"/>
          <w:kern w:val="0"/>
          <w:sz w:val="24"/>
          <w:szCs w:val="24"/>
        </w:rPr>
        <w:t>void</w:t>
      </w:r>
      <w:r w:rsidRPr="00104670">
        <w:rPr>
          <w:rFonts w:ascii="宋体" w:eastAsia="宋体" w:hAnsi="宋体" w:cs="宋体"/>
          <w:color w:val="000000"/>
          <w:kern w:val="0"/>
          <w:sz w:val="24"/>
          <w:szCs w:val="24"/>
        </w:rPr>
        <w:t xml:space="preserve"> dec() {</w:t>
      </w:r>
    </w:p>
    <w:p w:rsidR="00104670" w:rsidRPr="00104670" w:rsidRDefault="00104670" w:rsidP="001046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04670">
        <w:rPr>
          <w:rFonts w:ascii="宋体" w:eastAsia="宋体" w:hAnsi="宋体" w:cs="宋体"/>
          <w:color w:val="008080"/>
          <w:kern w:val="0"/>
          <w:sz w:val="24"/>
          <w:szCs w:val="24"/>
        </w:rPr>
        <w:t>28</w:t>
      </w:r>
      <w:r w:rsidRPr="00104670">
        <w:rPr>
          <w:rFonts w:ascii="宋体" w:eastAsia="宋体" w:hAnsi="宋体" w:cs="宋体"/>
          <w:color w:val="000000"/>
          <w:kern w:val="0"/>
          <w:sz w:val="24"/>
          <w:szCs w:val="24"/>
        </w:rPr>
        <w:t xml:space="preserve">         j--;</w:t>
      </w:r>
    </w:p>
    <w:p w:rsidR="00104670" w:rsidRPr="00104670" w:rsidRDefault="00104670" w:rsidP="001046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04670">
        <w:rPr>
          <w:rFonts w:ascii="宋体" w:eastAsia="宋体" w:hAnsi="宋体" w:cs="宋体"/>
          <w:color w:val="008080"/>
          <w:kern w:val="0"/>
          <w:sz w:val="24"/>
          <w:szCs w:val="24"/>
        </w:rPr>
        <w:t>29</w:t>
      </w:r>
      <w:r w:rsidRPr="00104670">
        <w:rPr>
          <w:rFonts w:ascii="宋体" w:eastAsia="宋体" w:hAnsi="宋体" w:cs="宋体"/>
          <w:color w:val="000000"/>
          <w:kern w:val="0"/>
          <w:sz w:val="24"/>
          <w:szCs w:val="24"/>
        </w:rPr>
        <w:t xml:space="preserve">         System.out.println(Thread.currentThread().getName() + "-dec:" + j);</w:t>
      </w:r>
    </w:p>
    <w:p w:rsidR="00104670" w:rsidRPr="00104670" w:rsidRDefault="00104670" w:rsidP="001046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04670">
        <w:rPr>
          <w:rFonts w:ascii="宋体" w:eastAsia="宋体" w:hAnsi="宋体" w:cs="宋体"/>
          <w:color w:val="008080"/>
          <w:kern w:val="0"/>
          <w:sz w:val="24"/>
          <w:szCs w:val="24"/>
        </w:rPr>
        <w:t>30</w:t>
      </w:r>
      <w:r w:rsidRPr="00104670">
        <w:rPr>
          <w:rFonts w:ascii="宋体" w:eastAsia="宋体" w:hAnsi="宋体" w:cs="宋体"/>
          <w:color w:val="000000"/>
          <w:kern w:val="0"/>
          <w:sz w:val="24"/>
          <w:szCs w:val="24"/>
        </w:rPr>
        <w:t xml:space="preserve">     }</w:t>
      </w:r>
    </w:p>
    <w:p w:rsidR="00104670" w:rsidRPr="00104670" w:rsidRDefault="00104670" w:rsidP="001046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04670">
        <w:rPr>
          <w:rFonts w:ascii="宋体" w:eastAsia="宋体" w:hAnsi="宋体" w:cs="宋体"/>
          <w:color w:val="008080"/>
          <w:kern w:val="0"/>
          <w:sz w:val="24"/>
          <w:szCs w:val="24"/>
        </w:rPr>
        <w:t>31</w:t>
      </w:r>
      <w:r w:rsidRPr="00104670">
        <w:rPr>
          <w:rFonts w:ascii="宋体" w:eastAsia="宋体" w:hAnsi="宋体" w:cs="宋体"/>
          <w:color w:val="000000"/>
          <w:kern w:val="0"/>
          <w:sz w:val="24"/>
          <w:szCs w:val="24"/>
        </w:rPr>
        <w:t xml:space="preserve"> </w:t>
      </w:r>
    </w:p>
    <w:p w:rsidR="00104670" w:rsidRPr="00104670" w:rsidRDefault="00104670" w:rsidP="001046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04670">
        <w:rPr>
          <w:rFonts w:ascii="宋体" w:eastAsia="宋体" w:hAnsi="宋体" w:cs="宋体"/>
          <w:color w:val="008080"/>
          <w:kern w:val="0"/>
          <w:sz w:val="24"/>
          <w:szCs w:val="24"/>
        </w:rPr>
        <w:t>32</w:t>
      </w:r>
      <w:r w:rsidRPr="00104670">
        <w:rPr>
          <w:rFonts w:ascii="宋体" w:eastAsia="宋体" w:hAnsi="宋体" w:cs="宋体"/>
          <w:color w:val="000000"/>
          <w:kern w:val="0"/>
          <w:sz w:val="24"/>
          <w:szCs w:val="24"/>
        </w:rPr>
        <w:t xml:space="preserve">     </w:t>
      </w:r>
      <w:r w:rsidRPr="00104670">
        <w:rPr>
          <w:rFonts w:ascii="宋体" w:eastAsia="宋体" w:hAnsi="宋体" w:cs="宋体"/>
          <w:color w:val="0000FF"/>
          <w:kern w:val="0"/>
          <w:sz w:val="24"/>
          <w:szCs w:val="24"/>
        </w:rPr>
        <w:t>class</w:t>
      </w:r>
      <w:r w:rsidRPr="00104670">
        <w:rPr>
          <w:rFonts w:ascii="宋体" w:eastAsia="宋体" w:hAnsi="宋体" w:cs="宋体"/>
          <w:color w:val="000000"/>
          <w:kern w:val="0"/>
          <w:sz w:val="24"/>
          <w:szCs w:val="24"/>
        </w:rPr>
        <w:t xml:space="preserve"> Inc </w:t>
      </w:r>
      <w:r w:rsidRPr="00104670">
        <w:rPr>
          <w:rFonts w:ascii="宋体" w:eastAsia="宋体" w:hAnsi="宋体" w:cs="宋体"/>
          <w:color w:val="0000FF"/>
          <w:kern w:val="0"/>
          <w:sz w:val="24"/>
          <w:szCs w:val="24"/>
        </w:rPr>
        <w:t>implements</w:t>
      </w:r>
      <w:r w:rsidRPr="00104670">
        <w:rPr>
          <w:rFonts w:ascii="宋体" w:eastAsia="宋体" w:hAnsi="宋体" w:cs="宋体"/>
          <w:color w:val="000000"/>
          <w:kern w:val="0"/>
          <w:sz w:val="24"/>
          <w:szCs w:val="24"/>
        </w:rPr>
        <w:t xml:space="preserve"> Runnable {</w:t>
      </w:r>
    </w:p>
    <w:p w:rsidR="00104670" w:rsidRPr="00104670" w:rsidRDefault="00104670" w:rsidP="001046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04670">
        <w:rPr>
          <w:rFonts w:ascii="宋体" w:eastAsia="宋体" w:hAnsi="宋体" w:cs="宋体"/>
          <w:color w:val="008080"/>
          <w:kern w:val="0"/>
          <w:sz w:val="24"/>
          <w:szCs w:val="24"/>
        </w:rPr>
        <w:t>33</w:t>
      </w:r>
      <w:r w:rsidRPr="00104670">
        <w:rPr>
          <w:rFonts w:ascii="宋体" w:eastAsia="宋体" w:hAnsi="宋体" w:cs="宋体"/>
          <w:color w:val="000000"/>
          <w:kern w:val="0"/>
          <w:sz w:val="24"/>
          <w:szCs w:val="24"/>
        </w:rPr>
        <w:t xml:space="preserve">         </w:t>
      </w:r>
      <w:r w:rsidRPr="00104670">
        <w:rPr>
          <w:rFonts w:ascii="宋体" w:eastAsia="宋体" w:hAnsi="宋体" w:cs="宋体"/>
          <w:color w:val="0000FF"/>
          <w:kern w:val="0"/>
          <w:sz w:val="24"/>
          <w:szCs w:val="24"/>
        </w:rPr>
        <w:t>public</w:t>
      </w:r>
      <w:r w:rsidRPr="00104670">
        <w:rPr>
          <w:rFonts w:ascii="宋体" w:eastAsia="宋体" w:hAnsi="宋体" w:cs="宋体"/>
          <w:color w:val="000000"/>
          <w:kern w:val="0"/>
          <w:sz w:val="24"/>
          <w:szCs w:val="24"/>
        </w:rPr>
        <w:t xml:space="preserve"> </w:t>
      </w:r>
      <w:r w:rsidRPr="00104670">
        <w:rPr>
          <w:rFonts w:ascii="宋体" w:eastAsia="宋体" w:hAnsi="宋体" w:cs="宋体"/>
          <w:color w:val="0000FF"/>
          <w:kern w:val="0"/>
          <w:sz w:val="24"/>
          <w:szCs w:val="24"/>
        </w:rPr>
        <w:t>void</w:t>
      </w:r>
      <w:r w:rsidRPr="00104670">
        <w:rPr>
          <w:rFonts w:ascii="宋体" w:eastAsia="宋体" w:hAnsi="宋体" w:cs="宋体"/>
          <w:color w:val="000000"/>
          <w:kern w:val="0"/>
          <w:sz w:val="24"/>
          <w:szCs w:val="24"/>
        </w:rPr>
        <w:t xml:space="preserve"> run() {</w:t>
      </w:r>
    </w:p>
    <w:p w:rsidR="00104670" w:rsidRPr="00104670" w:rsidRDefault="00104670" w:rsidP="001046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04670">
        <w:rPr>
          <w:rFonts w:ascii="宋体" w:eastAsia="宋体" w:hAnsi="宋体" w:cs="宋体"/>
          <w:color w:val="008080"/>
          <w:kern w:val="0"/>
          <w:sz w:val="24"/>
          <w:szCs w:val="24"/>
        </w:rPr>
        <w:t>34</w:t>
      </w:r>
      <w:r w:rsidRPr="00104670">
        <w:rPr>
          <w:rFonts w:ascii="宋体" w:eastAsia="宋体" w:hAnsi="宋体" w:cs="宋体"/>
          <w:color w:val="000000"/>
          <w:kern w:val="0"/>
          <w:sz w:val="24"/>
          <w:szCs w:val="24"/>
        </w:rPr>
        <w:t xml:space="preserve">             </w:t>
      </w:r>
      <w:r w:rsidRPr="00104670">
        <w:rPr>
          <w:rFonts w:ascii="宋体" w:eastAsia="宋体" w:hAnsi="宋体" w:cs="宋体"/>
          <w:color w:val="0000FF"/>
          <w:kern w:val="0"/>
          <w:sz w:val="24"/>
          <w:szCs w:val="24"/>
        </w:rPr>
        <w:t>for</w:t>
      </w:r>
      <w:r w:rsidRPr="00104670">
        <w:rPr>
          <w:rFonts w:ascii="宋体" w:eastAsia="宋体" w:hAnsi="宋体" w:cs="宋体"/>
          <w:color w:val="000000"/>
          <w:kern w:val="0"/>
          <w:sz w:val="24"/>
          <w:szCs w:val="24"/>
        </w:rPr>
        <w:t xml:space="preserve"> (</w:t>
      </w:r>
      <w:r w:rsidRPr="00104670">
        <w:rPr>
          <w:rFonts w:ascii="宋体" w:eastAsia="宋体" w:hAnsi="宋体" w:cs="宋体"/>
          <w:color w:val="0000FF"/>
          <w:kern w:val="0"/>
          <w:sz w:val="24"/>
          <w:szCs w:val="24"/>
        </w:rPr>
        <w:t>int</w:t>
      </w:r>
      <w:r w:rsidRPr="00104670">
        <w:rPr>
          <w:rFonts w:ascii="宋体" w:eastAsia="宋体" w:hAnsi="宋体" w:cs="宋体"/>
          <w:color w:val="000000"/>
          <w:kern w:val="0"/>
          <w:sz w:val="24"/>
          <w:szCs w:val="24"/>
        </w:rPr>
        <w:t xml:space="preserve"> i = 0; i &lt; 100; i++) {</w:t>
      </w:r>
    </w:p>
    <w:p w:rsidR="00104670" w:rsidRPr="00104670" w:rsidRDefault="00104670" w:rsidP="001046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04670">
        <w:rPr>
          <w:rFonts w:ascii="宋体" w:eastAsia="宋体" w:hAnsi="宋体" w:cs="宋体"/>
          <w:color w:val="008080"/>
          <w:kern w:val="0"/>
          <w:sz w:val="24"/>
          <w:szCs w:val="24"/>
        </w:rPr>
        <w:t>35</w:t>
      </w:r>
      <w:r w:rsidRPr="00104670">
        <w:rPr>
          <w:rFonts w:ascii="宋体" w:eastAsia="宋体" w:hAnsi="宋体" w:cs="宋体"/>
          <w:color w:val="000000"/>
          <w:kern w:val="0"/>
          <w:sz w:val="24"/>
          <w:szCs w:val="24"/>
        </w:rPr>
        <w:t xml:space="preserve">                 inc();</w:t>
      </w:r>
    </w:p>
    <w:p w:rsidR="00104670" w:rsidRPr="00104670" w:rsidRDefault="00104670" w:rsidP="001046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04670">
        <w:rPr>
          <w:rFonts w:ascii="宋体" w:eastAsia="宋体" w:hAnsi="宋体" w:cs="宋体"/>
          <w:color w:val="008080"/>
          <w:kern w:val="0"/>
          <w:sz w:val="24"/>
          <w:szCs w:val="24"/>
        </w:rPr>
        <w:t>36</w:t>
      </w:r>
      <w:r w:rsidRPr="00104670">
        <w:rPr>
          <w:rFonts w:ascii="宋体" w:eastAsia="宋体" w:hAnsi="宋体" w:cs="宋体"/>
          <w:color w:val="000000"/>
          <w:kern w:val="0"/>
          <w:sz w:val="24"/>
          <w:szCs w:val="24"/>
        </w:rPr>
        <w:t xml:space="preserve">             }</w:t>
      </w:r>
    </w:p>
    <w:p w:rsidR="00104670" w:rsidRPr="00104670" w:rsidRDefault="00104670" w:rsidP="001046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04670">
        <w:rPr>
          <w:rFonts w:ascii="宋体" w:eastAsia="宋体" w:hAnsi="宋体" w:cs="宋体"/>
          <w:color w:val="008080"/>
          <w:kern w:val="0"/>
          <w:sz w:val="24"/>
          <w:szCs w:val="24"/>
        </w:rPr>
        <w:t>37</w:t>
      </w:r>
      <w:r w:rsidRPr="00104670">
        <w:rPr>
          <w:rFonts w:ascii="宋体" w:eastAsia="宋体" w:hAnsi="宋体" w:cs="宋体"/>
          <w:color w:val="000000"/>
          <w:kern w:val="0"/>
          <w:sz w:val="24"/>
          <w:szCs w:val="24"/>
        </w:rPr>
        <w:t xml:space="preserve">         }</w:t>
      </w:r>
    </w:p>
    <w:p w:rsidR="00104670" w:rsidRPr="00104670" w:rsidRDefault="00104670" w:rsidP="001046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04670">
        <w:rPr>
          <w:rFonts w:ascii="宋体" w:eastAsia="宋体" w:hAnsi="宋体" w:cs="宋体"/>
          <w:color w:val="008080"/>
          <w:kern w:val="0"/>
          <w:sz w:val="24"/>
          <w:szCs w:val="24"/>
        </w:rPr>
        <w:t>38</w:t>
      </w:r>
      <w:r w:rsidRPr="00104670">
        <w:rPr>
          <w:rFonts w:ascii="宋体" w:eastAsia="宋体" w:hAnsi="宋体" w:cs="宋体"/>
          <w:color w:val="000000"/>
          <w:kern w:val="0"/>
          <w:sz w:val="24"/>
          <w:szCs w:val="24"/>
        </w:rPr>
        <w:t xml:space="preserve">     }</w:t>
      </w:r>
    </w:p>
    <w:p w:rsidR="00104670" w:rsidRPr="00104670" w:rsidRDefault="00104670" w:rsidP="001046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04670">
        <w:rPr>
          <w:rFonts w:ascii="宋体" w:eastAsia="宋体" w:hAnsi="宋体" w:cs="宋体"/>
          <w:color w:val="008080"/>
          <w:kern w:val="0"/>
          <w:sz w:val="24"/>
          <w:szCs w:val="24"/>
        </w:rPr>
        <w:t>39</w:t>
      </w:r>
      <w:r w:rsidRPr="00104670">
        <w:rPr>
          <w:rFonts w:ascii="宋体" w:eastAsia="宋体" w:hAnsi="宋体" w:cs="宋体"/>
          <w:color w:val="000000"/>
          <w:kern w:val="0"/>
          <w:sz w:val="24"/>
          <w:szCs w:val="24"/>
        </w:rPr>
        <w:t xml:space="preserve"> </w:t>
      </w:r>
    </w:p>
    <w:p w:rsidR="00104670" w:rsidRPr="00104670" w:rsidRDefault="00104670" w:rsidP="001046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04670">
        <w:rPr>
          <w:rFonts w:ascii="宋体" w:eastAsia="宋体" w:hAnsi="宋体" w:cs="宋体"/>
          <w:color w:val="008080"/>
          <w:kern w:val="0"/>
          <w:sz w:val="24"/>
          <w:szCs w:val="24"/>
        </w:rPr>
        <w:t>40</w:t>
      </w:r>
      <w:r w:rsidRPr="00104670">
        <w:rPr>
          <w:rFonts w:ascii="宋体" w:eastAsia="宋体" w:hAnsi="宋体" w:cs="宋体"/>
          <w:color w:val="000000"/>
          <w:kern w:val="0"/>
          <w:sz w:val="24"/>
          <w:szCs w:val="24"/>
        </w:rPr>
        <w:t xml:space="preserve">     </w:t>
      </w:r>
      <w:r w:rsidRPr="00104670">
        <w:rPr>
          <w:rFonts w:ascii="宋体" w:eastAsia="宋体" w:hAnsi="宋体" w:cs="宋体"/>
          <w:color w:val="0000FF"/>
          <w:kern w:val="0"/>
          <w:sz w:val="24"/>
          <w:szCs w:val="24"/>
        </w:rPr>
        <w:t>class</w:t>
      </w:r>
      <w:r w:rsidRPr="00104670">
        <w:rPr>
          <w:rFonts w:ascii="宋体" w:eastAsia="宋体" w:hAnsi="宋体" w:cs="宋体"/>
          <w:color w:val="000000"/>
          <w:kern w:val="0"/>
          <w:sz w:val="24"/>
          <w:szCs w:val="24"/>
        </w:rPr>
        <w:t xml:space="preserve"> Dec </w:t>
      </w:r>
      <w:r w:rsidRPr="00104670">
        <w:rPr>
          <w:rFonts w:ascii="宋体" w:eastAsia="宋体" w:hAnsi="宋体" w:cs="宋体"/>
          <w:color w:val="0000FF"/>
          <w:kern w:val="0"/>
          <w:sz w:val="24"/>
          <w:szCs w:val="24"/>
        </w:rPr>
        <w:t>implements</w:t>
      </w:r>
      <w:r w:rsidRPr="00104670">
        <w:rPr>
          <w:rFonts w:ascii="宋体" w:eastAsia="宋体" w:hAnsi="宋体" w:cs="宋体"/>
          <w:color w:val="000000"/>
          <w:kern w:val="0"/>
          <w:sz w:val="24"/>
          <w:szCs w:val="24"/>
        </w:rPr>
        <w:t xml:space="preserve"> Runnable {</w:t>
      </w:r>
    </w:p>
    <w:p w:rsidR="00104670" w:rsidRPr="00104670" w:rsidRDefault="00104670" w:rsidP="001046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04670">
        <w:rPr>
          <w:rFonts w:ascii="宋体" w:eastAsia="宋体" w:hAnsi="宋体" w:cs="宋体"/>
          <w:color w:val="008080"/>
          <w:kern w:val="0"/>
          <w:sz w:val="24"/>
          <w:szCs w:val="24"/>
        </w:rPr>
        <w:t>41</w:t>
      </w:r>
      <w:r w:rsidRPr="00104670">
        <w:rPr>
          <w:rFonts w:ascii="宋体" w:eastAsia="宋体" w:hAnsi="宋体" w:cs="宋体"/>
          <w:color w:val="000000"/>
          <w:kern w:val="0"/>
          <w:sz w:val="24"/>
          <w:szCs w:val="24"/>
        </w:rPr>
        <w:t xml:space="preserve">         </w:t>
      </w:r>
      <w:r w:rsidRPr="00104670">
        <w:rPr>
          <w:rFonts w:ascii="宋体" w:eastAsia="宋体" w:hAnsi="宋体" w:cs="宋体"/>
          <w:color w:val="0000FF"/>
          <w:kern w:val="0"/>
          <w:sz w:val="24"/>
          <w:szCs w:val="24"/>
        </w:rPr>
        <w:t>public</w:t>
      </w:r>
      <w:r w:rsidRPr="00104670">
        <w:rPr>
          <w:rFonts w:ascii="宋体" w:eastAsia="宋体" w:hAnsi="宋体" w:cs="宋体"/>
          <w:color w:val="000000"/>
          <w:kern w:val="0"/>
          <w:sz w:val="24"/>
          <w:szCs w:val="24"/>
        </w:rPr>
        <w:t xml:space="preserve"> </w:t>
      </w:r>
      <w:r w:rsidRPr="00104670">
        <w:rPr>
          <w:rFonts w:ascii="宋体" w:eastAsia="宋体" w:hAnsi="宋体" w:cs="宋体"/>
          <w:color w:val="0000FF"/>
          <w:kern w:val="0"/>
          <w:sz w:val="24"/>
          <w:szCs w:val="24"/>
        </w:rPr>
        <w:t>void</w:t>
      </w:r>
      <w:r w:rsidRPr="00104670">
        <w:rPr>
          <w:rFonts w:ascii="宋体" w:eastAsia="宋体" w:hAnsi="宋体" w:cs="宋体"/>
          <w:color w:val="000000"/>
          <w:kern w:val="0"/>
          <w:sz w:val="24"/>
          <w:szCs w:val="24"/>
        </w:rPr>
        <w:t xml:space="preserve"> run() {</w:t>
      </w:r>
    </w:p>
    <w:p w:rsidR="00104670" w:rsidRPr="00104670" w:rsidRDefault="00104670" w:rsidP="001046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04670">
        <w:rPr>
          <w:rFonts w:ascii="宋体" w:eastAsia="宋体" w:hAnsi="宋体" w:cs="宋体"/>
          <w:color w:val="008080"/>
          <w:kern w:val="0"/>
          <w:sz w:val="24"/>
          <w:szCs w:val="24"/>
        </w:rPr>
        <w:t>42</w:t>
      </w:r>
      <w:r w:rsidRPr="00104670">
        <w:rPr>
          <w:rFonts w:ascii="宋体" w:eastAsia="宋体" w:hAnsi="宋体" w:cs="宋体"/>
          <w:color w:val="000000"/>
          <w:kern w:val="0"/>
          <w:sz w:val="24"/>
          <w:szCs w:val="24"/>
        </w:rPr>
        <w:t xml:space="preserve">             </w:t>
      </w:r>
      <w:r w:rsidRPr="00104670">
        <w:rPr>
          <w:rFonts w:ascii="宋体" w:eastAsia="宋体" w:hAnsi="宋体" w:cs="宋体"/>
          <w:color w:val="0000FF"/>
          <w:kern w:val="0"/>
          <w:sz w:val="24"/>
          <w:szCs w:val="24"/>
        </w:rPr>
        <w:t>for</w:t>
      </w:r>
      <w:r w:rsidRPr="00104670">
        <w:rPr>
          <w:rFonts w:ascii="宋体" w:eastAsia="宋体" w:hAnsi="宋体" w:cs="宋体"/>
          <w:color w:val="000000"/>
          <w:kern w:val="0"/>
          <w:sz w:val="24"/>
          <w:szCs w:val="24"/>
        </w:rPr>
        <w:t xml:space="preserve"> (</w:t>
      </w:r>
      <w:r w:rsidRPr="00104670">
        <w:rPr>
          <w:rFonts w:ascii="宋体" w:eastAsia="宋体" w:hAnsi="宋体" w:cs="宋体"/>
          <w:color w:val="0000FF"/>
          <w:kern w:val="0"/>
          <w:sz w:val="24"/>
          <w:szCs w:val="24"/>
        </w:rPr>
        <w:t>int</w:t>
      </w:r>
      <w:r w:rsidRPr="00104670">
        <w:rPr>
          <w:rFonts w:ascii="宋体" w:eastAsia="宋体" w:hAnsi="宋体" w:cs="宋体"/>
          <w:color w:val="000000"/>
          <w:kern w:val="0"/>
          <w:sz w:val="24"/>
          <w:szCs w:val="24"/>
        </w:rPr>
        <w:t xml:space="preserve"> i = 0; i &lt; 100; i++) {</w:t>
      </w:r>
    </w:p>
    <w:p w:rsidR="00104670" w:rsidRPr="00104670" w:rsidRDefault="00104670" w:rsidP="001046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04670">
        <w:rPr>
          <w:rFonts w:ascii="宋体" w:eastAsia="宋体" w:hAnsi="宋体" w:cs="宋体"/>
          <w:color w:val="008080"/>
          <w:kern w:val="0"/>
          <w:sz w:val="24"/>
          <w:szCs w:val="24"/>
        </w:rPr>
        <w:t>43</w:t>
      </w:r>
      <w:r w:rsidRPr="00104670">
        <w:rPr>
          <w:rFonts w:ascii="宋体" w:eastAsia="宋体" w:hAnsi="宋体" w:cs="宋体"/>
          <w:color w:val="000000"/>
          <w:kern w:val="0"/>
          <w:sz w:val="24"/>
          <w:szCs w:val="24"/>
        </w:rPr>
        <w:t xml:space="preserve">                 dec();</w:t>
      </w:r>
    </w:p>
    <w:p w:rsidR="00104670" w:rsidRPr="00104670" w:rsidRDefault="00104670" w:rsidP="001046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04670">
        <w:rPr>
          <w:rFonts w:ascii="宋体" w:eastAsia="宋体" w:hAnsi="宋体" w:cs="宋体"/>
          <w:color w:val="008080"/>
          <w:kern w:val="0"/>
          <w:sz w:val="24"/>
          <w:szCs w:val="24"/>
        </w:rPr>
        <w:t>44</w:t>
      </w:r>
      <w:r w:rsidRPr="00104670">
        <w:rPr>
          <w:rFonts w:ascii="宋体" w:eastAsia="宋体" w:hAnsi="宋体" w:cs="宋体"/>
          <w:color w:val="000000"/>
          <w:kern w:val="0"/>
          <w:sz w:val="24"/>
          <w:szCs w:val="24"/>
        </w:rPr>
        <w:t xml:space="preserve">             }</w:t>
      </w:r>
    </w:p>
    <w:p w:rsidR="00104670" w:rsidRPr="00104670" w:rsidRDefault="00104670" w:rsidP="001046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04670">
        <w:rPr>
          <w:rFonts w:ascii="宋体" w:eastAsia="宋体" w:hAnsi="宋体" w:cs="宋体"/>
          <w:color w:val="008080"/>
          <w:kern w:val="0"/>
          <w:sz w:val="24"/>
          <w:szCs w:val="24"/>
        </w:rPr>
        <w:t>45</w:t>
      </w:r>
      <w:r w:rsidRPr="00104670">
        <w:rPr>
          <w:rFonts w:ascii="宋体" w:eastAsia="宋体" w:hAnsi="宋体" w:cs="宋体"/>
          <w:color w:val="000000"/>
          <w:kern w:val="0"/>
          <w:sz w:val="24"/>
          <w:szCs w:val="24"/>
        </w:rPr>
        <w:t xml:space="preserve">         }</w:t>
      </w:r>
    </w:p>
    <w:p w:rsidR="00104670" w:rsidRPr="00104670" w:rsidRDefault="00104670" w:rsidP="001046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04670">
        <w:rPr>
          <w:rFonts w:ascii="宋体" w:eastAsia="宋体" w:hAnsi="宋体" w:cs="宋体"/>
          <w:color w:val="008080"/>
          <w:kern w:val="0"/>
          <w:sz w:val="24"/>
          <w:szCs w:val="24"/>
        </w:rPr>
        <w:t>46</w:t>
      </w:r>
      <w:r w:rsidRPr="00104670">
        <w:rPr>
          <w:rFonts w:ascii="宋体" w:eastAsia="宋体" w:hAnsi="宋体" w:cs="宋体"/>
          <w:color w:val="000000"/>
          <w:kern w:val="0"/>
          <w:sz w:val="24"/>
          <w:szCs w:val="24"/>
        </w:rPr>
        <w:t xml:space="preserve">     }</w:t>
      </w:r>
    </w:p>
    <w:p w:rsidR="00104670" w:rsidRPr="00104670" w:rsidRDefault="00104670" w:rsidP="0010467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04670">
        <w:rPr>
          <w:rFonts w:ascii="宋体" w:eastAsia="宋体" w:hAnsi="宋体" w:cs="宋体"/>
          <w:color w:val="008080"/>
          <w:kern w:val="0"/>
          <w:sz w:val="24"/>
          <w:szCs w:val="24"/>
        </w:rPr>
        <w:t>47</w:t>
      </w:r>
      <w:r w:rsidRPr="00104670">
        <w:rPr>
          <w:rFonts w:ascii="宋体" w:eastAsia="宋体" w:hAnsi="宋体" w:cs="宋体"/>
          <w:color w:val="000000"/>
          <w:kern w:val="0"/>
          <w:sz w:val="24"/>
          <w:szCs w:val="24"/>
        </w:rPr>
        <w:t xml:space="preserve"> }</w:t>
      </w:r>
    </w:p>
    <w:p w:rsidR="00104670" w:rsidRPr="00104670" w:rsidRDefault="00104670" w:rsidP="00104670">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1D58D1"/>
          <w:kern w:val="0"/>
          <w:sz w:val="24"/>
          <w:szCs w:val="24"/>
        </w:rPr>
        <w:drawing>
          <wp:inline distT="0" distB="0" distL="0" distR="0">
            <wp:extent cx="190500" cy="190500"/>
            <wp:effectExtent l="0" t="0" r="0" b="0"/>
            <wp:docPr id="1" name="图片 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04670" w:rsidRPr="00104670" w:rsidRDefault="00104670" w:rsidP="00104670">
      <w:pPr>
        <w:widowControl/>
        <w:shd w:val="clear" w:color="auto" w:fill="FFFFFF"/>
        <w:spacing w:before="150" w:after="150" w:line="378" w:lineRule="atLeast"/>
        <w:jc w:val="left"/>
        <w:rPr>
          <w:rFonts w:ascii="Verdana" w:eastAsia="宋体" w:hAnsi="Verdana" w:cs="宋体"/>
          <w:color w:val="000000"/>
          <w:kern w:val="0"/>
          <w:szCs w:val="21"/>
        </w:rPr>
      </w:pP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29</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Java</w:t>
      </w:r>
      <w:r w:rsidRPr="00104670">
        <w:rPr>
          <w:rFonts w:ascii="Verdana" w:eastAsia="宋体" w:hAnsi="Verdana" w:cs="宋体"/>
          <w:color w:val="000000"/>
          <w:kern w:val="0"/>
          <w:szCs w:val="21"/>
        </w:rPr>
        <w:t>有没有</w:t>
      </w:r>
      <w:r w:rsidRPr="00104670">
        <w:rPr>
          <w:rFonts w:ascii="Verdana" w:eastAsia="宋体" w:hAnsi="Verdana" w:cs="宋体"/>
          <w:color w:val="000000"/>
          <w:kern w:val="0"/>
          <w:szCs w:val="21"/>
        </w:rPr>
        <w:t>goto?</w:t>
      </w:r>
      <w:r w:rsidRPr="00104670">
        <w:rPr>
          <w:rFonts w:ascii="Verdana" w:eastAsia="宋体" w:hAnsi="Verdana" w:cs="宋体"/>
          <w:color w:val="000000"/>
          <w:kern w:val="0"/>
          <w:szCs w:val="21"/>
        </w:rPr>
        <w:br/>
        <w:t>java</w:t>
      </w:r>
      <w:r w:rsidRPr="00104670">
        <w:rPr>
          <w:rFonts w:ascii="Verdana" w:eastAsia="宋体" w:hAnsi="Verdana" w:cs="宋体"/>
          <w:color w:val="000000"/>
          <w:kern w:val="0"/>
          <w:szCs w:val="21"/>
        </w:rPr>
        <w:t>中的保留字，现在没有在</w:t>
      </w:r>
      <w:r w:rsidRPr="00104670">
        <w:rPr>
          <w:rFonts w:ascii="Verdana" w:eastAsia="宋体" w:hAnsi="Verdana" w:cs="宋体"/>
          <w:color w:val="000000"/>
          <w:kern w:val="0"/>
          <w:szCs w:val="21"/>
        </w:rPr>
        <w:t>java</w:t>
      </w:r>
      <w:r w:rsidRPr="00104670">
        <w:rPr>
          <w:rFonts w:ascii="Verdana" w:eastAsia="宋体" w:hAnsi="Verdana" w:cs="宋体"/>
          <w:color w:val="000000"/>
          <w:kern w:val="0"/>
          <w:szCs w:val="21"/>
        </w:rPr>
        <w:t>中使用。</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30</w:t>
      </w:r>
      <w:r w:rsidRPr="00104670">
        <w:rPr>
          <w:rFonts w:ascii="Verdana" w:eastAsia="宋体" w:hAnsi="Verdana" w:cs="宋体"/>
          <w:color w:val="000000"/>
          <w:kern w:val="0"/>
          <w:szCs w:val="21"/>
        </w:rPr>
        <w:t>、启动一个线程是用</w:t>
      </w:r>
      <w:r w:rsidRPr="00104670">
        <w:rPr>
          <w:rFonts w:ascii="Verdana" w:eastAsia="宋体" w:hAnsi="Verdana" w:cs="宋体"/>
          <w:color w:val="000000"/>
          <w:kern w:val="0"/>
          <w:szCs w:val="21"/>
        </w:rPr>
        <w:t>run()</w:t>
      </w:r>
      <w:r w:rsidRPr="00104670">
        <w:rPr>
          <w:rFonts w:ascii="Verdana" w:eastAsia="宋体" w:hAnsi="Verdana" w:cs="宋体"/>
          <w:color w:val="000000"/>
          <w:kern w:val="0"/>
          <w:szCs w:val="21"/>
        </w:rPr>
        <w:t>还是</w:t>
      </w:r>
      <w:r w:rsidRPr="00104670">
        <w:rPr>
          <w:rFonts w:ascii="Verdana" w:eastAsia="宋体" w:hAnsi="Verdana" w:cs="宋体"/>
          <w:color w:val="000000"/>
          <w:kern w:val="0"/>
          <w:szCs w:val="21"/>
        </w:rPr>
        <w:t>start()?</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启动一个线程是调用</w:t>
      </w:r>
      <w:r w:rsidRPr="00104670">
        <w:rPr>
          <w:rFonts w:ascii="Verdana" w:eastAsia="宋体" w:hAnsi="Verdana" w:cs="宋体"/>
          <w:color w:val="000000"/>
          <w:kern w:val="0"/>
          <w:szCs w:val="21"/>
        </w:rPr>
        <w:t>start()</w:t>
      </w:r>
      <w:r w:rsidRPr="00104670">
        <w:rPr>
          <w:rFonts w:ascii="Verdana" w:eastAsia="宋体" w:hAnsi="Verdana" w:cs="宋体"/>
          <w:color w:val="000000"/>
          <w:kern w:val="0"/>
          <w:szCs w:val="21"/>
        </w:rPr>
        <w:t>方法，使线程所代表的虚拟处理机处于可运行状态，这意味着它可以由</w:t>
      </w:r>
      <w:r w:rsidRPr="00104670">
        <w:rPr>
          <w:rFonts w:ascii="Verdana" w:eastAsia="宋体" w:hAnsi="Verdana" w:cs="宋体"/>
          <w:color w:val="000000"/>
          <w:kern w:val="0"/>
          <w:szCs w:val="21"/>
        </w:rPr>
        <w:t>JVM</w:t>
      </w:r>
      <w:r w:rsidRPr="00104670">
        <w:rPr>
          <w:rFonts w:ascii="Verdana" w:eastAsia="宋体" w:hAnsi="Verdana" w:cs="宋体"/>
          <w:color w:val="000000"/>
          <w:kern w:val="0"/>
          <w:szCs w:val="21"/>
        </w:rPr>
        <w:t>调度并执行。这并不意味着线程就会立即运行。</w:t>
      </w:r>
      <w:r w:rsidRPr="00104670">
        <w:rPr>
          <w:rFonts w:ascii="Verdana" w:eastAsia="宋体" w:hAnsi="Verdana" w:cs="宋体"/>
          <w:color w:val="000000"/>
          <w:kern w:val="0"/>
          <w:szCs w:val="21"/>
        </w:rPr>
        <w:t>run()</w:t>
      </w:r>
      <w:r w:rsidRPr="00104670">
        <w:rPr>
          <w:rFonts w:ascii="Verdana" w:eastAsia="宋体" w:hAnsi="Verdana" w:cs="宋体"/>
          <w:color w:val="000000"/>
          <w:kern w:val="0"/>
          <w:szCs w:val="21"/>
        </w:rPr>
        <w:t>方法可以产生必须退出的标志来停止一个线程。</w:t>
      </w:r>
    </w:p>
    <w:p w:rsidR="00104670" w:rsidRPr="00104670" w:rsidRDefault="00104670" w:rsidP="00104670">
      <w:pPr>
        <w:widowControl/>
        <w:shd w:val="clear" w:color="auto" w:fill="FFFFFF"/>
        <w:spacing w:before="150" w:after="150" w:line="378" w:lineRule="atLeast"/>
        <w:jc w:val="left"/>
        <w:rPr>
          <w:rFonts w:ascii="Verdana" w:eastAsia="宋体" w:hAnsi="Verdana" w:cs="宋体"/>
          <w:color w:val="000000"/>
          <w:kern w:val="0"/>
          <w:szCs w:val="21"/>
        </w:rPr>
      </w:pP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31</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EJB</w:t>
      </w:r>
      <w:r w:rsidRPr="00104670">
        <w:rPr>
          <w:rFonts w:ascii="Verdana" w:eastAsia="宋体" w:hAnsi="Verdana" w:cs="宋体"/>
          <w:color w:val="000000"/>
          <w:kern w:val="0"/>
          <w:szCs w:val="21"/>
        </w:rPr>
        <w:t>包括（</w:t>
      </w:r>
      <w:r w:rsidRPr="00104670">
        <w:rPr>
          <w:rFonts w:ascii="Verdana" w:eastAsia="宋体" w:hAnsi="Verdana" w:cs="宋体"/>
          <w:color w:val="000000"/>
          <w:kern w:val="0"/>
          <w:szCs w:val="21"/>
        </w:rPr>
        <w:t>SessionBean,EntityBean</w:t>
      </w:r>
      <w:r w:rsidRPr="00104670">
        <w:rPr>
          <w:rFonts w:ascii="Verdana" w:eastAsia="宋体" w:hAnsi="Verdana" w:cs="宋体"/>
          <w:color w:val="000000"/>
          <w:kern w:val="0"/>
          <w:szCs w:val="21"/>
        </w:rPr>
        <w:t>）说出他们的生命周期，及如何管理事务的？</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SessionBean</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 xml:space="preserve">Stateless Session Bean </w:t>
      </w:r>
      <w:r w:rsidRPr="00104670">
        <w:rPr>
          <w:rFonts w:ascii="Verdana" w:eastAsia="宋体" w:hAnsi="Verdana" w:cs="宋体"/>
          <w:color w:val="000000"/>
          <w:kern w:val="0"/>
          <w:szCs w:val="21"/>
        </w:rPr>
        <w:t>的生命周期是由容器决定的，当客户机发出请求要建立一个</w:t>
      </w:r>
      <w:r w:rsidRPr="00104670">
        <w:rPr>
          <w:rFonts w:ascii="Verdana" w:eastAsia="宋体" w:hAnsi="Verdana" w:cs="宋体"/>
          <w:color w:val="000000"/>
          <w:kern w:val="0"/>
          <w:szCs w:val="21"/>
        </w:rPr>
        <w:t>Bean</w:t>
      </w:r>
      <w:r w:rsidRPr="00104670">
        <w:rPr>
          <w:rFonts w:ascii="Verdana" w:eastAsia="宋体" w:hAnsi="Verdana" w:cs="宋体"/>
          <w:color w:val="000000"/>
          <w:kern w:val="0"/>
          <w:szCs w:val="21"/>
        </w:rPr>
        <w:t>的实例时，</w:t>
      </w:r>
      <w:r w:rsidRPr="00104670">
        <w:rPr>
          <w:rFonts w:ascii="Verdana" w:eastAsia="宋体" w:hAnsi="Verdana" w:cs="宋体"/>
          <w:color w:val="000000"/>
          <w:kern w:val="0"/>
          <w:szCs w:val="21"/>
        </w:rPr>
        <w:t>EJB</w:t>
      </w:r>
      <w:r w:rsidRPr="00104670">
        <w:rPr>
          <w:rFonts w:ascii="Verdana" w:eastAsia="宋体" w:hAnsi="Verdana" w:cs="宋体"/>
          <w:color w:val="000000"/>
          <w:kern w:val="0"/>
          <w:szCs w:val="21"/>
        </w:rPr>
        <w:t>容器不一定要创建一个新的</w:t>
      </w:r>
      <w:r w:rsidRPr="00104670">
        <w:rPr>
          <w:rFonts w:ascii="Verdana" w:eastAsia="宋体" w:hAnsi="Verdana" w:cs="宋体"/>
          <w:color w:val="000000"/>
          <w:kern w:val="0"/>
          <w:szCs w:val="21"/>
        </w:rPr>
        <w:t>Bean</w:t>
      </w:r>
      <w:r w:rsidRPr="00104670">
        <w:rPr>
          <w:rFonts w:ascii="Verdana" w:eastAsia="宋体" w:hAnsi="Verdana" w:cs="宋体"/>
          <w:color w:val="000000"/>
          <w:kern w:val="0"/>
          <w:szCs w:val="21"/>
        </w:rPr>
        <w:t>的实例供客户机</w:t>
      </w:r>
      <w:r w:rsidRPr="00104670">
        <w:rPr>
          <w:rFonts w:ascii="Verdana" w:eastAsia="宋体" w:hAnsi="Verdana" w:cs="宋体"/>
          <w:color w:val="000000"/>
          <w:kern w:val="0"/>
          <w:szCs w:val="21"/>
        </w:rPr>
        <w:lastRenderedPageBreak/>
        <w:t>调用，而是随便找一个现有的实例提供给客户机。当客户机第一次调用一个</w:t>
      </w:r>
      <w:r w:rsidRPr="00104670">
        <w:rPr>
          <w:rFonts w:ascii="Verdana" w:eastAsia="宋体" w:hAnsi="Verdana" w:cs="宋体"/>
          <w:color w:val="000000"/>
          <w:kern w:val="0"/>
          <w:szCs w:val="21"/>
        </w:rPr>
        <w:t xml:space="preserve">Stateful Session Bean </w:t>
      </w:r>
      <w:r w:rsidRPr="00104670">
        <w:rPr>
          <w:rFonts w:ascii="Verdana" w:eastAsia="宋体" w:hAnsi="Verdana" w:cs="宋体"/>
          <w:color w:val="000000"/>
          <w:kern w:val="0"/>
          <w:szCs w:val="21"/>
        </w:rPr>
        <w:t>时，容器必须立即在服务器中创建一个新的</w:t>
      </w:r>
      <w:r w:rsidRPr="00104670">
        <w:rPr>
          <w:rFonts w:ascii="Verdana" w:eastAsia="宋体" w:hAnsi="Verdana" w:cs="宋体"/>
          <w:color w:val="000000"/>
          <w:kern w:val="0"/>
          <w:szCs w:val="21"/>
        </w:rPr>
        <w:t>Bean</w:t>
      </w:r>
      <w:r w:rsidRPr="00104670">
        <w:rPr>
          <w:rFonts w:ascii="Verdana" w:eastAsia="宋体" w:hAnsi="Verdana" w:cs="宋体"/>
          <w:color w:val="000000"/>
          <w:kern w:val="0"/>
          <w:szCs w:val="21"/>
        </w:rPr>
        <w:t>实例，并关联到客户机上，以后此客户机调用</w:t>
      </w:r>
      <w:r w:rsidRPr="00104670">
        <w:rPr>
          <w:rFonts w:ascii="Verdana" w:eastAsia="宋体" w:hAnsi="Verdana" w:cs="宋体"/>
          <w:color w:val="000000"/>
          <w:kern w:val="0"/>
          <w:szCs w:val="21"/>
        </w:rPr>
        <w:t xml:space="preserve">Stateful Session Bean </w:t>
      </w:r>
      <w:r w:rsidRPr="00104670">
        <w:rPr>
          <w:rFonts w:ascii="Verdana" w:eastAsia="宋体" w:hAnsi="Verdana" w:cs="宋体"/>
          <w:color w:val="000000"/>
          <w:kern w:val="0"/>
          <w:szCs w:val="21"/>
        </w:rPr>
        <w:t>的方法时容器会把调用分派到与此客户机相关联的</w:t>
      </w:r>
      <w:r w:rsidRPr="00104670">
        <w:rPr>
          <w:rFonts w:ascii="Verdana" w:eastAsia="宋体" w:hAnsi="Verdana" w:cs="宋体"/>
          <w:color w:val="000000"/>
          <w:kern w:val="0"/>
          <w:szCs w:val="21"/>
        </w:rPr>
        <w:t>Bean</w:t>
      </w:r>
      <w:r w:rsidRPr="00104670">
        <w:rPr>
          <w:rFonts w:ascii="Verdana" w:eastAsia="宋体" w:hAnsi="Verdana" w:cs="宋体"/>
          <w:color w:val="000000"/>
          <w:kern w:val="0"/>
          <w:szCs w:val="21"/>
        </w:rPr>
        <w:t>实例。</w:t>
      </w:r>
      <w:r w:rsidRPr="00104670">
        <w:rPr>
          <w:rFonts w:ascii="Verdana" w:eastAsia="宋体" w:hAnsi="Verdana" w:cs="宋体"/>
          <w:color w:val="000000"/>
          <w:kern w:val="0"/>
          <w:szCs w:val="21"/>
        </w:rPr>
        <w:br/>
        <w:t>EntityBean</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Entity Beans</w:t>
      </w:r>
      <w:r w:rsidRPr="00104670">
        <w:rPr>
          <w:rFonts w:ascii="Verdana" w:eastAsia="宋体" w:hAnsi="Verdana" w:cs="宋体"/>
          <w:color w:val="000000"/>
          <w:kern w:val="0"/>
          <w:szCs w:val="21"/>
        </w:rPr>
        <w:t>能存活相对较长的时间，并且状态是持续的。只要数据库中的数据存在，</w:t>
      </w:r>
      <w:r w:rsidRPr="00104670">
        <w:rPr>
          <w:rFonts w:ascii="Verdana" w:eastAsia="宋体" w:hAnsi="Verdana" w:cs="宋体"/>
          <w:color w:val="000000"/>
          <w:kern w:val="0"/>
          <w:szCs w:val="21"/>
        </w:rPr>
        <w:t>Entity beans</w:t>
      </w:r>
      <w:r w:rsidRPr="00104670">
        <w:rPr>
          <w:rFonts w:ascii="Verdana" w:eastAsia="宋体" w:hAnsi="Verdana" w:cs="宋体"/>
          <w:color w:val="000000"/>
          <w:kern w:val="0"/>
          <w:szCs w:val="21"/>
        </w:rPr>
        <w:t>就一直存活。而不是按照应用程序或者服务进程来说的。即使</w:t>
      </w:r>
      <w:r w:rsidRPr="00104670">
        <w:rPr>
          <w:rFonts w:ascii="Verdana" w:eastAsia="宋体" w:hAnsi="Verdana" w:cs="宋体"/>
          <w:color w:val="000000"/>
          <w:kern w:val="0"/>
          <w:szCs w:val="21"/>
        </w:rPr>
        <w:t>EJB</w:t>
      </w:r>
      <w:r w:rsidRPr="00104670">
        <w:rPr>
          <w:rFonts w:ascii="Verdana" w:eastAsia="宋体" w:hAnsi="Verdana" w:cs="宋体"/>
          <w:color w:val="000000"/>
          <w:kern w:val="0"/>
          <w:szCs w:val="21"/>
        </w:rPr>
        <w:t>容器崩溃了，</w:t>
      </w:r>
      <w:r w:rsidRPr="00104670">
        <w:rPr>
          <w:rFonts w:ascii="Verdana" w:eastAsia="宋体" w:hAnsi="Verdana" w:cs="宋体"/>
          <w:color w:val="000000"/>
          <w:kern w:val="0"/>
          <w:szCs w:val="21"/>
        </w:rPr>
        <w:t>Entity beans</w:t>
      </w:r>
      <w:r w:rsidRPr="00104670">
        <w:rPr>
          <w:rFonts w:ascii="Verdana" w:eastAsia="宋体" w:hAnsi="Verdana" w:cs="宋体"/>
          <w:color w:val="000000"/>
          <w:kern w:val="0"/>
          <w:szCs w:val="21"/>
        </w:rPr>
        <w:t>也是存活的。</w:t>
      </w:r>
      <w:r w:rsidRPr="00104670">
        <w:rPr>
          <w:rFonts w:ascii="Verdana" w:eastAsia="宋体" w:hAnsi="Verdana" w:cs="宋体"/>
          <w:color w:val="000000"/>
          <w:kern w:val="0"/>
          <w:szCs w:val="21"/>
        </w:rPr>
        <w:t>Entity Beans</w:t>
      </w:r>
      <w:r w:rsidRPr="00104670">
        <w:rPr>
          <w:rFonts w:ascii="Verdana" w:eastAsia="宋体" w:hAnsi="Verdana" w:cs="宋体"/>
          <w:color w:val="000000"/>
          <w:kern w:val="0"/>
          <w:szCs w:val="21"/>
        </w:rPr>
        <w:t>生命周期能够被容器或者</w:t>
      </w:r>
      <w:r w:rsidRPr="00104670">
        <w:rPr>
          <w:rFonts w:ascii="Verdana" w:eastAsia="宋体" w:hAnsi="Verdana" w:cs="宋体"/>
          <w:color w:val="000000"/>
          <w:kern w:val="0"/>
          <w:szCs w:val="21"/>
        </w:rPr>
        <w:t xml:space="preserve"> Beans</w:t>
      </w:r>
      <w:r w:rsidRPr="00104670">
        <w:rPr>
          <w:rFonts w:ascii="Verdana" w:eastAsia="宋体" w:hAnsi="Verdana" w:cs="宋体"/>
          <w:color w:val="000000"/>
          <w:kern w:val="0"/>
          <w:szCs w:val="21"/>
        </w:rPr>
        <w:t>自己管理。</w:t>
      </w:r>
      <w:r w:rsidRPr="00104670">
        <w:rPr>
          <w:rFonts w:ascii="Verdana" w:eastAsia="宋体" w:hAnsi="Verdana" w:cs="宋体"/>
          <w:color w:val="000000"/>
          <w:kern w:val="0"/>
          <w:szCs w:val="21"/>
        </w:rPr>
        <w:br/>
        <w:t>EJB</w:t>
      </w:r>
      <w:r w:rsidRPr="00104670">
        <w:rPr>
          <w:rFonts w:ascii="Verdana" w:eastAsia="宋体" w:hAnsi="Verdana" w:cs="宋体"/>
          <w:color w:val="000000"/>
          <w:kern w:val="0"/>
          <w:szCs w:val="21"/>
        </w:rPr>
        <w:t>通过以下技术管理实务：对象管理组织（</w:t>
      </w:r>
      <w:r w:rsidRPr="00104670">
        <w:rPr>
          <w:rFonts w:ascii="Verdana" w:eastAsia="宋体" w:hAnsi="Verdana" w:cs="宋体"/>
          <w:color w:val="000000"/>
          <w:kern w:val="0"/>
          <w:szCs w:val="21"/>
        </w:rPr>
        <w:t>OMG</w:t>
      </w:r>
      <w:r w:rsidRPr="00104670">
        <w:rPr>
          <w:rFonts w:ascii="Verdana" w:eastAsia="宋体" w:hAnsi="Verdana" w:cs="宋体"/>
          <w:color w:val="000000"/>
          <w:kern w:val="0"/>
          <w:szCs w:val="21"/>
        </w:rPr>
        <w:t>）的对象实务服务（</w:t>
      </w:r>
      <w:r w:rsidRPr="00104670">
        <w:rPr>
          <w:rFonts w:ascii="Verdana" w:eastAsia="宋体" w:hAnsi="Verdana" w:cs="宋体"/>
          <w:color w:val="000000"/>
          <w:kern w:val="0"/>
          <w:szCs w:val="21"/>
        </w:rPr>
        <w:t>OTS</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Sun Microsystems</w:t>
      </w:r>
      <w:r w:rsidRPr="00104670">
        <w:rPr>
          <w:rFonts w:ascii="Verdana" w:eastAsia="宋体" w:hAnsi="Verdana" w:cs="宋体"/>
          <w:color w:val="000000"/>
          <w:kern w:val="0"/>
          <w:szCs w:val="21"/>
        </w:rPr>
        <w:t>的</w:t>
      </w:r>
      <w:r w:rsidRPr="00104670">
        <w:rPr>
          <w:rFonts w:ascii="Verdana" w:eastAsia="宋体" w:hAnsi="Verdana" w:cs="宋体"/>
          <w:color w:val="000000"/>
          <w:kern w:val="0"/>
          <w:szCs w:val="21"/>
        </w:rPr>
        <w:t>Transaction Service</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JTS</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Java Transaction API</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JTA</w:t>
      </w:r>
      <w:r w:rsidRPr="00104670">
        <w:rPr>
          <w:rFonts w:ascii="Verdana" w:eastAsia="宋体" w:hAnsi="Verdana" w:cs="宋体"/>
          <w:color w:val="000000"/>
          <w:kern w:val="0"/>
          <w:szCs w:val="21"/>
        </w:rPr>
        <w:t>），开发组（</w:t>
      </w:r>
      <w:r w:rsidRPr="00104670">
        <w:rPr>
          <w:rFonts w:ascii="Verdana" w:eastAsia="宋体" w:hAnsi="Verdana" w:cs="宋体"/>
          <w:color w:val="000000"/>
          <w:kern w:val="0"/>
          <w:szCs w:val="21"/>
        </w:rPr>
        <w:t>X/Open</w:t>
      </w:r>
      <w:r w:rsidRPr="00104670">
        <w:rPr>
          <w:rFonts w:ascii="Verdana" w:eastAsia="宋体" w:hAnsi="Verdana" w:cs="宋体"/>
          <w:color w:val="000000"/>
          <w:kern w:val="0"/>
          <w:szCs w:val="21"/>
        </w:rPr>
        <w:t>）的</w:t>
      </w:r>
      <w:r w:rsidRPr="00104670">
        <w:rPr>
          <w:rFonts w:ascii="Verdana" w:eastAsia="宋体" w:hAnsi="Verdana" w:cs="宋体"/>
          <w:color w:val="000000"/>
          <w:kern w:val="0"/>
          <w:szCs w:val="21"/>
        </w:rPr>
        <w:t>XA</w:t>
      </w:r>
      <w:r w:rsidRPr="00104670">
        <w:rPr>
          <w:rFonts w:ascii="Verdana" w:eastAsia="宋体" w:hAnsi="Verdana" w:cs="宋体"/>
          <w:color w:val="000000"/>
          <w:kern w:val="0"/>
          <w:szCs w:val="21"/>
        </w:rPr>
        <w:t>接口。</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32</w:t>
      </w:r>
      <w:r w:rsidRPr="00104670">
        <w:rPr>
          <w:rFonts w:ascii="Verdana" w:eastAsia="宋体" w:hAnsi="Verdana" w:cs="宋体"/>
          <w:color w:val="000000"/>
          <w:kern w:val="0"/>
          <w:szCs w:val="21"/>
        </w:rPr>
        <w:t>、应用服务器有那些？</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BEA WebLogic Server</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IBM WebSphere Application Server</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Oracle9i Application Server</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jBoss</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Tomcat</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33</w:t>
      </w:r>
      <w:r w:rsidRPr="00104670">
        <w:rPr>
          <w:rFonts w:ascii="Verdana" w:eastAsia="宋体" w:hAnsi="Verdana" w:cs="宋体"/>
          <w:color w:val="000000"/>
          <w:kern w:val="0"/>
          <w:szCs w:val="21"/>
        </w:rPr>
        <w:t>、给我一个你最常见到的</w:t>
      </w:r>
      <w:r w:rsidRPr="00104670">
        <w:rPr>
          <w:rFonts w:ascii="Verdana" w:eastAsia="宋体" w:hAnsi="Verdana" w:cs="宋体"/>
          <w:color w:val="000000"/>
          <w:kern w:val="0"/>
          <w:szCs w:val="21"/>
        </w:rPr>
        <w:t>runtime exception</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ArithmeticException, ArrayStoreException, BufferOverflowException, BufferUnderflowException, CannotRedoException, CannotUndoException, ClassCastException, CMMException, ConcurrentModificationException, DOMException, EmptyStackException, IllegalArgumentException, IllegalMonitorStateException, IllegalPathStateException, IllegalStateException, ImagingOpException, IndexOutOfBoundsException, MissingResourceException, NegativeArraySizeException, NoSuchElementException, NullPointerException, ProfileDataException, ProviderException, RasterFormatException, SecurityException, SystemException, UndeclaredThrowableException, UnmodifiableSetException, UnsupportedOperationException</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34</w:t>
      </w:r>
      <w:r w:rsidRPr="00104670">
        <w:rPr>
          <w:rFonts w:ascii="Verdana" w:eastAsia="宋体" w:hAnsi="Verdana" w:cs="宋体"/>
          <w:color w:val="000000"/>
          <w:kern w:val="0"/>
          <w:szCs w:val="21"/>
        </w:rPr>
        <w:t>、接口是否可继承接口</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抽象类是否可实现</w:t>
      </w:r>
      <w:r w:rsidRPr="00104670">
        <w:rPr>
          <w:rFonts w:ascii="Verdana" w:eastAsia="宋体" w:hAnsi="Verdana" w:cs="宋体"/>
          <w:color w:val="000000"/>
          <w:kern w:val="0"/>
          <w:szCs w:val="21"/>
        </w:rPr>
        <w:t>(implements)</w:t>
      </w:r>
      <w:r w:rsidRPr="00104670">
        <w:rPr>
          <w:rFonts w:ascii="Verdana" w:eastAsia="宋体" w:hAnsi="Verdana" w:cs="宋体"/>
          <w:color w:val="000000"/>
          <w:kern w:val="0"/>
          <w:szCs w:val="21"/>
        </w:rPr>
        <w:t>接口</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抽象类是否可继承实体类</w:t>
      </w:r>
      <w:r w:rsidRPr="00104670">
        <w:rPr>
          <w:rFonts w:ascii="Verdana" w:eastAsia="宋体" w:hAnsi="Verdana" w:cs="宋体"/>
          <w:color w:val="000000"/>
          <w:kern w:val="0"/>
          <w:szCs w:val="21"/>
        </w:rPr>
        <w:t>(concrete class)?</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接口可以继承接口。抽象类可以实现</w:t>
      </w:r>
      <w:r w:rsidRPr="00104670">
        <w:rPr>
          <w:rFonts w:ascii="Verdana" w:eastAsia="宋体" w:hAnsi="Verdana" w:cs="宋体"/>
          <w:color w:val="000000"/>
          <w:kern w:val="0"/>
          <w:szCs w:val="21"/>
        </w:rPr>
        <w:t>(implements)</w:t>
      </w:r>
      <w:r w:rsidRPr="00104670">
        <w:rPr>
          <w:rFonts w:ascii="Verdana" w:eastAsia="宋体" w:hAnsi="Verdana" w:cs="宋体"/>
          <w:color w:val="000000"/>
          <w:kern w:val="0"/>
          <w:szCs w:val="21"/>
        </w:rPr>
        <w:t>接口，抽象类是否可继承实体类，但前提是实体类必须有明确的构造函数。</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35</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List, Set, Map</w:t>
      </w:r>
      <w:r w:rsidRPr="00104670">
        <w:rPr>
          <w:rFonts w:ascii="Verdana" w:eastAsia="宋体" w:hAnsi="Verdana" w:cs="宋体"/>
          <w:color w:val="000000"/>
          <w:kern w:val="0"/>
          <w:szCs w:val="21"/>
        </w:rPr>
        <w:t>是否继承自</w:t>
      </w:r>
      <w:r w:rsidRPr="00104670">
        <w:rPr>
          <w:rFonts w:ascii="Verdana" w:eastAsia="宋体" w:hAnsi="Verdana" w:cs="宋体"/>
          <w:color w:val="000000"/>
          <w:kern w:val="0"/>
          <w:szCs w:val="21"/>
        </w:rPr>
        <w:t>Collection</w:t>
      </w:r>
      <w:r w:rsidRPr="00104670">
        <w:rPr>
          <w:rFonts w:ascii="Verdana" w:eastAsia="宋体" w:hAnsi="Verdana" w:cs="宋体"/>
          <w:color w:val="000000"/>
          <w:kern w:val="0"/>
          <w:szCs w:val="21"/>
        </w:rPr>
        <w:t>接口</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List</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Set</w:t>
      </w:r>
      <w:r w:rsidRPr="00104670">
        <w:rPr>
          <w:rFonts w:ascii="Verdana" w:eastAsia="宋体" w:hAnsi="Verdana" w:cs="宋体"/>
          <w:color w:val="000000"/>
          <w:kern w:val="0"/>
          <w:szCs w:val="21"/>
        </w:rPr>
        <w:t>是，</w:t>
      </w:r>
      <w:r w:rsidRPr="00104670">
        <w:rPr>
          <w:rFonts w:ascii="Verdana" w:eastAsia="宋体" w:hAnsi="Verdana" w:cs="宋体"/>
          <w:color w:val="000000"/>
          <w:kern w:val="0"/>
          <w:szCs w:val="21"/>
        </w:rPr>
        <w:t>Map</w:t>
      </w:r>
      <w:r w:rsidRPr="00104670">
        <w:rPr>
          <w:rFonts w:ascii="Verdana" w:eastAsia="宋体" w:hAnsi="Verdana" w:cs="宋体"/>
          <w:color w:val="000000"/>
          <w:kern w:val="0"/>
          <w:szCs w:val="21"/>
        </w:rPr>
        <w:t>不是</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36</w:t>
      </w:r>
      <w:r w:rsidRPr="00104670">
        <w:rPr>
          <w:rFonts w:ascii="Verdana" w:eastAsia="宋体" w:hAnsi="Verdana" w:cs="宋体"/>
          <w:color w:val="000000"/>
          <w:kern w:val="0"/>
          <w:szCs w:val="21"/>
        </w:rPr>
        <w:t>、说出数据连接池的工作机制是什么</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J2EE</w:t>
      </w:r>
      <w:r w:rsidRPr="00104670">
        <w:rPr>
          <w:rFonts w:ascii="Verdana" w:eastAsia="宋体" w:hAnsi="Verdana" w:cs="宋体"/>
          <w:color w:val="000000"/>
          <w:kern w:val="0"/>
          <w:szCs w:val="21"/>
        </w:rPr>
        <w:t>服务器启动时会建立一定数量的池连接，并一直维持不少于此数目的池连接。客户端程序需要连接时，池驱动程序会返回一个未使用的池连接并将其表记为忙。如果当前没有空闲连接，池驱动程序就新建一定数量的连接，新建连接的数量有配置参数决定。当使用的池连接调用完成后，池驱动程序将此连接表记为空闲，其他调用就可以使用这个连接。</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lastRenderedPageBreak/>
        <w:t xml:space="preserve">　　</w:t>
      </w:r>
      <w:r w:rsidRPr="00104670">
        <w:rPr>
          <w:rFonts w:ascii="Verdana" w:eastAsia="宋体" w:hAnsi="Verdana" w:cs="宋体"/>
          <w:color w:val="000000"/>
          <w:kern w:val="0"/>
          <w:szCs w:val="21"/>
        </w:rPr>
        <w:t>37</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abstract</w:t>
      </w:r>
      <w:r w:rsidRPr="00104670">
        <w:rPr>
          <w:rFonts w:ascii="Verdana" w:eastAsia="宋体" w:hAnsi="Verdana" w:cs="宋体"/>
          <w:color w:val="000000"/>
          <w:kern w:val="0"/>
          <w:szCs w:val="21"/>
        </w:rPr>
        <w:t>的</w:t>
      </w:r>
      <w:r w:rsidRPr="00104670">
        <w:rPr>
          <w:rFonts w:ascii="Verdana" w:eastAsia="宋体" w:hAnsi="Verdana" w:cs="宋体"/>
          <w:color w:val="000000"/>
          <w:kern w:val="0"/>
          <w:szCs w:val="21"/>
        </w:rPr>
        <w:t>method</w:t>
      </w:r>
      <w:r w:rsidRPr="00104670">
        <w:rPr>
          <w:rFonts w:ascii="Verdana" w:eastAsia="宋体" w:hAnsi="Verdana" w:cs="宋体"/>
          <w:color w:val="000000"/>
          <w:kern w:val="0"/>
          <w:szCs w:val="21"/>
        </w:rPr>
        <w:t>是否可同时是</w:t>
      </w:r>
      <w:r w:rsidRPr="00104670">
        <w:rPr>
          <w:rFonts w:ascii="Verdana" w:eastAsia="宋体" w:hAnsi="Verdana" w:cs="宋体"/>
          <w:color w:val="000000"/>
          <w:kern w:val="0"/>
          <w:szCs w:val="21"/>
        </w:rPr>
        <w:t>static,</w:t>
      </w:r>
      <w:r w:rsidRPr="00104670">
        <w:rPr>
          <w:rFonts w:ascii="Verdana" w:eastAsia="宋体" w:hAnsi="Verdana" w:cs="宋体"/>
          <w:color w:val="000000"/>
          <w:kern w:val="0"/>
          <w:szCs w:val="21"/>
        </w:rPr>
        <w:t>是否可同时是</w:t>
      </w:r>
      <w:r w:rsidRPr="00104670">
        <w:rPr>
          <w:rFonts w:ascii="Verdana" w:eastAsia="宋体" w:hAnsi="Verdana" w:cs="宋体"/>
          <w:color w:val="000000"/>
          <w:kern w:val="0"/>
          <w:szCs w:val="21"/>
        </w:rPr>
        <w:t>native</w:t>
      </w:r>
      <w:r w:rsidRPr="00104670">
        <w:rPr>
          <w:rFonts w:ascii="Verdana" w:eastAsia="宋体" w:hAnsi="Verdana" w:cs="宋体"/>
          <w:color w:val="000000"/>
          <w:kern w:val="0"/>
          <w:szCs w:val="21"/>
        </w:rPr>
        <w:t>，是否可同时是</w:t>
      </w:r>
      <w:r w:rsidRPr="00104670">
        <w:rPr>
          <w:rFonts w:ascii="Verdana" w:eastAsia="宋体" w:hAnsi="Verdana" w:cs="宋体"/>
          <w:color w:val="000000"/>
          <w:kern w:val="0"/>
          <w:szCs w:val="21"/>
        </w:rPr>
        <w:t>synchronized?</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都不能</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38</w:t>
      </w:r>
      <w:r w:rsidRPr="00104670">
        <w:rPr>
          <w:rFonts w:ascii="Verdana" w:eastAsia="宋体" w:hAnsi="Verdana" w:cs="宋体"/>
          <w:color w:val="000000"/>
          <w:kern w:val="0"/>
          <w:szCs w:val="21"/>
        </w:rPr>
        <w:t>、数组有没有</w:t>
      </w:r>
      <w:r w:rsidRPr="00104670">
        <w:rPr>
          <w:rFonts w:ascii="Verdana" w:eastAsia="宋体" w:hAnsi="Verdana" w:cs="宋体"/>
          <w:color w:val="000000"/>
          <w:kern w:val="0"/>
          <w:szCs w:val="21"/>
        </w:rPr>
        <w:t>length()</w:t>
      </w:r>
      <w:r w:rsidRPr="00104670">
        <w:rPr>
          <w:rFonts w:ascii="Verdana" w:eastAsia="宋体" w:hAnsi="Verdana" w:cs="宋体"/>
          <w:color w:val="000000"/>
          <w:kern w:val="0"/>
          <w:szCs w:val="21"/>
        </w:rPr>
        <w:t>这个方法</w:t>
      </w:r>
      <w:r w:rsidRPr="00104670">
        <w:rPr>
          <w:rFonts w:ascii="Verdana" w:eastAsia="宋体" w:hAnsi="Verdana" w:cs="宋体"/>
          <w:color w:val="000000"/>
          <w:kern w:val="0"/>
          <w:szCs w:val="21"/>
        </w:rPr>
        <w:t>? String</w:t>
      </w:r>
      <w:r w:rsidRPr="00104670">
        <w:rPr>
          <w:rFonts w:ascii="Verdana" w:eastAsia="宋体" w:hAnsi="Verdana" w:cs="宋体"/>
          <w:color w:val="000000"/>
          <w:kern w:val="0"/>
          <w:szCs w:val="21"/>
        </w:rPr>
        <w:t>有没有</w:t>
      </w:r>
      <w:r w:rsidRPr="00104670">
        <w:rPr>
          <w:rFonts w:ascii="Verdana" w:eastAsia="宋体" w:hAnsi="Verdana" w:cs="宋体"/>
          <w:color w:val="000000"/>
          <w:kern w:val="0"/>
          <w:szCs w:val="21"/>
        </w:rPr>
        <w:t>length()</w:t>
      </w:r>
      <w:r w:rsidRPr="00104670">
        <w:rPr>
          <w:rFonts w:ascii="Verdana" w:eastAsia="宋体" w:hAnsi="Verdana" w:cs="宋体"/>
          <w:color w:val="000000"/>
          <w:kern w:val="0"/>
          <w:szCs w:val="21"/>
        </w:rPr>
        <w:t>这个方法？</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数组没有</w:t>
      </w:r>
      <w:r w:rsidRPr="00104670">
        <w:rPr>
          <w:rFonts w:ascii="Verdana" w:eastAsia="宋体" w:hAnsi="Verdana" w:cs="宋体"/>
          <w:color w:val="000000"/>
          <w:kern w:val="0"/>
          <w:szCs w:val="21"/>
        </w:rPr>
        <w:t>length()</w:t>
      </w:r>
      <w:r w:rsidRPr="00104670">
        <w:rPr>
          <w:rFonts w:ascii="Verdana" w:eastAsia="宋体" w:hAnsi="Verdana" w:cs="宋体"/>
          <w:color w:val="000000"/>
          <w:kern w:val="0"/>
          <w:szCs w:val="21"/>
        </w:rPr>
        <w:t>这个方法，有</w:t>
      </w:r>
      <w:r w:rsidRPr="00104670">
        <w:rPr>
          <w:rFonts w:ascii="Verdana" w:eastAsia="宋体" w:hAnsi="Verdana" w:cs="宋体"/>
          <w:color w:val="000000"/>
          <w:kern w:val="0"/>
          <w:szCs w:val="21"/>
        </w:rPr>
        <w:t>length</w:t>
      </w:r>
      <w:r w:rsidRPr="00104670">
        <w:rPr>
          <w:rFonts w:ascii="Verdana" w:eastAsia="宋体" w:hAnsi="Verdana" w:cs="宋体"/>
          <w:color w:val="000000"/>
          <w:kern w:val="0"/>
          <w:szCs w:val="21"/>
        </w:rPr>
        <w:t>的属性。</w:t>
      </w:r>
      <w:r w:rsidRPr="00104670">
        <w:rPr>
          <w:rFonts w:ascii="Verdana" w:eastAsia="宋体" w:hAnsi="Verdana" w:cs="宋体"/>
          <w:color w:val="000000"/>
          <w:kern w:val="0"/>
          <w:szCs w:val="21"/>
        </w:rPr>
        <w:t>String</w:t>
      </w:r>
      <w:r w:rsidRPr="00104670">
        <w:rPr>
          <w:rFonts w:ascii="Verdana" w:eastAsia="宋体" w:hAnsi="Verdana" w:cs="宋体"/>
          <w:color w:val="000000"/>
          <w:kern w:val="0"/>
          <w:szCs w:val="21"/>
        </w:rPr>
        <w:t>有有</w:t>
      </w:r>
      <w:r w:rsidRPr="00104670">
        <w:rPr>
          <w:rFonts w:ascii="Verdana" w:eastAsia="宋体" w:hAnsi="Verdana" w:cs="宋体"/>
          <w:color w:val="000000"/>
          <w:kern w:val="0"/>
          <w:szCs w:val="21"/>
        </w:rPr>
        <w:t>length()</w:t>
      </w:r>
      <w:r w:rsidRPr="00104670">
        <w:rPr>
          <w:rFonts w:ascii="Verdana" w:eastAsia="宋体" w:hAnsi="Verdana" w:cs="宋体"/>
          <w:color w:val="000000"/>
          <w:kern w:val="0"/>
          <w:szCs w:val="21"/>
        </w:rPr>
        <w:t>这个方法。</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39</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Set</w:t>
      </w:r>
      <w:r w:rsidRPr="00104670">
        <w:rPr>
          <w:rFonts w:ascii="Verdana" w:eastAsia="宋体" w:hAnsi="Verdana" w:cs="宋体"/>
          <w:color w:val="000000"/>
          <w:kern w:val="0"/>
          <w:szCs w:val="21"/>
        </w:rPr>
        <w:t>里的元素是不能重复的，那么用什么方法来区分重复与否呢</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是用</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还是</w:t>
      </w:r>
      <w:r w:rsidRPr="00104670">
        <w:rPr>
          <w:rFonts w:ascii="Verdana" w:eastAsia="宋体" w:hAnsi="Verdana" w:cs="宋体"/>
          <w:color w:val="000000"/>
          <w:kern w:val="0"/>
          <w:szCs w:val="21"/>
        </w:rPr>
        <w:t xml:space="preserve">equals()? </w:t>
      </w:r>
      <w:r w:rsidRPr="00104670">
        <w:rPr>
          <w:rFonts w:ascii="Verdana" w:eastAsia="宋体" w:hAnsi="Verdana" w:cs="宋体"/>
          <w:color w:val="000000"/>
          <w:kern w:val="0"/>
          <w:szCs w:val="21"/>
        </w:rPr>
        <w:t>它们有何区别</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Set</w:t>
      </w:r>
      <w:r w:rsidRPr="00104670">
        <w:rPr>
          <w:rFonts w:ascii="Verdana" w:eastAsia="宋体" w:hAnsi="Verdana" w:cs="宋体"/>
          <w:color w:val="000000"/>
          <w:kern w:val="0"/>
          <w:szCs w:val="21"/>
        </w:rPr>
        <w:t>里的元素是不能重复的，那么用</w:t>
      </w:r>
      <w:r w:rsidRPr="00104670">
        <w:rPr>
          <w:rFonts w:ascii="Verdana" w:eastAsia="宋体" w:hAnsi="Verdana" w:cs="宋体"/>
          <w:color w:val="000000"/>
          <w:kern w:val="0"/>
          <w:szCs w:val="21"/>
        </w:rPr>
        <w:t>iterator()</w:t>
      </w:r>
      <w:r w:rsidRPr="00104670">
        <w:rPr>
          <w:rFonts w:ascii="Verdana" w:eastAsia="宋体" w:hAnsi="Verdana" w:cs="宋体"/>
          <w:color w:val="000000"/>
          <w:kern w:val="0"/>
          <w:szCs w:val="21"/>
        </w:rPr>
        <w:t>方法来区分重复与否。</w:t>
      </w:r>
      <w:r w:rsidRPr="00104670">
        <w:rPr>
          <w:rFonts w:ascii="Verdana" w:eastAsia="宋体" w:hAnsi="Verdana" w:cs="宋体"/>
          <w:color w:val="000000"/>
          <w:kern w:val="0"/>
          <w:szCs w:val="21"/>
        </w:rPr>
        <w:t>equals()</w:t>
      </w:r>
      <w:r w:rsidRPr="00104670">
        <w:rPr>
          <w:rFonts w:ascii="Verdana" w:eastAsia="宋体" w:hAnsi="Verdana" w:cs="宋体"/>
          <w:color w:val="000000"/>
          <w:kern w:val="0"/>
          <w:szCs w:val="21"/>
        </w:rPr>
        <w:t>是判读两个</w:t>
      </w:r>
      <w:r w:rsidRPr="00104670">
        <w:rPr>
          <w:rFonts w:ascii="Verdana" w:eastAsia="宋体" w:hAnsi="Verdana" w:cs="宋体"/>
          <w:color w:val="000000"/>
          <w:kern w:val="0"/>
          <w:szCs w:val="21"/>
        </w:rPr>
        <w:t>Set</w:t>
      </w:r>
      <w:r w:rsidRPr="00104670">
        <w:rPr>
          <w:rFonts w:ascii="Verdana" w:eastAsia="宋体" w:hAnsi="Verdana" w:cs="宋体"/>
          <w:color w:val="000000"/>
          <w:kern w:val="0"/>
          <w:szCs w:val="21"/>
        </w:rPr>
        <w:t>是否相等。</w:t>
      </w:r>
      <w:r w:rsidRPr="00104670">
        <w:rPr>
          <w:rFonts w:ascii="Verdana" w:eastAsia="宋体" w:hAnsi="Verdana" w:cs="宋体"/>
          <w:color w:val="000000"/>
          <w:kern w:val="0"/>
          <w:szCs w:val="21"/>
        </w:rPr>
        <w:br/>
        <w:t>equals()</w:t>
      </w:r>
      <w:r w:rsidRPr="00104670">
        <w:rPr>
          <w:rFonts w:ascii="Verdana" w:eastAsia="宋体" w:hAnsi="Verdana" w:cs="宋体"/>
          <w:color w:val="000000"/>
          <w:kern w:val="0"/>
          <w:szCs w:val="21"/>
        </w:rPr>
        <w:t>和</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方法决定引用值是否指向同一对象</w:t>
      </w:r>
      <w:r w:rsidRPr="00104670">
        <w:rPr>
          <w:rFonts w:ascii="Verdana" w:eastAsia="宋体" w:hAnsi="Verdana" w:cs="宋体"/>
          <w:color w:val="000000"/>
          <w:kern w:val="0"/>
          <w:szCs w:val="21"/>
        </w:rPr>
        <w:t>equals()</w:t>
      </w:r>
      <w:r w:rsidRPr="00104670">
        <w:rPr>
          <w:rFonts w:ascii="Verdana" w:eastAsia="宋体" w:hAnsi="Verdana" w:cs="宋体"/>
          <w:color w:val="000000"/>
          <w:kern w:val="0"/>
          <w:szCs w:val="21"/>
        </w:rPr>
        <w:t>在类中被覆盖，为的是当两个分离的对象的内容和类型相配的话，返回真值。</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40</w:t>
      </w:r>
      <w:r w:rsidRPr="00104670">
        <w:rPr>
          <w:rFonts w:ascii="Verdana" w:eastAsia="宋体" w:hAnsi="Verdana" w:cs="宋体"/>
          <w:color w:val="000000"/>
          <w:kern w:val="0"/>
          <w:szCs w:val="21"/>
        </w:rPr>
        <w:t>、构造器</w:t>
      </w:r>
      <w:r w:rsidRPr="00104670">
        <w:rPr>
          <w:rFonts w:ascii="Verdana" w:eastAsia="宋体" w:hAnsi="Verdana" w:cs="宋体"/>
          <w:color w:val="000000"/>
          <w:kern w:val="0"/>
          <w:szCs w:val="21"/>
        </w:rPr>
        <w:t>Constructor</w:t>
      </w:r>
      <w:r w:rsidRPr="00104670">
        <w:rPr>
          <w:rFonts w:ascii="Verdana" w:eastAsia="宋体" w:hAnsi="Verdana" w:cs="宋体"/>
          <w:color w:val="000000"/>
          <w:kern w:val="0"/>
          <w:szCs w:val="21"/>
        </w:rPr>
        <w:t>是否可被</w:t>
      </w:r>
      <w:r w:rsidRPr="00104670">
        <w:rPr>
          <w:rFonts w:ascii="Verdana" w:eastAsia="宋体" w:hAnsi="Verdana" w:cs="宋体"/>
          <w:color w:val="000000"/>
          <w:kern w:val="0"/>
          <w:szCs w:val="21"/>
        </w:rPr>
        <w:t>override?</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构造器</w:t>
      </w:r>
      <w:r w:rsidRPr="00104670">
        <w:rPr>
          <w:rFonts w:ascii="Verdana" w:eastAsia="宋体" w:hAnsi="Verdana" w:cs="宋体"/>
          <w:color w:val="000000"/>
          <w:kern w:val="0"/>
          <w:szCs w:val="21"/>
        </w:rPr>
        <w:t>Constructor</w:t>
      </w:r>
      <w:r w:rsidRPr="00104670">
        <w:rPr>
          <w:rFonts w:ascii="Verdana" w:eastAsia="宋体" w:hAnsi="Verdana" w:cs="宋体"/>
          <w:color w:val="000000"/>
          <w:kern w:val="0"/>
          <w:szCs w:val="21"/>
        </w:rPr>
        <w:t>不能被继承，因此不能重写</w:t>
      </w:r>
      <w:r w:rsidRPr="00104670">
        <w:rPr>
          <w:rFonts w:ascii="Verdana" w:eastAsia="宋体" w:hAnsi="Verdana" w:cs="宋体"/>
          <w:color w:val="000000"/>
          <w:kern w:val="0"/>
          <w:szCs w:val="21"/>
        </w:rPr>
        <w:t>Overriding</w:t>
      </w:r>
      <w:r w:rsidRPr="00104670">
        <w:rPr>
          <w:rFonts w:ascii="Verdana" w:eastAsia="宋体" w:hAnsi="Verdana" w:cs="宋体"/>
          <w:color w:val="000000"/>
          <w:kern w:val="0"/>
          <w:szCs w:val="21"/>
        </w:rPr>
        <w:t>，但可以被重载</w:t>
      </w:r>
      <w:r w:rsidRPr="00104670">
        <w:rPr>
          <w:rFonts w:ascii="Verdana" w:eastAsia="宋体" w:hAnsi="Verdana" w:cs="宋体"/>
          <w:color w:val="000000"/>
          <w:kern w:val="0"/>
          <w:szCs w:val="21"/>
        </w:rPr>
        <w:t>Overloading</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41</w:t>
      </w:r>
      <w:r w:rsidRPr="00104670">
        <w:rPr>
          <w:rFonts w:ascii="Verdana" w:eastAsia="宋体" w:hAnsi="Verdana" w:cs="宋体"/>
          <w:color w:val="000000"/>
          <w:kern w:val="0"/>
          <w:szCs w:val="21"/>
        </w:rPr>
        <w:t>、是否可以继承</w:t>
      </w:r>
      <w:r w:rsidRPr="00104670">
        <w:rPr>
          <w:rFonts w:ascii="Verdana" w:eastAsia="宋体" w:hAnsi="Verdana" w:cs="宋体"/>
          <w:color w:val="000000"/>
          <w:kern w:val="0"/>
          <w:szCs w:val="21"/>
        </w:rPr>
        <w:t>String</w:t>
      </w:r>
      <w:r w:rsidRPr="00104670">
        <w:rPr>
          <w:rFonts w:ascii="Verdana" w:eastAsia="宋体" w:hAnsi="Verdana" w:cs="宋体"/>
          <w:color w:val="000000"/>
          <w:kern w:val="0"/>
          <w:szCs w:val="21"/>
        </w:rPr>
        <w:t>类</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t>String</w:t>
      </w:r>
      <w:r w:rsidRPr="00104670">
        <w:rPr>
          <w:rFonts w:ascii="Verdana" w:eastAsia="宋体" w:hAnsi="Verdana" w:cs="宋体"/>
          <w:color w:val="000000"/>
          <w:kern w:val="0"/>
          <w:szCs w:val="21"/>
        </w:rPr>
        <w:t>类是</w:t>
      </w:r>
      <w:r w:rsidRPr="00104670">
        <w:rPr>
          <w:rFonts w:ascii="Verdana" w:eastAsia="宋体" w:hAnsi="Verdana" w:cs="宋体"/>
          <w:color w:val="000000"/>
          <w:kern w:val="0"/>
          <w:szCs w:val="21"/>
        </w:rPr>
        <w:t>final</w:t>
      </w:r>
      <w:r w:rsidRPr="00104670">
        <w:rPr>
          <w:rFonts w:ascii="Verdana" w:eastAsia="宋体" w:hAnsi="Verdana" w:cs="宋体"/>
          <w:color w:val="000000"/>
          <w:kern w:val="0"/>
          <w:szCs w:val="21"/>
        </w:rPr>
        <w:t>类故不可以继承。</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42</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swtich</w:t>
      </w:r>
      <w:r w:rsidRPr="00104670">
        <w:rPr>
          <w:rFonts w:ascii="Verdana" w:eastAsia="宋体" w:hAnsi="Verdana" w:cs="宋体"/>
          <w:color w:val="000000"/>
          <w:kern w:val="0"/>
          <w:szCs w:val="21"/>
        </w:rPr>
        <w:t>是否能作用在</w:t>
      </w:r>
      <w:r w:rsidRPr="00104670">
        <w:rPr>
          <w:rFonts w:ascii="Verdana" w:eastAsia="宋体" w:hAnsi="Verdana" w:cs="宋体"/>
          <w:color w:val="000000"/>
          <w:kern w:val="0"/>
          <w:szCs w:val="21"/>
        </w:rPr>
        <w:t>byte</w:t>
      </w:r>
      <w:r w:rsidRPr="00104670">
        <w:rPr>
          <w:rFonts w:ascii="Verdana" w:eastAsia="宋体" w:hAnsi="Verdana" w:cs="宋体"/>
          <w:color w:val="000000"/>
          <w:kern w:val="0"/>
          <w:szCs w:val="21"/>
        </w:rPr>
        <w:t>上，是否能作用在</w:t>
      </w:r>
      <w:r w:rsidRPr="00104670">
        <w:rPr>
          <w:rFonts w:ascii="Verdana" w:eastAsia="宋体" w:hAnsi="Verdana" w:cs="宋体"/>
          <w:color w:val="000000"/>
          <w:kern w:val="0"/>
          <w:szCs w:val="21"/>
        </w:rPr>
        <w:t>long</w:t>
      </w:r>
      <w:r w:rsidRPr="00104670">
        <w:rPr>
          <w:rFonts w:ascii="Verdana" w:eastAsia="宋体" w:hAnsi="Verdana" w:cs="宋体"/>
          <w:color w:val="000000"/>
          <w:kern w:val="0"/>
          <w:szCs w:val="21"/>
        </w:rPr>
        <w:t>上，是否能作用在</w:t>
      </w:r>
      <w:r w:rsidRPr="00104670">
        <w:rPr>
          <w:rFonts w:ascii="Verdana" w:eastAsia="宋体" w:hAnsi="Verdana" w:cs="宋体"/>
          <w:color w:val="000000"/>
          <w:kern w:val="0"/>
          <w:szCs w:val="21"/>
        </w:rPr>
        <w:t>String</w:t>
      </w:r>
      <w:r w:rsidRPr="00104670">
        <w:rPr>
          <w:rFonts w:ascii="Verdana" w:eastAsia="宋体" w:hAnsi="Verdana" w:cs="宋体"/>
          <w:color w:val="000000"/>
          <w:kern w:val="0"/>
          <w:szCs w:val="21"/>
        </w:rPr>
        <w:t>上</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t>switch</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expr1</w:t>
      </w:r>
      <w:r w:rsidRPr="00104670">
        <w:rPr>
          <w:rFonts w:ascii="Verdana" w:eastAsia="宋体" w:hAnsi="Verdana" w:cs="宋体"/>
          <w:color w:val="000000"/>
          <w:kern w:val="0"/>
          <w:szCs w:val="21"/>
        </w:rPr>
        <w:t>）中，</w:t>
      </w:r>
      <w:r w:rsidRPr="00104670">
        <w:rPr>
          <w:rFonts w:ascii="Verdana" w:eastAsia="宋体" w:hAnsi="Verdana" w:cs="宋体"/>
          <w:color w:val="000000"/>
          <w:kern w:val="0"/>
          <w:szCs w:val="21"/>
        </w:rPr>
        <w:t>expr1</w:t>
      </w:r>
      <w:r w:rsidRPr="00104670">
        <w:rPr>
          <w:rFonts w:ascii="Verdana" w:eastAsia="宋体" w:hAnsi="Verdana" w:cs="宋体"/>
          <w:color w:val="000000"/>
          <w:kern w:val="0"/>
          <w:szCs w:val="21"/>
        </w:rPr>
        <w:t>是一个整数表达式。因此传递给</w:t>
      </w:r>
      <w:r w:rsidRPr="00104670">
        <w:rPr>
          <w:rFonts w:ascii="Verdana" w:eastAsia="宋体" w:hAnsi="Verdana" w:cs="宋体"/>
          <w:color w:val="000000"/>
          <w:kern w:val="0"/>
          <w:szCs w:val="21"/>
        </w:rPr>
        <w:t xml:space="preserve"> switch </w:t>
      </w:r>
      <w:r w:rsidRPr="00104670">
        <w:rPr>
          <w:rFonts w:ascii="Verdana" w:eastAsia="宋体" w:hAnsi="Verdana" w:cs="宋体"/>
          <w:color w:val="000000"/>
          <w:kern w:val="0"/>
          <w:szCs w:val="21"/>
        </w:rPr>
        <w:t>和</w:t>
      </w:r>
      <w:r w:rsidRPr="00104670">
        <w:rPr>
          <w:rFonts w:ascii="Verdana" w:eastAsia="宋体" w:hAnsi="Verdana" w:cs="宋体"/>
          <w:color w:val="000000"/>
          <w:kern w:val="0"/>
          <w:szCs w:val="21"/>
        </w:rPr>
        <w:t xml:space="preserve"> case </w:t>
      </w:r>
      <w:r w:rsidRPr="00104670">
        <w:rPr>
          <w:rFonts w:ascii="Verdana" w:eastAsia="宋体" w:hAnsi="Verdana" w:cs="宋体"/>
          <w:color w:val="000000"/>
          <w:kern w:val="0"/>
          <w:szCs w:val="21"/>
        </w:rPr>
        <w:t>语句的参数应该是</w:t>
      </w:r>
      <w:r w:rsidRPr="00104670">
        <w:rPr>
          <w:rFonts w:ascii="Verdana" w:eastAsia="宋体" w:hAnsi="Verdana" w:cs="宋体"/>
          <w:color w:val="000000"/>
          <w:kern w:val="0"/>
          <w:szCs w:val="21"/>
        </w:rPr>
        <w:t xml:space="preserve"> int</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 xml:space="preserve"> short</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 xml:space="preserve"> char </w:t>
      </w:r>
      <w:r w:rsidRPr="00104670">
        <w:rPr>
          <w:rFonts w:ascii="Verdana" w:eastAsia="宋体" w:hAnsi="Verdana" w:cs="宋体"/>
          <w:color w:val="000000"/>
          <w:kern w:val="0"/>
          <w:szCs w:val="21"/>
        </w:rPr>
        <w:t>或者</w:t>
      </w:r>
      <w:r w:rsidRPr="00104670">
        <w:rPr>
          <w:rFonts w:ascii="Verdana" w:eastAsia="宋体" w:hAnsi="Verdana" w:cs="宋体"/>
          <w:color w:val="000000"/>
          <w:kern w:val="0"/>
          <w:szCs w:val="21"/>
        </w:rPr>
        <w:t xml:space="preserve"> byte</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 xml:space="preserve">long,string </w:t>
      </w:r>
      <w:r w:rsidRPr="00104670">
        <w:rPr>
          <w:rFonts w:ascii="Verdana" w:eastAsia="宋体" w:hAnsi="Verdana" w:cs="宋体"/>
          <w:color w:val="000000"/>
          <w:kern w:val="0"/>
          <w:szCs w:val="21"/>
        </w:rPr>
        <w:t>都不能作用于</w:t>
      </w:r>
      <w:r w:rsidRPr="00104670">
        <w:rPr>
          <w:rFonts w:ascii="Verdana" w:eastAsia="宋体" w:hAnsi="Verdana" w:cs="宋体"/>
          <w:color w:val="000000"/>
          <w:kern w:val="0"/>
          <w:szCs w:val="21"/>
        </w:rPr>
        <w:t>swtich</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43</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try {}</w:t>
      </w:r>
      <w:r w:rsidRPr="00104670">
        <w:rPr>
          <w:rFonts w:ascii="Verdana" w:eastAsia="宋体" w:hAnsi="Verdana" w:cs="宋体"/>
          <w:color w:val="000000"/>
          <w:kern w:val="0"/>
          <w:szCs w:val="21"/>
        </w:rPr>
        <w:t>里有一个</w:t>
      </w:r>
      <w:r w:rsidRPr="00104670">
        <w:rPr>
          <w:rFonts w:ascii="Verdana" w:eastAsia="宋体" w:hAnsi="Verdana" w:cs="宋体"/>
          <w:color w:val="000000"/>
          <w:kern w:val="0"/>
          <w:szCs w:val="21"/>
        </w:rPr>
        <w:t>return</w:t>
      </w:r>
      <w:r w:rsidRPr="00104670">
        <w:rPr>
          <w:rFonts w:ascii="Verdana" w:eastAsia="宋体" w:hAnsi="Verdana" w:cs="宋体"/>
          <w:color w:val="000000"/>
          <w:kern w:val="0"/>
          <w:szCs w:val="21"/>
        </w:rPr>
        <w:t>语句，那么紧跟在这个</w:t>
      </w:r>
      <w:r w:rsidRPr="00104670">
        <w:rPr>
          <w:rFonts w:ascii="Verdana" w:eastAsia="宋体" w:hAnsi="Verdana" w:cs="宋体"/>
          <w:color w:val="000000"/>
          <w:kern w:val="0"/>
          <w:szCs w:val="21"/>
        </w:rPr>
        <w:t>try</w:t>
      </w:r>
      <w:r w:rsidRPr="00104670">
        <w:rPr>
          <w:rFonts w:ascii="Verdana" w:eastAsia="宋体" w:hAnsi="Verdana" w:cs="宋体"/>
          <w:color w:val="000000"/>
          <w:kern w:val="0"/>
          <w:szCs w:val="21"/>
        </w:rPr>
        <w:t>后的</w:t>
      </w:r>
      <w:r w:rsidRPr="00104670">
        <w:rPr>
          <w:rFonts w:ascii="Verdana" w:eastAsia="宋体" w:hAnsi="Verdana" w:cs="宋体"/>
          <w:color w:val="000000"/>
          <w:kern w:val="0"/>
          <w:szCs w:val="21"/>
        </w:rPr>
        <w:t>finally {}</w:t>
      </w:r>
      <w:r w:rsidRPr="00104670">
        <w:rPr>
          <w:rFonts w:ascii="Verdana" w:eastAsia="宋体" w:hAnsi="Verdana" w:cs="宋体"/>
          <w:color w:val="000000"/>
          <w:kern w:val="0"/>
          <w:szCs w:val="21"/>
        </w:rPr>
        <w:t>里的</w:t>
      </w:r>
      <w:r w:rsidRPr="00104670">
        <w:rPr>
          <w:rFonts w:ascii="Verdana" w:eastAsia="宋体" w:hAnsi="Verdana" w:cs="宋体"/>
          <w:color w:val="000000"/>
          <w:kern w:val="0"/>
          <w:szCs w:val="21"/>
        </w:rPr>
        <w:t>code</w:t>
      </w:r>
      <w:r w:rsidRPr="00104670">
        <w:rPr>
          <w:rFonts w:ascii="Verdana" w:eastAsia="宋体" w:hAnsi="Verdana" w:cs="宋体"/>
          <w:color w:val="000000"/>
          <w:kern w:val="0"/>
          <w:szCs w:val="21"/>
        </w:rPr>
        <w:t>会不会被执行，什么时候被执行，在</w:t>
      </w:r>
      <w:r w:rsidRPr="00104670">
        <w:rPr>
          <w:rFonts w:ascii="Verdana" w:eastAsia="宋体" w:hAnsi="Verdana" w:cs="宋体"/>
          <w:color w:val="000000"/>
          <w:kern w:val="0"/>
          <w:szCs w:val="21"/>
        </w:rPr>
        <w:t>return</w:t>
      </w:r>
      <w:r w:rsidRPr="00104670">
        <w:rPr>
          <w:rFonts w:ascii="Verdana" w:eastAsia="宋体" w:hAnsi="Verdana" w:cs="宋体"/>
          <w:color w:val="000000"/>
          <w:kern w:val="0"/>
          <w:szCs w:val="21"/>
        </w:rPr>
        <w:t>前还是后</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会执行，在</w:t>
      </w:r>
      <w:r w:rsidRPr="00104670">
        <w:rPr>
          <w:rFonts w:ascii="Verdana" w:eastAsia="宋体" w:hAnsi="Verdana" w:cs="宋体"/>
          <w:color w:val="000000"/>
          <w:kern w:val="0"/>
          <w:szCs w:val="21"/>
        </w:rPr>
        <w:t>return</w:t>
      </w:r>
      <w:r w:rsidRPr="00104670">
        <w:rPr>
          <w:rFonts w:ascii="Verdana" w:eastAsia="宋体" w:hAnsi="Verdana" w:cs="宋体"/>
          <w:color w:val="000000"/>
          <w:kern w:val="0"/>
          <w:szCs w:val="21"/>
        </w:rPr>
        <w:t>前执行。</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44</w:t>
      </w:r>
      <w:r w:rsidRPr="00104670">
        <w:rPr>
          <w:rFonts w:ascii="Verdana" w:eastAsia="宋体" w:hAnsi="Verdana" w:cs="宋体"/>
          <w:color w:val="000000"/>
          <w:kern w:val="0"/>
          <w:szCs w:val="21"/>
        </w:rPr>
        <w:t>、编程题</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用最有效率的方法算出</w:t>
      </w:r>
      <w:r w:rsidRPr="00104670">
        <w:rPr>
          <w:rFonts w:ascii="Verdana" w:eastAsia="宋体" w:hAnsi="Verdana" w:cs="宋体"/>
          <w:color w:val="000000"/>
          <w:kern w:val="0"/>
          <w:szCs w:val="21"/>
        </w:rPr>
        <w:t>2</w:t>
      </w:r>
      <w:r w:rsidRPr="00104670">
        <w:rPr>
          <w:rFonts w:ascii="Verdana" w:eastAsia="宋体" w:hAnsi="Verdana" w:cs="宋体"/>
          <w:color w:val="000000"/>
          <w:kern w:val="0"/>
          <w:szCs w:val="21"/>
        </w:rPr>
        <w:t>乘以</w:t>
      </w:r>
      <w:r w:rsidRPr="00104670">
        <w:rPr>
          <w:rFonts w:ascii="Verdana" w:eastAsia="宋体" w:hAnsi="Verdana" w:cs="宋体"/>
          <w:color w:val="000000"/>
          <w:kern w:val="0"/>
          <w:szCs w:val="21"/>
        </w:rPr>
        <w:t>8</w:t>
      </w:r>
      <w:r w:rsidRPr="00104670">
        <w:rPr>
          <w:rFonts w:ascii="Verdana" w:eastAsia="宋体" w:hAnsi="Verdana" w:cs="宋体"/>
          <w:color w:val="000000"/>
          <w:kern w:val="0"/>
          <w:szCs w:val="21"/>
        </w:rPr>
        <w:t>等於几</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2 &lt;&lt; 3</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45</w:t>
      </w:r>
      <w:r w:rsidRPr="00104670">
        <w:rPr>
          <w:rFonts w:ascii="Verdana" w:eastAsia="宋体" w:hAnsi="Verdana" w:cs="宋体"/>
          <w:color w:val="000000"/>
          <w:kern w:val="0"/>
          <w:szCs w:val="21"/>
        </w:rPr>
        <w:t>、两个对象值相同</w:t>
      </w:r>
      <w:r w:rsidRPr="00104670">
        <w:rPr>
          <w:rFonts w:ascii="Verdana" w:eastAsia="宋体" w:hAnsi="Verdana" w:cs="宋体"/>
          <w:color w:val="000000"/>
          <w:kern w:val="0"/>
          <w:szCs w:val="21"/>
        </w:rPr>
        <w:t>(x.equals(y) == true)</w:t>
      </w:r>
      <w:r w:rsidRPr="00104670">
        <w:rPr>
          <w:rFonts w:ascii="Verdana" w:eastAsia="宋体" w:hAnsi="Verdana" w:cs="宋体"/>
          <w:color w:val="000000"/>
          <w:kern w:val="0"/>
          <w:szCs w:val="21"/>
        </w:rPr>
        <w:t>，但却可有不同的</w:t>
      </w:r>
      <w:r w:rsidRPr="00104670">
        <w:rPr>
          <w:rFonts w:ascii="Verdana" w:eastAsia="宋体" w:hAnsi="Verdana" w:cs="宋体"/>
          <w:color w:val="000000"/>
          <w:kern w:val="0"/>
          <w:szCs w:val="21"/>
        </w:rPr>
        <w:t>hash code</w:t>
      </w:r>
      <w:r w:rsidRPr="00104670">
        <w:rPr>
          <w:rFonts w:ascii="Verdana" w:eastAsia="宋体" w:hAnsi="Verdana" w:cs="宋体"/>
          <w:color w:val="000000"/>
          <w:kern w:val="0"/>
          <w:szCs w:val="21"/>
        </w:rPr>
        <w:t>，这句话对不对</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不对，有相同的</w:t>
      </w:r>
      <w:r w:rsidRPr="00104670">
        <w:rPr>
          <w:rFonts w:ascii="Verdana" w:eastAsia="宋体" w:hAnsi="Verdana" w:cs="宋体"/>
          <w:color w:val="000000"/>
          <w:kern w:val="0"/>
          <w:szCs w:val="21"/>
        </w:rPr>
        <w:t>hash code</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46</w:t>
      </w:r>
      <w:r w:rsidRPr="00104670">
        <w:rPr>
          <w:rFonts w:ascii="Verdana" w:eastAsia="宋体" w:hAnsi="Verdana" w:cs="宋体"/>
          <w:color w:val="000000"/>
          <w:kern w:val="0"/>
          <w:szCs w:val="21"/>
        </w:rPr>
        <w:t>、当一个对象被当作参数传递到一个方法后，此方法可改变这个对象的属性，并可返回变化后的结果，那么这里到底是值传递还是引用传递</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是值传递。</w:t>
      </w:r>
      <w:r w:rsidRPr="00104670">
        <w:rPr>
          <w:rFonts w:ascii="Verdana" w:eastAsia="宋体" w:hAnsi="Verdana" w:cs="宋体"/>
          <w:color w:val="000000"/>
          <w:kern w:val="0"/>
          <w:szCs w:val="21"/>
        </w:rPr>
        <w:t xml:space="preserve">Java </w:t>
      </w:r>
      <w:r w:rsidRPr="00104670">
        <w:rPr>
          <w:rFonts w:ascii="Verdana" w:eastAsia="宋体" w:hAnsi="Verdana" w:cs="宋体"/>
          <w:color w:val="000000"/>
          <w:kern w:val="0"/>
          <w:szCs w:val="21"/>
        </w:rPr>
        <w:t>编程语言只有值传递参数。当一个对象实例作为一个参数被传递到方法中时，参数的值就是对该对象的引用。对象的内容可以在被调用的方法中改变，但对象的引用是永远不会改变的。</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47</w:t>
      </w:r>
      <w:r w:rsidRPr="00104670">
        <w:rPr>
          <w:rFonts w:ascii="Verdana" w:eastAsia="宋体" w:hAnsi="Verdana" w:cs="宋体"/>
          <w:color w:val="000000"/>
          <w:kern w:val="0"/>
          <w:szCs w:val="21"/>
        </w:rPr>
        <w:t>、当一个线程进入一个对象的一个</w:t>
      </w:r>
      <w:r w:rsidRPr="00104670">
        <w:rPr>
          <w:rFonts w:ascii="Verdana" w:eastAsia="宋体" w:hAnsi="Verdana" w:cs="宋体"/>
          <w:color w:val="000000"/>
          <w:kern w:val="0"/>
          <w:szCs w:val="21"/>
        </w:rPr>
        <w:t>synchronized</w:t>
      </w:r>
      <w:r w:rsidRPr="00104670">
        <w:rPr>
          <w:rFonts w:ascii="Verdana" w:eastAsia="宋体" w:hAnsi="Verdana" w:cs="宋体"/>
          <w:color w:val="000000"/>
          <w:kern w:val="0"/>
          <w:szCs w:val="21"/>
        </w:rPr>
        <w:t>方法后，其它线程是否可进入此对象的其它方法</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不能，一个对象的一个</w:t>
      </w:r>
      <w:r w:rsidRPr="00104670">
        <w:rPr>
          <w:rFonts w:ascii="Verdana" w:eastAsia="宋体" w:hAnsi="Verdana" w:cs="宋体"/>
          <w:color w:val="000000"/>
          <w:kern w:val="0"/>
          <w:szCs w:val="21"/>
        </w:rPr>
        <w:t>synchronized</w:t>
      </w:r>
      <w:r w:rsidRPr="00104670">
        <w:rPr>
          <w:rFonts w:ascii="Verdana" w:eastAsia="宋体" w:hAnsi="Verdana" w:cs="宋体"/>
          <w:color w:val="000000"/>
          <w:kern w:val="0"/>
          <w:szCs w:val="21"/>
        </w:rPr>
        <w:t>方法只能由一个线程访问。</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48</w:t>
      </w:r>
      <w:r w:rsidRPr="00104670">
        <w:rPr>
          <w:rFonts w:ascii="Verdana" w:eastAsia="宋体" w:hAnsi="Verdana" w:cs="宋体"/>
          <w:color w:val="000000"/>
          <w:kern w:val="0"/>
          <w:szCs w:val="21"/>
        </w:rPr>
        <w:t>、编程题</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写一个</w:t>
      </w:r>
      <w:r w:rsidRPr="00104670">
        <w:rPr>
          <w:rFonts w:ascii="Verdana" w:eastAsia="宋体" w:hAnsi="Verdana" w:cs="宋体"/>
          <w:color w:val="000000"/>
          <w:kern w:val="0"/>
          <w:szCs w:val="21"/>
        </w:rPr>
        <w:t>Singleton</w:t>
      </w:r>
      <w:r w:rsidRPr="00104670">
        <w:rPr>
          <w:rFonts w:ascii="Verdana" w:eastAsia="宋体" w:hAnsi="Verdana" w:cs="宋体"/>
          <w:color w:val="000000"/>
          <w:kern w:val="0"/>
          <w:szCs w:val="21"/>
        </w:rPr>
        <w:t>出来。</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lastRenderedPageBreak/>
        <w:t xml:space="preserve">　　</w:t>
      </w:r>
      <w:r w:rsidRPr="00104670">
        <w:rPr>
          <w:rFonts w:ascii="Verdana" w:eastAsia="宋体" w:hAnsi="Verdana" w:cs="宋体"/>
          <w:color w:val="000000"/>
          <w:kern w:val="0"/>
          <w:szCs w:val="21"/>
        </w:rPr>
        <w:t>Singleton</w:t>
      </w:r>
      <w:r w:rsidRPr="00104670">
        <w:rPr>
          <w:rFonts w:ascii="Verdana" w:eastAsia="宋体" w:hAnsi="Verdana" w:cs="宋体"/>
          <w:color w:val="000000"/>
          <w:kern w:val="0"/>
          <w:szCs w:val="21"/>
        </w:rPr>
        <w:t>模式主要作用是保证在</w:t>
      </w:r>
      <w:r w:rsidRPr="00104670">
        <w:rPr>
          <w:rFonts w:ascii="Verdana" w:eastAsia="宋体" w:hAnsi="Verdana" w:cs="宋体"/>
          <w:color w:val="000000"/>
          <w:kern w:val="0"/>
          <w:szCs w:val="21"/>
        </w:rPr>
        <w:t>Java</w:t>
      </w:r>
      <w:r w:rsidRPr="00104670">
        <w:rPr>
          <w:rFonts w:ascii="Verdana" w:eastAsia="宋体" w:hAnsi="Verdana" w:cs="宋体"/>
          <w:color w:val="000000"/>
          <w:kern w:val="0"/>
          <w:szCs w:val="21"/>
        </w:rPr>
        <w:t>应用程序中，一个类</w:t>
      </w:r>
      <w:r w:rsidRPr="00104670">
        <w:rPr>
          <w:rFonts w:ascii="Verdana" w:eastAsia="宋体" w:hAnsi="Verdana" w:cs="宋体"/>
          <w:color w:val="000000"/>
          <w:kern w:val="0"/>
          <w:szCs w:val="21"/>
        </w:rPr>
        <w:t>Class</w:t>
      </w:r>
      <w:r w:rsidRPr="00104670">
        <w:rPr>
          <w:rFonts w:ascii="Verdana" w:eastAsia="宋体" w:hAnsi="Verdana" w:cs="宋体"/>
          <w:color w:val="000000"/>
          <w:kern w:val="0"/>
          <w:szCs w:val="21"/>
        </w:rPr>
        <w:t>只有一个实例存在。</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一般</w:t>
      </w:r>
      <w:r w:rsidRPr="00104670">
        <w:rPr>
          <w:rFonts w:ascii="Verdana" w:eastAsia="宋体" w:hAnsi="Verdana" w:cs="宋体"/>
          <w:color w:val="000000"/>
          <w:kern w:val="0"/>
          <w:szCs w:val="21"/>
        </w:rPr>
        <w:t>Singleton</w:t>
      </w:r>
      <w:r w:rsidRPr="00104670">
        <w:rPr>
          <w:rFonts w:ascii="Verdana" w:eastAsia="宋体" w:hAnsi="Verdana" w:cs="宋体"/>
          <w:color w:val="000000"/>
          <w:kern w:val="0"/>
          <w:szCs w:val="21"/>
        </w:rPr>
        <w:t>模式通常有几种种形式</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第一种形式</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定义一个类，它的构造函数为</w:t>
      </w:r>
      <w:r w:rsidRPr="00104670">
        <w:rPr>
          <w:rFonts w:ascii="Verdana" w:eastAsia="宋体" w:hAnsi="Verdana" w:cs="宋体"/>
          <w:color w:val="000000"/>
          <w:kern w:val="0"/>
          <w:szCs w:val="21"/>
        </w:rPr>
        <w:t>private</w:t>
      </w:r>
      <w:r w:rsidRPr="00104670">
        <w:rPr>
          <w:rFonts w:ascii="Verdana" w:eastAsia="宋体" w:hAnsi="Verdana" w:cs="宋体"/>
          <w:color w:val="000000"/>
          <w:kern w:val="0"/>
          <w:szCs w:val="21"/>
        </w:rPr>
        <w:t>的，它有一个</w:t>
      </w:r>
      <w:r w:rsidRPr="00104670">
        <w:rPr>
          <w:rFonts w:ascii="Verdana" w:eastAsia="宋体" w:hAnsi="Verdana" w:cs="宋体"/>
          <w:color w:val="000000"/>
          <w:kern w:val="0"/>
          <w:szCs w:val="21"/>
        </w:rPr>
        <w:t>static</w:t>
      </w:r>
      <w:r w:rsidRPr="00104670">
        <w:rPr>
          <w:rFonts w:ascii="Verdana" w:eastAsia="宋体" w:hAnsi="Verdana" w:cs="宋体"/>
          <w:color w:val="000000"/>
          <w:kern w:val="0"/>
          <w:szCs w:val="21"/>
        </w:rPr>
        <w:t>的</w:t>
      </w:r>
      <w:r w:rsidRPr="00104670">
        <w:rPr>
          <w:rFonts w:ascii="Verdana" w:eastAsia="宋体" w:hAnsi="Verdana" w:cs="宋体"/>
          <w:color w:val="000000"/>
          <w:kern w:val="0"/>
          <w:szCs w:val="21"/>
        </w:rPr>
        <w:t>private</w:t>
      </w:r>
      <w:r w:rsidRPr="00104670">
        <w:rPr>
          <w:rFonts w:ascii="Verdana" w:eastAsia="宋体" w:hAnsi="Verdana" w:cs="宋体"/>
          <w:color w:val="000000"/>
          <w:kern w:val="0"/>
          <w:szCs w:val="21"/>
        </w:rPr>
        <w:t>的该类变量，在类初始化时实例话，通过一个</w:t>
      </w:r>
      <w:r w:rsidRPr="00104670">
        <w:rPr>
          <w:rFonts w:ascii="Verdana" w:eastAsia="宋体" w:hAnsi="Verdana" w:cs="宋体"/>
          <w:color w:val="000000"/>
          <w:kern w:val="0"/>
          <w:szCs w:val="21"/>
        </w:rPr>
        <w:t>public</w:t>
      </w:r>
      <w:r w:rsidRPr="00104670">
        <w:rPr>
          <w:rFonts w:ascii="Verdana" w:eastAsia="宋体" w:hAnsi="Verdana" w:cs="宋体"/>
          <w:color w:val="000000"/>
          <w:kern w:val="0"/>
          <w:szCs w:val="21"/>
        </w:rPr>
        <w:t>的</w:t>
      </w:r>
      <w:r w:rsidRPr="00104670">
        <w:rPr>
          <w:rFonts w:ascii="Verdana" w:eastAsia="宋体" w:hAnsi="Verdana" w:cs="宋体"/>
          <w:color w:val="000000"/>
          <w:kern w:val="0"/>
          <w:szCs w:val="21"/>
        </w:rPr>
        <w:t>getInstance</w:t>
      </w:r>
      <w:r w:rsidRPr="00104670">
        <w:rPr>
          <w:rFonts w:ascii="Verdana" w:eastAsia="宋体" w:hAnsi="Verdana" w:cs="宋体"/>
          <w:color w:val="000000"/>
          <w:kern w:val="0"/>
          <w:szCs w:val="21"/>
        </w:rPr>
        <w:t>方法获取对它的引用</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继而调用其中的方法。</w:t>
      </w:r>
      <w:r w:rsidRPr="00104670">
        <w:rPr>
          <w:rFonts w:ascii="Verdana" w:eastAsia="宋体" w:hAnsi="Verdana" w:cs="宋体"/>
          <w:color w:val="000000"/>
          <w:kern w:val="0"/>
          <w:szCs w:val="21"/>
        </w:rPr>
        <w:br/>
        <w:t>public class Singleton {</w:t>
      </w:r>
      <w:r w:rsidRPr="00104670">
        <w:rPr>
          <w:rFonts w:ascii="Verdana" w:eastAsia="宋体" w:hAnsi="Verdana" w:cs="宋体"/>
          <w:color w:val="000000"/>
          <w:kern w:val="0"/>
          <w:szCs w:val="21"/>
        </w:rPr>
        <w:br/>
        <w:t>private Singleton(){}</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在自己内部定义自己一个实例，是不是很奇怪？</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注意这是</w:t>
      </w:r>
      <w:r w:rsidRPr="00104670">
        <w:rPr>
          <w:rFonts w:ascii="Verdana" w:eastAsia="宋体" w:hAnsi="Verdana" w:cs="宋体"/>
          <w:color w:val="000000"/>
          <w:kern w:val="0"/>
          <w:szCs w:val="21"/>
        </w:rPr>
        <w:t xml:space="preserve">private </w:t>
      </w:r>
      <w:r w:rsidRPr="00104670">
        <w:rPr>
          <w:rFonts w:ascii="Verdana" w:eastAsia="宋体" w:hAnsi="Verdana" w:cs="宋体"/>
          <w:color w:val="000000"/>
          <w:kern w:val="0"/>
          <w:szCs w:val="21"/>
        </w:rPr>
        <w:t>只供内部调用</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 xml:space="preserve"> private static Singleton instance = new Singleton();</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这里提供了一个供外部访问本</w:t>
      </w:r>
      <w:r w:rsidRPr="00104670">
        <w:rPr>
          <w:rFonts w:ascii="Verdana" w:eastAsia="宋体" w:hAnsi="Verdana" w:cs="宋体"/>
          <w:color w:val="000000"/>
          <w:kern w:val="0"/>
          <w:szCs w:val="21"/>
        </w:rPr>
        <w:t>class</w:t>
      </w:r>
      <w:r w:rsidRPr="00104670">
        <w:rPr>
          <w:rFonts w:ascii="Verdana" w:eastAsia="宋体" w:hAnsi="Verdana" w:cs="宋体"/>
          <w:color w:val="000000"/>
          <w:kern w:val="0"/>
          <w:szCs w:val="21"/>
        </w:rPr>
        <w:t xml:space="preserve">的静态方法，可以直接访问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 xml:space="preserve"> public static Singleton getInstance()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 xml:space="preserve"> return instance; </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 xml:space="preserve"> } </w:t>
      </w:r>
      <w:r w:rsidRPr="00104670">
        <w:rPr>
          <w:rFonts w:ascii="Verdana" w:eastAsia="宋体" w:hAnsi="Verdana" w:cs="宋体"/>
          <w:color w:val="000000"/>
          <w:kern w:val="0"/>
          <w:szCs w:val="21"/>
        </w:rPr>
        <w:br/>
        <w:t>}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第二种形式</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t>public class Singleton {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private static Singleton instance = null;</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public static synchronized Singleton getInstance()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 xml:space="preserve">这个方法比上面有所改进，不用每次都进行生成对象，只是第一次　　　</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使用时生成实例，提高了效率！</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if (instance==null)</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instance</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new Singleton();</w:t>
      </w:r>
      <w:r w:rsidRPr="00104670">
        <w:rPr>
          <w:rFonts w:ascii="Verdana" w:eastAsia="宋体" w:hAnsi="Verdana" w:cs="宋体"/>
          <w:color w:val="000000"/>
          <w:kern w:val="0"/>
          <w:szCs w:val="21"/>
        </w:rPr>
        <w:br/>
        <w:t xml:space="preserve">return instance; </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t>}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其他形式</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定义一个类，它的构造函数为</w:t>
      </w:r>
      <w:r w:rsidRPr="00104670">
        <w:rPr>
          <w:rFonts w:ascii="Verdana" w:eastAsia="宋体" w:hAnsi="Verdana" w:cs="宋体"/>
          <w:color w:val="000000"/>
          <w:kern w:val="0"/>
          <w:szCs w:val="21"/>
        </w:rPr>
        <w:t>private</w:t>
      </w:r>
      <w:r w:rsidRPr="00104670">
        <w:rPr>
          <w:rFonts w:ascii="Verdana" w:eastAsia="宋体" w:hAnsi="Verdana" w:cs="宋体"/>
          <w:color w:val="000000"/>
          <w:kern w:val="0"/>
          <w:szCs w:val="21"/>
        </w:rPr>
        <w:t>的，所有方法为</w:t>
      </w:r>
      <w:r w:rsidRPr="00104670">
        <w:rPr>
          <w:rFonts w:ascii="Verdana" w:eastAsia="宋体" w:hAnsi="Verdana" w:cs="宋体"/>
          <w:color w:val="000000"/>
          <w:kern w:val="0"/>
          <w:szCs w:val="21"/>
        </w:rPr>
        <w:t>static</w:t>
      </w:r>
      <w:r w:rsidRPr="00104670">
        <w:rPr>
          <w:rFonts w:ascii="Verdana" w:eastAsia="宋体" w:hAnsi="Verdana" w:cs="宋体"/>
          <w:color w:val="000000"/>
          <w:kern w:val="0"/>
          <w:szCs w:val="21"/>
        </w:rPr>
        <w:t>的。</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一般认为第一种形式要更加安全些</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49</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Java</w:t>
      </w:r>
      <w:r w:rsidRPr="00104670">
        <w:rPr>
          <w:rFonts w:ascii="Verdana" w:eastAsia="宋体" w:hAnsi="Verdana" w:cs="宋体"/>
          <w:color w:val="000000"/>
          <w:kern w:val="0"/>
          <w:szCs w:val="21"/>
        </w:rPr>
        <w:t>的接口和</w:t>
      </w:r>
      <w:r w:rsidRPr="00104670">
        <w:rPr>
          <w:rFonts w:ascii="Verdana" w:eastAsia="宋体" w:hAnsi="Verdana" w:cs="宋体"/>
          <w:color w:val="000000"/>
          <w:kern w:val="0"/>
          <w:szCs w:val="21"/>
        </w:rPr>
        <w:t>C++</w:t>
      </w:r>
      <w:r w:rsidRPr="00104670">
        <w:rPr>
          <w:rFonts w:ascii="Verdana" w:eastAsia="宋体" w:hAnsi="Verdana" w:cs="宋体"/>
          <w:color w:val="000000"/>
          <w:kern w:val="0"/>
          <w:szCs w:val="21"/>
        </w:rPr>
        <w:t>的虚类的相同和不同处。</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由于</w:t>
      </w:r>
      <w:r w:rsidRPr="00104670">
        <w:rPr>
          <w:rFonts w:ascii="Verdana" w:eastAsia="宋体" w:hAnsi="Verdana" w:cs="宋体"/>
          <w:color w:val="000000"/>
          <w:kern w:val="0"/>
          <w:szCs w:val="21"/>
        </w:rPr>
        <w:t>Java</w:t>
      </w:r>
      <w:r w:rsidRPr="00104670">
        <w:rPr>
          <w:rFonts w:ascii="Verdana" w:eastAsia="宋体" w:hAnsi="Verdana" w:cs="宋体"/>
          <w:color w:val="000000"/>
          <w:kern w:val="0"/>
          <w:szCs w:val="21"/>
        </w:rPr>
        <w:t>不支持多继承，而有可能某个类或对象要使用分别在几个类或对象里面的方法或属性，现有的单继承机制就不能满足要求。与继承相比，接口有更高的灵活性，因为接口中没有任何实现代码。当一个类实现了接口以后，该类要实现接口里面所有的方法和属性，并且接口里面的属性在默认状态下面都是</w:t>
      </w:r>
      <w:r w:rsidRPr="00104670">
        <w:rPr>
          <w:rFonts w:ascii="Verdana" w:eastAsia="宋体" w:hAnsi="Verdana" w:cs="宋体"/>
          <w:color w:val="000000"/>
          <w:kern w:val="0"/>
          <w:szCs w:val="21"/>
        </w:rPr>
        <w:t>public static,</w:t>
      </w:r>
      <w:r w:rsidRPr="00104670">
        <w:rPr>
          <w:rFonts w:ascii="Verdana" w:eastAsia="宋体" w:hAnsi="Verdana" w:cs="宋体"/>
          <w:color w:val="000000"/>
          <w:kern w:val="0"/>
          <w:szCs w:val="21"/>
        </w:rPr>
        <w:t>所有方法默认情况下是</w:t>
      </w:r>
      <w:r w:rsidRPr="00104670">
        <w:rPr>
          <w:rFonts w:ascii="Verdana" w:eastAsia="宋体" w:hAnsi="Verdana" w:cs="宋体"/>
          <w:color w:val="000000"/>
          <w:kern w:val="0"/>
          <w:szCs w:val="21"/>
        </w:rPr>
        <w:t>public.</w:t>
      </w:r>
      <w:r w:rsidRPr="00104670">
        <w:rPr>
          <w:rFonts w:ascii="Verdana" w:eastAsia="宋体" w:hAnsi="Verdana" w:cs="宋体"/>
          <w:color w:val="000000"/>
          <w:kern w:val="0"/>
          <w:szCs w:val="21"/>
        </w:rPr>
        <w:t>一个类可以实现多个接口。</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50</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Java</w:t>
      </w:r>
      <w:r w:rsidRPr="00104670">
        <w:rPr>
          <w:rFonts w:ascii="Verdana" w:eastAsia="宋体" w:hAnsi="Verdana" w:cs="宋体"/>
          <w:color w:val="000000"/>
          <w:kern w:val="0"/>
          <w:szCs w:val="21"/>
        </w:rPr>
        <w:t>中的异常处理机制的简单原理和应用。</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当</w:t>
      </w:r>
      <w:r w:rsidRPr="00104670">
        <w:rPr>
          <w:rFonts w:ascii="Verdana" w:eastAsia="宋体" w:hAnsi="Verdana" w:cs="宋体"/>
          <w:color w:val="000000"/>
          <w:kern w:val="0"/>
          <w:szCs w:val="21"/>
        </w:rPr>
        <w:t>JAVA</w:t>
      </w:r>
      <w:r w:rsidRPr="00104670">
        <w:rPr>
          <w:rFonts w:ascii="Verdana" w:eastAsia="宋体" w:hAnsi="Verdana" w:cs="宋体"/>
          <w:color w:val="000000"/>
          <w:kern w:val="0"/>
          <w:szCs w:val="21"/>
        </w:rPr>
        <w:t>程序违反了</w:t>
      </w:r>
      <w:r w:rsidRPr="00104670">
        <w:rPr>
          <w:rFonts w:ascii="Verdana" w:eastAsia="宋体" w:hAnsi="Verdana" w:cs="宋体"/>
          <w:color w:val="000000"/>
          <w:kern w:val="0"/>
          <w:szCs w:val="21"/>
        </w:rPr>
        <w:t>JAVA</w:t>
      </w:r>
      <w:r w:rsidRPr="00104670">
        <w:rPr>
          <w:rFonts w:ascii="Verdana" w:eastAsia="宋体" w:hAnsi="Verdana" w:cs="宋体"/>
          <w:color w:val="000000"/>
          <w:kern w:val="0"/>
          <w:szCs w:val="21"/>
        </w:rPr>
        <w:t>的语义规则时，</w:t>
      </w:r>
      <w:r w:rsidRPr="00104670">
        <w:rPr>
          <w:rFonts w:ascii="Verdana" w:eastAsia="宋体" w:hAnsi="Verdana" w:cs="宋体"/>
          <w:color w:val="000000"/>
          <w:kern w:val="0"/>
          <w:szCs w:val="21"/>
        </w:rPr>
        <w:t>JAVA</w:t>
      </w:r>
      <w:r w:rsidRPr="00104670">
        <w:rPr>
          <w:rFonts w:ascii="Verdana" w:eastAsia="宋体" w:hAnsi="Verdana" w:cs="宋体"/>
          <w:color w:val="000000"/>
          <w:kern w:val="0"/>
          <w:szCs w:val="21"/>
        </w:rPr>
        <w:t>虚拟机就会将发生的错误表示为一个异常。</w:t>
      </w:r>
      <w:r w:rsidRPr="00104670">
        <w:rPr>
          <w:rFonts w:ascii="Verdana" w:eastAsia="宋体" w:hAnsi="Verdana" w:cs="宋体"/>
          <w:color w:val="000000"/>
          <w:kern w:val="0"/>
          <w:szCs w:val="21"/>
        </w:rPr>
        <w:lastRenderedPageBreak/>
        <w:t>违反语义规则包括</w:t>
      </w:r>
      <w:r w:rsidRPr="00104670">
        <w:rPr>
          <w:rFonts w:ascii="Verdana" w:eastAsia="宋体" w:hAnsi="Verdana" w:cs="宋体"/>
          <w:color w:val="000000"/>
          <w:kern w:val="0"/>
          <w:szCs w:val="21"/>
        </w:rPr>
        <w:t>2</w:t>
      </w:r>
      <w:r w:rsidRPr="00104670">
        <w:rPr>
          <w:rFonts w:ascii="Verdana" w:eastAsia="宋体" w:hAnsi="Verdana" w:cs="宋体"/>
          <w:color w:val="000000"/>
          <w:kern w:val="0"/>
          <w:szCs w:val="21"/>
        </w:rPr>
        <w:t>种情况。一种是</w:t>
      </w:r>
      <w:r w:rsidRPr="00104670">
        <w:rPr>
          <w:rFonts w:ascii="Verdana" w:eastAsia="宋体" w:hAnsi="Verdana" w:cs="宋体"/>
          <w:color w:val="000000"/>
          <w:kern w:val="0"/>
          <w:szCs w:val="21"/>
        </w:rPr>
        <w:t>JAVA</w:t>
      </w:r>
      <w:r w:rsidRPr="00104670">
        <w:rPr>
          <w:rFonts w:ascii="Verdana" w:eastAsia="宋体" w:hAnsi="Verdana" w:cs="宋体"/>
          <w:color w:val="000000"/>
          <w:kern w:val="0"/>
          <w:szCs w:val="21"/>
        </w:rPr>
        <w:t>类库内置的语义检查。例如数组下标越界</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会引发</w:t>
      </w:r>
      <w:r w:rsidRPr="00104670">
        <w:rPr>
          <w:rFonts w:ascii="Verdana" w:eastAsia="宋体" w:hAnsi="Verdana" w:cs="宋体"/>
          <w:color w:val="000000"/>
          <w:kern w:val="0"/>
          <w:szCs w:val="21"/>
        </w:rPr>
        <w:t>IndexOutOfBoundsException;</w:t>
      </w:r>
      <w:r w:rsidRPr="00104670">
        <w:rPr>
          <w:rFonts w:ascii="Verdana" w:eastAsia="宋体" w:hAnsi="Verdana" w:cs="宋体"/>
          <w:color w:val="000000"/>
          <w:kern w:val="0"/>
          <w:szCs w:val="21"/>
        </w:rPr>
        <w:t>访问</w:t>
      </w:r>
      <w:r w:rsidRPr="00104670">
        <w:rPr>
          <w:rFonts w:ascii="Verdana" w:eastAsia="宋体" w:hAnsi="Verdana" w:cs="宋体"/>
          <w:color w:val="000000"/>
          <w:kern w:val="0"/>
          <w:szCs w:val="21"/>
        </w:rPr>
        <w:t>null</w:t>
      </w:r>
      <w:r w:rsidRPr="00104670">
        <w:rPr>
          <w:rFonts w:ascii="Verdana" w:eastAsia="宋体" w:hAnsi="Verdana" w:cs="宋体"/>
          <w:color w:val="000000"/>
          <w:kern w:val="0"/>
          <w:szCs w:val="21"/>
        </w:rPr>
        <w:t>的对象时会引发</w:t>
      </w:r>
      <w:r w:rsidRPr="00104670">
        <w:rPr>
          <w:rFonts w:ascii="Verdana" w:eastAsia="宋体" w:hAnsi="Verdana" w:cs="宋体"/>
          <w:color w:val="000000"/>
          <w:kern w:val="0"/>
          <w:szCs w:val="21"/>
        </w:rPr>
        <w:t>NullPointerException</w:t>
      </w:r>
      <w:r w:rsidRPr="00104670">
        <w:rPr>
          <w:rFonts w:ascii="Verdana" w:eastAsia="宋体" w:hAnsi="Verdana" w:cs="宋体"/>
          <w:color w:val="000000"/>
          <w:kern w:val="0"/>
          <w:szCs w:val="21"/>
        </w:rPr>
        <w:t>。另一种情况就是</w:t>
      </w:r>
      <w:r w:rsidRPr="00104670">
        <w:rPr>
          <w:rFonts w:ascii="Verdana" w:eastAsia="宋体" w:hAnsi="Verdana" w:cs="宋体"/>
          <w:color w:val="000000"/>
          <w:kern w:val="0"/>
          <w:szCs w:val="21"/>
        </w:rPr>
        <w:t>JAVA</w:t>
      </w:r>
      <w:r w:rsidRPr="00104670">
        <w:rPr>
          <w:rFonts w:ascii="Verdana" w:eastAsia="宋体" w:hAnsi="Verdana" w:cs="宋体"/>
          <w:color w:val="000000"/>
          <w:kern w:val="0"/>
          <w:szCs w:val="21"/>
        </w:rPr>
        <w:t>允许程序员扩展这种语义检查，程序员可以创建自己的异常，并自由选择在何时用</w:t>
      </w:r>
      <w:r w:rsidRPr="00104670">
        <w:rPr>
          <w:rFonts w:ascii="Verdana" w:eastAsia="宋体" w:hAnsi="Verdana" w:cs="宋体"/>
          <w:color w:val="000000"/>
          <w:kern w:val="0"/>
          <w:szCs w:val="21"/>
        </w:rPr>
        <w:t>throw</w:t>
      </w:r>
      <w:r w:rsidRPr="00104670">
        <w:rPr>
          <w:rFonts w:ascii="Verdana" w:eastAsia="宋体" w:hAnsi="Verdana" w:cs="宋体"/>
          <w:color w:val="000000"/>
          <w:kern w:val="0"/>
          <w:szCs w:val="21"/>
        </w:rPr>
        <w:t>关键字引发异常。所有的异常都是</w:t>
      </w:r>
      <w:r w:rsidRPr="00104670">
        <w:rPr>
          <w:rFonts w:ascii="Verdana" w:eastAsia="宋体" w:hAnsi="Verdana" w:cs="宋体"/>
          <w:color w:val="000000"/>
          <w:kern w:val="0"/>
          <w:szCs w:val="21"/>
        </w:rPr>
        <w:t>java.lang.Thowable</w:t>
      </w:r>
      <w:r w:rsidRPr="00104670">
        <w:rPr>
          <w:rFonts w:ascii="Verdana" w:eastAsia="宋体" w:hAnsi="Verdana" w:cs="宋体"/>
          <w:color w:val="000000"/>
          <w:kern w:val="0"/>
          <w:szCs w:val="21"/>
        </w:rPr>
        <w:t>的子类。</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51</w:t>
      </w:r>
      <w:r w:rsidRPr="00104670">
        <w:rPr>
          <w:rFonts w:ascii="Verdana" w:eastAsia="宋体" w:hAnsi="Verdana" w:cs="宋体"/>
          <w:color w:val="000000"/>
          <w:kern w:val="0"/>
          <w:szCs w:val="21"/>
        </w:rPr>
        <w:t>、垃圾回收的优点和原理。并考虑</w:t>
      </w:r>
      <w:r w:rsidRPr="00104670">
        <w:rPr>
          <w:rFonts w:ascii="Verdana" w:eastAsia="宋体" w:hAnsi="Verdana" w:cs="宋体"/>
          <w:color w:val="000000"/>
          <w:kern w:val="0"/>
          <w:szCs w:val="21"/>
        </w:rPr>
        <w:t>2</w:t>
      </w:r>
      <w:r w:rsidRPr="00104670">
        <w:rPr>
          <w:rFonts w:ascii="Verdana" w:eastAsia="宋体" w:hAnsi="Verdana" w:cs="宋体"/>
          <w:color w:val="000000"/>
          <w:kern w:val="0"/>
          <w:szCs w:val="21"/>
        </w:rPr>
        <w:t>种回收机制。</w:t>
      </w:r>
      <w:r w:rsidRPr="00104670">
        <w:rPr>
          <w:rFonts w:ascii="Verdana" w:eastAsia="宋体" w:hAnsi="Verdana" w:cs="宋体"/>
          <w:color w:val="000000"/>
          <w:kern w:val="0"/>
          <w:szCs w:val="21"/>
        </w:rPr>
        <w:br/>
        <w:t>Java</w:t>
      </w:r>
      <w:r w:rsidRPr="00104670">
        <w:rPr>
          <w:rFonts w:ascii="Verdana" w:eastAsia="宋体" w:hAnsi="Verdana" w:cs="宋体"/>
          <w:color w:val="000000"/>
          <w:kern w:val="0"/>
          <w:szCs w:val="21"/>
        </w:rPr>
        <w:t>语言中一个显著的特点就是引入了垃圾回收机制，使</w:t>
      </w:r>
      <w:r w:rsidRPr="00104670">
        <w:rPr>
          <w:rFonts w:ascii="Verdana" w:eastAsia="宋体" w:hAnsi="Verdana" w:cs="宋体"/>
          <w:color w:val="000000"/>
          <w:kern w:val="0"/>
          <w:szCs w:val="21"/>
        </w:rPr>
        <w:t>c++</w:t>
      </w:r>
      <w:r w:rsidRPr="00104670">
        <w:rPr>
          <w:rFonts w:ascii="Verdana" w:eastAsia="宋体" w:hAnsi="Verdana" w:cs="宋体"/>
          <w:color w:val="000000"/>
          <w:kern w:val="0"/>
          <w:szCs w:val="21"/>
        </w:rPr>
        <w:t>程序员最头疼的内存管理的问题迎刃而解，它使得</w:t>
      </w:r>
      <w:r w:rsidRPr="00104670">
        <w:rPr>
          <w:rFonts w:ascii="Verdana" w:eastAsia="宋体" w:hAnsi="Verdana" w:cs="宋体"/>
          <w:color w:val="000000"/>
          <w:kern w:val="0"/>
          <w:szCs w:val="21"/>
        </w:rPr>
        <w:t>Java</w:t>
      </w:r>
      <w:r w:rsidRPr="00104670">
        <w:rPr>
          <w:rFonts w:ascii="Verdana" w:eastAsia="宋体" w:hAnsi="Verdana" w:cs="宋体"/>
          <w:color w:val="000000"/>
          <w:kern w:val="0"/>
          <w:szCs w:val="21"/>
        </w:rPr>
        <w:t>程序员在编写程序的时候不再需要考虑内存管理。由于有个垃圾回收机制，</w:t>
      </w:r>
      <w:r w:rsidRPr="00104670">
        <w:rPr>
          <w:rFonts w:ascii="Verdana" w:eastAsia="宋体" w:hAnsi="Verdana" w:cs="宋体"/>
          <w:color w:val="000000"/>
          <w:kern w:val="0"/>
          <w:szCs w:val="21"/>
        </w:rPr>
        <w:t>Java</w:t>
      </w:r>
      <w:r w:rsidRPr="00104670">
        <w:rPr>
          <w:rFonts w:ascii="Verdana" w:eastAsia="宋体" w:hAnsi="Verdana" w:cs="宋体"/>
          <w:color w:val="000000"/>
          <w:kern w:val="0"/>
          <w:szCs w:val="21"/>
        </w:rPr>
        <w:t>中的对象不再有</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作用域</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的概念，只有对象的引用才有</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作用域</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垃圾回收可以有效的防止内存泄露，有效的使用可以使用的内存。垃圾回收器通常是作为一个单独的低级别的线程运行，不可预知的情况下对内存堆中已经死亡的或者长时间没有使用的对象进行清楚和回收，程序员不能实时的调用垃圾回收器对某个对象或所有对象进行垃圾回收。回收机制有分代复制垃圾回收和标记垃圾回收，增量垃圾回收。</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52</w:t>
      </w:r>
      <w:r w:rsidRPr="00104670">
        <w:rPr>
          <w:rFonts w:ascii="Verdana" w:eastAsia="宋体" w:hAnsi="Verdana" w:cs="宋体"/>
          <w:color w:val="000000"/>
          <w:kern w:val="0"/>
          <w:szCs w:val="21"/>
        </w:rPr>
        <w:t>、请说出你所知道的线程同步的方法。</w:t>
      </w:r>
      <w:r w:rsidRPr="00104670">
        <w:rPr>
          <w:rFonts w:ascii="Verdana" w:eastAsia="宋体" w:hAnsi="Verdana" w:cs="宋体"/>
          <w:color w:val="000000"/>
          <w:kern w:val="0"/>
          <w:szCs w:val="21"/>
        </w:rPr>
        <w:br/>
        <w:t>wait():</w:t>
      </w:r>
      <w:r w:rsidRPr="00104670">
        <w:rPr>
          <w:rFonts w:ascii="Verdana" w:eastAsia="宋体" w:hAnsi="Verdana" w:cs="宋体"/>
          <w:color w:val="000000"/>
          <w:kern w:val="0"/>
          <w:szCs w:val="21"/>
        </w:rPr>
        <w:t>使一个线程处于等待状态，并且释放所持有的对象的</w:t>
      </w:r>
      <w:r w:rsidRPr="00104670">
        <w:rPr>
          <w:rFonts w:ascii="Verdana" w:eastAsia="宋体" w:hAnsi="Verdana" w:cs="宋体"/>
          <w:color w:val="000000"/>
          <w:kern w:val="0"/>
          <w:szCs w:val="21"/>
        </w:rPr>
        <w:t>lock</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t>sleep():</w:t>
      </w:r>
      <w:r w:rsidRPr="00104670">
        <w:rPr>
          <w:rFonts w:ascii="Verdana" w:eastAsia="宋体" w:hAnsi="Verdana" w:cs="宋体"/>
          <w:color w:val="000000"/>
          <w:kern w:val="0"/>
          <w:szCs w:val="21"/>
        </w:rPr>
        <w:t>使一个正在运行的线程处于睡眠状态，是一个静态方法，调用此方法要捕捉</w:t>
      </w:r>
      <w:r w:rsidRPr="00104670">
        <w:rPr>
          <w:rFonts w:ascii="Verdana" w:eastAsia="宋体" w:hAnsi="Verdana" w:cs="宋体"/>
          <w:color w:val="000000"/>
          <w:kern w:val="0"/>
          <w:szCs w:val="21"/>
        </w:rPr>
        <w:t>InterruptedException</w:t>
      </w:r>
      <w:r w:rsidRPr="00104670">
        <w:rPr>
          <w:rFonts w:ascii="Verdana" w:eastAsia="宋体" w:hAnsi="Verdana" w:cs="宋体"/>
          <w:color w:val="000000"/>
          <w:kern w:val="0"/>
          <w:szCs w:val="21"/>
        </w:rPr>
        <w:t>异常。</w:t>
      </w:r>
      <w:r w:rsidRPr="00104670">
        <w:rPr>
          <w:rFonts w:ascii="Verdana" w:eastAsia="宋体" w:hAnsi="Verdana" w:cs="宋体"/>
          <w:color w:val="000000"/>
          <w:kern w:val="0"/>
          <w:szCs w:val="21"/>
        </w:rPr>
        <w:br/>
        <w:t>notify():</w:t>
      </w:r>
      <w:r w:rsidRPr="00104670">
        <w:rPr>
          <w:rFonts w:ascii="Verdana" w:eastAsia="宋体" w:hAnsi="Verdana" w:cs="宋体"/>
          <w:color w:val="000000"/>
          <w:kern w:val="0"/>
          <w:szCs w:val="21"/>
        </w:rPr>
        <w:t>唤醒一个处于等待状态的线程，注意的是在调用此方法的时候，并不能确切的唤醒某一个等待状态的线程，而是由</w:t>
      </w:r>
      <w:r w:rsidRPr="00104670">
        <w:rPr>
          <w:rFonts w:ascii="Verdana" w:eastAsia="宋体" w:hAnsi="Verdana" w:cs="宋体"/>
          <w:color w:val="000000"/>
          <w:kern w:val="0"/>
          <w:szCs w:val="21"/>
        </w:rPr>
        <w:t>JVM</w:t>
      </w:r>
      <w:r w:rsidRPr="00104670">
        <w:rPr>
          <w:rFonts w:ascii="Verdana" w:eastAsia="宋体" w:hAnsi="Verdana" w:cs="宋体"/>
          <w:color w:val="000000"/>
          <w:kern w:val="0"/>
          <w:szCs w:val="21"/>
        </w:rPr>
        <w:t>确定唤醒哪个线程，而且不是按优先级。</w:t>
      </w:r>
      <w:r w:rsidRPr="00104670">
        <w:rPr>
          <w:rFonts w:ascii="Verdana" w:eastAsia="宋体" w:hAnsi="Verdana" w:cs="宋体"/>
          <w:color w:val="000000"/>
          <w:kern w:val="0"/>
          <w:szCs w:val="21"/>
        </w:rPr>
        <w:br/>
        <w:t>Allnotity():</w:t>
      </w:r>
      <w:r w:rsidRPr="00104670">
        <w:rPr>
          <w:rFonts w:ascii="Verdana" w:eastAsia="宋体" w:hAnsi="Verdana" w:cs="宋体"/>
          <w:color w:val="000000"/>
          <w:kern w:val="0"/>
          <w:szCs w:val="21"/>
        </w:rPr>
        <w:t>唤醒所有处入等待状态的线程，注意并不是给所有唤醒线程一个对象的锁，而是让它们竞争。</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53</w:t>
      </w:r>
      <w:r w:rsidRPr="00104670">
        <w:rPr>
          <w:rFonts w:ascii="Verdana" w:eastAsia="宋体" w:hAnsi="Verdana" w:cs="宋体"/>
          <w:color w:val="000000"/>
          <w:kern w:val="0"/>
          <w:szCs w:val="21"/>
        </w:rPr>
        <w:t>、你所知道的集合类都有哪些？主要方法？</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最常用的集合类是</w:t>
      </w:r>
      <w:r w:rsidRPr="00104670">
        <w:rPr>
          <w:rFonts w:ascii="Verdana" w:eastAsia="宋体" w:hAnsi="Verdana" w:cs="宋体"/>
          <w:color w:val="000000"/>
          <w:kern w:val="0"/>
          <w:szCs w:val="21"/>
        </w:rPr>
        <w:t xml:space="preserve"> List </w:t>
      </w:r>
      <w:r w:rsidRPr="00104670">
        <w:rPr>
          <w:rFonts w:ascii="Verdana" w:eastAsia="宋体" w:hAnsi="Verdana" w:cs="宋体"/>
          <w:color w:val="000000"/>
          <w:kern w:val="0"/>
          <w:szCs w:val="21"/>
        </w:rPr>
        <w:t>和</w:t>
      </w:r>
      <w:r w:rsidRPr="00104670">
        <w:rPr>
          <w:rFonts w:ascii="Verdana" w:eastAsia="宋体" w:hAnsi="Verdana" w:cs="宋体"/>
          <w:color w:val="000000"/>
          <w:kern w:val="0"/>
          <w:szCs w:val="21"/>
        </w:rPr>
        <w:t xml:space="preserve"> Map</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 xml:space="preserve"> List </w:t>
      </w:r>
      <w:r w:rsidRPr="00104670">
        <w:rPr>
          <w:rFonts w:ascii="Verdana" w:eastAsia="宋体" w:hAnsi="Verdana" w:cs="宋体"/>
          <w:color w:val="000000"/>
          <w:kern w:val="0"/>
          <w:szCs w:val="21"/>
        </w:rPr>
        <w:t>的具体实现包括</w:t>
      </w:r>
      <w:r w:rsidRPr="00104670">
        <w:rPr>
          <w:rFonts w:ascii="Verdana" w:eastAsia="宋体" w:hAnsi="Verdana" w:cs="宋体"/>
          <w:color w:val="000000"/>
          <w:kern w:val="0"/>
          <w:szCs w:val="21"/>
        </w:rPr>
        <w:t xml:space="preserve"> ArrayList </w:t>
      </w:r>
      <w:r w:rsidRPr="00104670">
        <w:rPr>
          <w:rFonts w:ascii="Verdana" w:eastAsia="宋体" w:hAnsi="Verdana" w:cs="宋体"/>
          <w:color w:val="000000"/>
          <w:kern w:val="0"/>
          <w:szCs w:val="21"/>
        </w:rPr>
        <w:t>和</w:t>
      </w:r>
      <w:r w:rsidRPr="00104670">
        <w:rPr>
          <w:rFonts w:ascii="Verdana" w:eastAsia="宋体" w:hAnsi="Verdana" w:cs="宋体"/>
          <w:color w:val="000000"/>
          <w:kern w:val="0"/>
          <w:szCs w:val="21"/>
        </w:rPr>
        <w:t xml:space="preserve"> Vector</w:t>
      </w:r>
      <w:r w:rsidRPr="00104670">
        <w:rPr>
          <w:rFonts w:ascii="Verdana" w:eastAsia="宋体" w:hAnsi="Verdana" w:cs="宋体"/>
          <w:color w:val="000000"/>
          <w:kern w:val="0"/>
          <w:szCs w:val="21"/>
        </w:rPr>
        <w:t>，它们是可变大小的列表，比较适合构建、存储和操作任何类型对象的元素列表。</w:t>
      </w:r>
      <w:r w:rsidRPr="00104670">
        <w:rPr>
          <w:rFonts w:ascii="Verdana" w:eastAsia="宋体" w:hAnsi="Verdana" w:cs="宋体"/>
          <w:color w:val="000000"/>
          <w:kern w:val="0"/>
          <w:szCs w:val="21"/>
        </w:rPr>
        <w:t xml:space="preserve"> List </w:t>
      </w:r>
      <w:r w:rsidRPr="00104670">
        <w:rPr>
          <w:rFonts w:ascii="Verdana" w:eastAsia="宋体" w:hAnsi="Verdana" w:cs="宋体"/>
          <w:color w:val="000000"/>
          <w:kern w:val="0"/>
          <w:szCs w:val="21"/>
        </w:rPr>
        <w:t>适用于按数值索引访问元素的情形。</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t xml:space="preserve">Map </w:t>
      </w:r>
      <w:r w:rsidRPr="00104670">
        <w:rPr>
          <w:rFonts w:ascii="Verdana" w:eastAsia="宋体" w:hAnsi="Verdana" w:cs="宋体"/>
          <w:color w:val="000000"/>
          <w:kern w:val="0"/>
          <w:szCs w:val="21"/>
        </w:rPr>
        <w:t>提供了一个更通用的元素存储方法。</w:t>
      </w:r>
      <w:r w:rsidRPr="00104670">
        <w:rPr>
          <w:rFonts w:ascii="Verdana" w:eastAsia="宋体" w:hAnsi="Verdana" w:cs="宋体"/>
          <w:color w:val="000000"/>
          <w:kern w:val="0"/>
          <w:szCs w:val="21"/>
        </w:rPr>
        <w:t xml:space="preserve"> Map </w:t>
      </w:r>
      <w:r w:rsidRPr="00104670">
        <w:rPr>
          <w:rFonts w:ascii="Verdana" w:eastAsia="宋体" w:hAnsi="Verdana" w:cs="宋体"/>
          <w:color w:val="000000"/>
          <w:kern w:val="0"/>
          <w:szCs w:val="21"/>
        </w:rPr>
        <w:t>集合类用于存储元素对（称作</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键</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和</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值</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），其中每个键映射到一个值。</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54</w:t>
      </w:r>
      <w:r w:rsidRPr="00104670">
        <w:rPr>
          <w:rFonts w:ascii="Verdana" w:eastAsia="宋体" w:hAnsi="Verdana" w:cs="宋体"/>
          <w:color w:val="000000"/>
          <w:kern w:val="0"/>
          <w:szCs w:val="21"/>
        </w:rPr>
        <w:t>、描述一下</w:t>
      </w:r>
      <w:r w:rsidRPr="00104670">
        <w:rPr>
          <w:rFonts w:ascii="Verdana" w:eastAsia="宋体" w:hAnsi="Verdana" w:cs="宋体"/>
          <w:color w:val="000000"/>
          <w:kern w:val="0"/>
          <w:szCs w:val="21"/>
        </w:rPr>
        <w:t>JVM</w:t>
      </w:r>
      <w:r w:rsidRPr="00104670">
        <w:rPr>
          <w:rFonts w:ascii="Verdana" w:eastAsia="宋体" w:hAnsi="Verdana" w:cs="宋体"/>
          <w:color w:val="000000"/>
          <w:kern w:val="0"/>
          <w:szCs w:val="21"/>
        </w:rPr>
        <w:t>加载</w:t>
      </w:r>
      <w:r w:rsidRPr="00104670">
        <w:rPr>
          <w:rFonts w:ascii="Verdana" w:eastAsia="宋体" w:hAnsi="Verdana" w:cs="宋体"/>
          <w:color w:val="000000"/>
          <w:kern w:val="0"/>
          <w:szCs w:val="21"/>
        </w:rPr>
        <w:t>class</w:t>
      </w:r>
      <w:r w:rsidRPr="00104670">
        <w:rPr>
          <w:rFonts w:ascii="Verdana" w:eastAsia="宋体" w:hAnsi="Verdana" w:cs="宋体"/>
          <w:color w:val="000000"/>
          <w:kern w:val="0"/>
          <w:szCs w:val="21"/>
        </w:rPr>
        <w:t>文件的原理机制</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t>JVM</w:t>
      </w:r>
      <w:r w:rsidRPr="00104670">
        <w:rPr>
          <w:rFonts w:ascii="Verdana" w:eastAsia="宋体" w:hAnsi="Verdana" w:cs="宋体"/>
          <w:color w:val="000000"/>
          <w:kern w:val="0"/>
          <w:szCs w:val="21"/>
        </w:rPr>
        <w:t>中类的装载是由</w:t>
      </w:r>
      <w:r w:rsidRPr="00104670">
        <w:rPr>
          <w:rFonts w:ascii="Verdana" w:eastAsia="宋体" w:hAnsi="Verdana" w:cs="宋体"/>
          <w:color w:val="000000"/>
          <w:kern w:val="0"/>
          <w:szCs w:val="21"/>
        </w:rPr>
        <w:t>ClassLoader</w:t>
      </w:r>
      <w:r w:rsidRPr="00104670">
        <w:rPr>
          <w:rFonts w:ascii="Verdana" w:eastAsia="宋体" w:hAnsi="Verdana" w:cs="宋体"/>
          <w:color w:val="000000"/>
          <w:kern w:val="0"/>
          <w:szCs w:val="21"/>
        </w:rPr>
        <w:t>和它的子类来实现的</w:t>
      </w:r>
      <w:r w:rsidRPr="00104670">
        <w:rPr>
          <w:rFonts w:ascii="Verdana" w:eastAsia="宋体" w:hAnsi="Verdana" w:cs="宋体"/>
          <w:color w:val="000000"/>
          <w:kern w:val="0"/>
          <w:szCs w:val="21"/>
        </w:rPr>
        <w:t xml:space="preserve">,Java ClassLoader </w:t>
      </w:r>
      <w:r w:rsidRPr="00104670">
        <w:rPr>
          <w:rFonts w:ascii="Verdana" w:eastAsia="宋体" w:hAnsi="Verdana" w:cs="宋体"/>
          <w:color w:val="000000"/>
          <w:kern w:val="0"/>
          <w:szCs w:val="21"/>
        </w:rPr>
        <w:t>是一个重要的</w:t>
      </w:r>
      <w:r w:rsidRPr="00104670">
        <w:rPr>
          <w:rFonts w:ascii="Verdana" w:eastAsia="宋体" w:hAnsi="Verdana" w:cs="宋体"/>
          <w:color w:val="000000"/>
          <w:kern w:val="0"/>
          <w:szCs w:val="21"/>
        </w:rPr>
        <w:t>Java</w:t>
      </w:r>
      <w:r w:rsidRPr="00104670">
        <w:rPr>
          <w:rFonts w:ascii="Verdana" w:eastAsia="宋体" w:hAnsi="Verdana" w:cs="宋体"/>
          <w:color w:val="000000"/>
          <w:kern w:val="0"/>
          <w:szCs w:val="21"/>
        </w:rPr>
        <w:t>运行时系统组件。它负责在运行时查找和装入类文件的类。</w:t>
      </w:r>
      <w:r w:rsidRPr="00104670">
        <w:rPr>
          <w:rFonts w:ascii="Verdana" w:eastAsia="宋体" w:hAnsi="Verdana" w:cs="宋体"/>
          <w:color w:val="000000"/>
          <w:kern w:val="0"/>
          <w:szCs w:val="21"/>
        </w:rPr>
        <w:br/>
        <w:t>55</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char</w:t>
      </w:r>
      <w:r w:rsidRPr="00104670">
        <w:rPr>
          <w:rFonts w:ascii="Verdana" w:eastAsia="宋体" w:hAnsi="Verdana" w:cs="宋体"/>
          <w:color w:val="000000"/>
          <w:kern w:val="0"/>
          <w:szCs w:val="21"/>
        </w:rPr>
        <w:t>型变量中能不能存贮一个中文汉字</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为什么</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能够定义成为一个中文的，因为</w:t>
      </w:r>
      <w:r w:rsidRPr="00104670">
        <w:rPr>
          <w:rFonts w:ascii="Verdana" w:eastAsia="宋体" w:hAnsi="Verdana" w:cs="宋体"/>
          <w:color w:val="000000"/>
          <w:kern w:val="0"/>
          <w:szCs w:val="21"/>
        </w:rPr>
        <w:t>java</w:t>
      </w:r>
      <w:r w:rsidRPr="00104670">
        <w:rPr>
          <w:rFonts w:ascii="Verdana" w:eastAsia="宋体" w:hAnsi="Verdana" w:cs="宋体"/>
          <w:color w:val="000000"/>
          <w:kern w:val="0"/>
          <w:szCs w:val="21"/>
        </w:rPr>
        <w:t>中以</w:t>
      </w:r>
      <w:r w:rsidRPr="00104670">
        <w:rPr>
          <w:rFonts w:ascii="Verdana" w:eastAsia="宋体" w:hAnsi="Verdana" w:cs="宋体"/>
          <w:color w:val="000000"/>
          <w:kern w:val="0"/>
          <w:szCs w:val="21"/>
        </w:rPr>
        <w:t>unicode</w:t>
      </w:r>
      <w:r w:rsidRPr="00104670">
        <w:rPr>
          <w:rFonts w:ascii="Verdana" w:eastAsia="宋体" w:hAnsi="Verdana" w:cs="宋体"/>
          <w:color w:val="000000"/>
          <w:kern w:val="0"/>
          <w:szCs w:val="21"/>
        </w:rPr>
        <w:t>编码，一个</w:t>
      </w:r>
      <w:r w:rsidRPr="00104670">
        <w:rPr>
          <w:rFonts w:ascii="Verdana" w:eastAsia="宋体" w:hAnsi="Verdana" w:cs="宋体"/>
          <w:color w:val="000000"/>
          <w:kern w:val="0"/>
          <w:szCs w:val="21"/>
        </w:rPr>
        <w:t>char</w:t>
      </w:r>
      <w:r w:rsidRPr="00104670">
        <w:rPr>
          <w:rFonts w:ascii="Verdana" w:eastAsia="宋体" w:hAnsi="Verdana" w:cs="宋体"/>
          <w:color w:val="000000"/>
          <w:kern w:val="0"/>
          <w:szCs w:val="21"/>
        </w:rPr>
        <w:t>占</w:t>
      </w:r>
      <w:r w:rsidRPr="00104670">
        <w:rPr>
          <w:rFonts w:ascii="Verdana" w:eastAsia="宋体" w:hAnsi="Verdana" w:cs="宋体"/>
          <w:color w:val="000000"/>
          <w:kern w:val="0"/>
          <w:szCs w:val="21"/>
        </w:rPr>
        <w:t>16</w:t>
      </w:r>
      <w:r w:rsidRPr="00104670">
        <w:rPr>
          <w:rFonts w:ascii="Verdana" w:eastAsia="宋体" w:hAnsi="Verdana" w:cs="宋体"/>
          <w:color w:val="000000"/>
          <w:kern w:val="0"/>
          <w:szCs w:val="21"/>
        </w:rPr>
        <w:t>个字节，所以放一个中文是没问题的</w:t>
      </w:r>
      <w:r w:rsidRPr="00104670">
        <w:rPr>
          <w:rFonts w:ascii="Verdana" w:eastAsia="宋体" w:hAnsi="Verdana" w:cs="宋体"/>
          <w:color w:val="000000"/>
          <w:kern w:val="0"/>
          <w:szCs w:val="21"/>
        </w:rPr>
        <w:br/>
        <w:t>56</w:t>
      </w:r>
      <w:r w:rsidRPr="00104670">
        <w:rPr>
          <w:rFonts w:ascii="Verdana" w:eastAsia="宋体" w:hAnsi="Verdana" w:cs="宋体"/>
          <w:color w:val="000000"/>
          <w:kern w:val="0"/>
          <w:szCs w:val="21"/>
        </w:rPr>
        <w:t>、多线程有几种实现方法</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都是什么</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同步有几种实现方法</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都是什么</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多线程有两种实现方法，分别是继承</w:t>
      </w:r>
      <w:r w:rsidRPr="00104670">
        <w:rPr>
          <w:rFonts w:ascii="Verdana" w:eastAsia="宋体" w:hAnsi="Verdana" w:cs="宋体"/>
          <w:color w:val="000000"/>
          <w:kern w:val="0"/>
          <w:szCs w:val="21"/>
        </w:rPr>
        <w:t>Thread</w:t>
      </w:r>
      <w:r w:rsidRPr="00104670">
        <w:rPr>
          <w:rFonts w:ascii="Verdana" w:eastAsia="宋体" w:hAnsi="Verdana" w:cs="宋体"/>
          <w:color w:val="000000"/>
          <w:kern w:val="0"/>
          <w:szCs w:val="21"/>
        </w:rPr>
        <w:t>类与实现</w:t>
      </w:r>
      <w:r w:rsidRPr="00104670">
        <w:rPr>
          <w:rFonts w:ascii="Verdana" w:eastAsia="宋体" w:hAnsi="Verdana" w:cs="宋体"/>
          <w:color w:val="000000"/>
          <w:kern w:val="0"/>
          <w:szCs w:val="21"/>
        </w:rPr>
        <w:t>Runnable</w:t>
      </w:r>
      <w:r w:rsidRPr="00104670">
        <w:rPr>
          <w:rFonts w:ascii="Verdana" w:eastAsia="宋体" w:hAnsi="Verdana" w:cs="宋体"/>
          <w:color w:val="000000"/>
          <w:kern w:val="0"/>
          <w:szCs w:val="21"/>
        </w:rPr>
        <w:t>接口</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同步的实现方面有两种，分别是</w:t>
      </w:r>
      <w:r w:rsidRPr="00104670">
        <w:rPr>
          <w:rFonts w:ascii="Verdana" w:eastAsia="宋体" w:hAnsi="Verdana" w:cs="宋体"/>
          <w:color w:val="000000"/>
          <w:kern w:val="0"/>
          <w:szCs w:val="21"/>
        </w:rPr>
        <w:t>synchronized,wait</w:t>
      </w:r>
      <w:r w:rsidRPr="00104670">
        <w:rPr>
          <w:rFonts w:ascii="Verdana" w:eastAsia="宋体" w:hAnsi="Verdana" w:cs="宋体"/>
          <w:color w:val="000000"/>
          <w:kern w:val="0"/>
          <w:szCs w:val="21"/>
        </w:rPr>
        <w:t>与</w:t>
      </w:r>
      <w:r w:rsidRPr="00104670">
        <w:rPr>
          <w:rFonts w:ascii="Verdana" w:eastAsia="宋体" w:hAnsi="Verdana" w:cs="宋体"/>
          <w:color w:val="000000"/>
          <w:kern w:val="0"/>
          <w:szCs w:val="21"/>
        </w:rPr>
        <w:t>notify</w:t>
      </w:r>
      <w:r w:rsidRPr="00104670">
        <w:rPr>
          <w:rFonts w:ascii="Verdana" w:eastAsia="宋体" w:hAnsi="Verdana" w:cs="宋体"/>
          <w:color w:val="000000"/>
          <w:kern w:val="0"/>
          <w:szCs w:val="21"/>
        </w:rPr>
        <w:br/>
        <w:t>57</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JSP</w:t>
      </w:r>
      <w:r w:rsidRPr="00104670">
        <w:rPr>
          <w:rFonts w:ascii="Verdana" w:eastAsia="宋体" w:hAnsi="Verdana" w:cs="宋体"/>
          <w:color w:val="000000"/>
          <w:kern w:val="0"/>
          <w:szCs w:val="21"/>
        </w:rPr>
        <w:t>的内置对象及方法。</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lastRenderedPageBreak/>
        <w:t>request</w:t>
      </w:r>
      <w:r w:rsidRPr="00104670">
        <w:rPr>
          <w:rFonts w:ascii="Verdana" w:eastAsia="宋体" w:hAnsi="Verdana" w:cs="宋体"/>
          <w:color w:val="000000"/>
          <w:kern w:val="0"/>
          <w:szCs w:val="21"/>
        </w:rPr>
        <w:t>表示</w:t>
      </w:r>
      <w:r w:rsidRPr="00104670">
        <w:rPr>
          <w:rFonts w:ascii="Verdana" w:eastAsia="宋体" w:hAnsi="Verdana" w:cs="宋体"/>
          <w:color w:val="000000"/>
          <w:kern w:val="0"/>
          <w:szCs w:val="21"/>
        </w:rPr>
        <w:t>HttpServletRequest</w:t>
      </w:r>
      <w:r w:rsidRPr="00104670">
        <w:rPr>
          <w:rFonts w:ascii="Verdana" w:eastAsia="宋体" w:hAnsi="Verdana" w:cs="宋体"/>
          <w:color w:val="000000"/>
          <w:kern w:val="0"/>
          <w:szCs w:val="21"/>
        </w:rPr>
        <w:t>对象。它包含了有关浏览器请求的信息，并且提供了几个用于获取</w:t>
      </w:r>
      <w:r w:rsidRPr="00104670">
        <w:rPr>
          <w:rFonts w:ascii="Verdana" w:eastAsia="宋体" w:hAnsi="Verdana" w:cs="宋体"/>
          <w:color w:val="000000"/>
          <w:kern w:val="0"/>
          <w:szCs w:val="21"/>
        </w:rPr>
        <w:t xml:space="preserve">cookie, header, </w:t>
      </w:r>
      <w:r w:rsidRPr="00104670">
        <w:rPr>
          <w:rFonts w:ascii="Verdana" w:eastAsia="宋体" w:hAnsi="Verdana" w:cs="宋体"/>
          <w:color w:val="000000"/>
          <w:kern w:val="0"/>
          <w:szCs w:val="21"/>
        </w:rPr>
        <w:t>和</w:t>
      </w:r>
      <w:r w:rsidRPr="00104670">
        <w:rPr>
          <w:rFonts w:ascii="Verdana" w:eastAsia="宋体" w:hAnsi="Verdana" w:cs="宋体"/>
          <w:color w:val="000000"/>
          <w:kern w:val="0"/>
          <w:szCs w:val="21"/>
        </w:rPr>
        <w:t>session</w:t>
      </w:r>
      <w:r w:rsidRPr="00104670">
        <w:rPr>
          <w:rFonts w:ascii="Verdana" w:eastAsia="宋体" w:hAnsi="Verdana" w:cs="宋体"/>
          <w:color w:val="000000"/>
          <w:kern w:val="0"/>
          <w:szCs w:val="21"/>
        </w:rPr>
        <w:t>数据的有用的方法。</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t>response</w:t>
      </w:r>
      <w:r w:rsidRPr="00104670">
        <w:rPr>
          <w:rFonts w:ascii="Verdana" w:eastAsia="宋体" w:hAnsi="Verdana" w:cs="宋体"/>
          <w:color w:val="000000"/>
          <w:kern w:val="0"/>
          <w:szCs w:val="21"/>
        </w:rPr>
        <w:t>表示</w:t>
      </w:r>
      <w:r w:rsidRPr="00104670">
        <w:rPr>
          <w:rFonts w:ascii="Verdana" w:eastAsia="宋体" w:hAnsi="Verdana" w:cs="宋体"/>
          <w:color w:val="000000"/>
          <w:kern w:val="0"/>
          <w:szCs w:val="21"/>
        </w:rPr>
        <w:t>HttpServletResponse</w:t>
      </w:r>
      <w:r w:rsidRPr="00104670">
        <w:rPr>
          <w:rFonts w:ascii="Verdana" w:eastAsia="宋体" w:hAnsi="Verdana" w:cs="宋体"/>
          <w:color w:val="000000"/>
          <w:kern w:val="0"/>
          <w:szCs w:val="21"/>
        </w:rPr>
        <w:t>对象，并提供了几个用于设置送回</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浏览器的响应的方法（如</w:t>
      </w:r>
      <w:r w:rsidRPr="00104670">
        <w:rPr>
          <w:rFonts w:ascii="Verdana" w:eastAsia="宋体" w:hAnsi="Verdana" w:cs="宋体"/>
          <w:color w:val="000000"/>
          <w:kern w:val="0"/>
          <w:szCs w:val="21"/>
        </w:rPr>
        <w:t>cookies,</w:t>
      </w:r>
      <w:r w:rsidRPr="00104670">
        <w:rPr>
          <w:rFonts w:ascii="Verdana" w:eastAsia="宋体" w:hAnsi="Verdana" w:cs="宋体"/>
          <w:color w:val="000000"/>
          <w:kern w:val="0"/>
          <w:szCs w:val="21"/>
        </w:rPr>
        <w:t>头信息等）</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t>out</w:t>
      </w:r>
      <w:r w:rsidRPr="00104670">
        <w:rPr>
          <w:rFonts w:ascii="Verdana" w:eastAsia="宋体" w:hAnsi="Verdana" w:cs="宋体"/>
          <w:color w:val="000000"/>
          <w:kern w:val="0"/>
          <w:szCs w:val="21"/>
        </w:rPr>
        <w:t>对象是</w:t>
      </w:r>
      <w:r w:rsidRPr="00104670">
        <w:rPr>
          <w:rFonts w:ascii="Verdana" w:eastAsia="宋体" w:hAnsi="Verdana" w:cs="宋体"/>
          <w:color w:val="000000"/>
          <w:kern w:val="0"/>
          <w:szCs w:val="21"/>
        </w:rPr>
        <w:t>javax.jsp.JspWriter</w:t>
      </w:r>
      <w:r w:rsidRPr="00104670">
        <w:rPr>
          <w:rFonts w:ascii="Verdana" w:eastAsia="宋体" w:hAnsi="Verdana" w:cs="宋体"/>
          <w:color w:val="000000"/>
          <w:kern w:val="0"/>
          <w:szCs w:val="21"/>
        </w:rPr>
        <w:t>的一个实例，并提供了几个方法使你能用于向浏览器回送输出结果。</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t>pageContext</w:t>
      </w:r>
      <w:r w:rsidRPr="00104670">
        <w:rPr>
          <w:rFonts w:ascii="Verdana" w:eastAsia="宋体" w:hAnsi="Verdana" w:cs="宋体"/>
          <w:color w:val="000000"/>
          <w:kern w:val="0"/>
          <w:szCs w:val="21"/>
        </w:rPr>
        <w:t>表示一个</w:t>
      </w:r>
      <w:r w:rsidRPr="00104670">
        <w:rPr>
          <w:rFonts w:ascii="Verdana" w:eastAsia="宋体" w:hAnsi="Verdana" w:cs="宋体"/>
          <w:color w:val="000000"/>
          <w:kern w:val="0"/>
          <w:szCs w:val="21"/>
        </w:rPr>
        <w:t>javax.servlet.jsp.PageContext</w:t>
      </w:r>
      <w:r w:rsidRPr="00104670">
        <w:rPr>
          <w:rFonts w:ascii="Verdana" w:eastAsia="宋体" w:hAnsi="Verdana" w:cs="宋体"/>
          <w:color w:val="000000"/>
          <w:kern w:val="0"/>
          <w:szCs w:val="21"/>
        </w:rPr>
        <w:t>对象。它是用于方便存取各种范围的名字空间、</w:t>
      </w:r>
      <w:r w:rsidRPr="00104670">
        <w:rPr>
          <w:rFonts w:ascii="Verdana" w:eastAsia="宋体" w:hAnsi="Verdana" w:cs="宋体"/>
          <w:color w:val="000000"/>
          <w:kern w:val="0"/>
          <w:szCs w:val="21"/>
        </w:rPr>
        <w:t>servlet</w:t>
      </w:r>
      <w:r w:rsidRPr="00104670">
        <w:rPr>
          <w:rFonts w:ascii="Verdana" w:eastAsia="宋体" w:hAnsi="Verdana" w:cs="宋体"/>
          <w:color w:val="000000"/>
          <w:kern w:val="0"/>
          <w:szCs w:val="21"/>
        </w:rPr>
        <w:t>相关的对象的</w:t>
      </w:r>
      <w:r w:rsidRPr="00104670">
        <w:rPr>
          <w:rFonts w:ascii="Verdana" w:eastAsia="宋体" w:hAnsi="Verdana" w:cs="宋体"/>
          <w:color w:val="000000"/>
          <w:kern w:val="0"/>
          <w:szCs w:val="21"/>
        </w:rPr>
        <w:t>API</w:t>
      </w:r>
      <w:r w:rsidRPr="00104670">
        <w:rPr>
          <w:rFonts w:ascii="Verdana" w:eastAsia="宋体" w:hAnsi="Verdana" w:cs="宋体"/>
          <w:color w:val="000000"/>
          <w:kern w:val="0"/>
          <w:szCs w:val="21"/>
        </w:rPr>
        <w:t>，并且包装了通用的</w:t>
      </w:r>
      <w:r w:rsidRPr="00104670">
        <w:rPr>
          <w:rFonts w:ascii="Verdana" w:eastAsia="宋体" w:hAnsi="Verdana" w:cs="宋体"/>
          <w:color w:val="000000"/>
          <w:kern w:val="0"/>
          <w:szCs w:val="21"/>
        </w:rPr>
        <w:t>servlet</w:t>
      </w:r>
      <w:r w:rsidRPr="00104670">
        <w:rPr>
          <w:rFonts w:ascii="Verdana" w:eastAsia="宋体" w:hAnsi="Verdana" w:cs="宋体"/>
          <w:color w:val="000000"/>
          <w:kern w:val="0"/>
          <w:szCs w:val="21"/>
        </w:rPr>
        <w:t>相关功能的方法。</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t>session</w:t>
      </w:r>
      <w:r w:rsidRPr="00104670">
        <w:rPr>
          <w:rFonts w:ascii="Verdana" w:eastAsia="宋体" w:hAnsi="Verdana" w:cs="宋体"/>
          <w:color w:val="000000"/>
          <w:kern w:val="0"/>
          <w:szCs w:val="21"/>
        </w:rPr>
        <w:t>表示一个请求的</w:t>
      </w:r>
      <w:r w:rsidRPr="00104670">
        <w:rPr>
          <w:rFonts w:ascii="Verdana" w:eastAsia="宋体" w:hAnsi="Verdana" w:cs="宋体"/>
          <w:color w:val="000000"/>
          <w:kern w:val="0"/>
          <w:szCs w:val="21"/>
        </w:rPr>
        <w:t>javax.servlet.http.HttpSession</w:t>
      </w:r>
      <w:r w:rsidRPr="00104670">
        <w:rPr>
          <w:rFonts w:ascii="Verdana" w:eastAsia="宋体" w:hAnsi="Verdana" w:cs="宋体"/>
          <w:color w:val="000000"/>
          <w:kern w:val="0"/>
          <w:szCs w:val="21"/>
        </w:rPr>
        <w:t>对象。</w:t>
      </w:r>
      <w:r w:rsidRPr="00104670">
        <w:rPr>
          <w:rFonts w:ascii="Verdana" w:eastAsia="宋体" w:hAnsi="Verdana" w:cs="宋体"/>
          <w:color w:val="000000"/>
          <w:kern w:val="0"/>
          <w:szCs w:val="21"/>
        </w:rPr>
        <w:t>Session</w:t>
      </w:r>
      <w:r w:rsidRPr="00104670">
        <w:rPr>
          <w:rFonts w:ascii="Verdana" w:eastAsia="宋体" w:hAnsi="Verdana" w:cs="宋体"/>
          <w:color w:val="000000"/>
          <w:kern w:val="0"/>
          <w:szCs w:val="21"/>
        </w:rPr>
        <w:t>可以存贮用户的状态信息</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t xml:space="preserve">applicaton </w:t>
      </w:r>
      <w:r w:rsidRPr="00104670">
        <w:rPr>
          <w:rFonts w:ascii="Verdana" w:eastAsia="宋体" w:hAnsi="Verdana" w:cs="宋体"/>
          <w:color w:val="000000"/>
          <w:kern w:val="0"/>
          <w:szCs w:val="21"/>
        </w:rPr>
        <w:t>表示一个</w:t>
      </w:r>
      <w:r w:rsidRPr="00104670">
        <w:rPr>
          <w:rFonts w:ascii="Verdana" w:eastAsia="宋体" w:hAnsi="Verdana" w:cs="宋体"/>
          <w:color w:val="000000"/>
          <w:kern w:val="0"/>
          <w:szCs w:val="21"/>
        </w:rPr>
        <w:t>javax.servle.ServletContext</w:t>
      </w:r>
      <w:r w:rsidRPr="00104670">
        <w:rPr>
          <w:rFonts w:ascii="Verdana" w:eastAsia="宋体" w:hAnsi="Verdana" w:cs="宋体"/>
          <w:color w:val="000000"/>
          <w:kern w:val="0"/>
          <w:szCs w:val="21"/>
        </w:rPr>
        <w:t>对象。这有助于查找有关</w:t>
      </w:r>
      <w:r w:rsidRPr="00104670">
        <w:rPr>
          <w:rFonts w:ascii="Verdana" w:eastAsia="宋体" w:hAnsi="Verdana" w:cs="宋体"/>
          <w:color w:val="000000"/>
          <w:kern w:val="0"/>
          <w:szCs w:val="21"/>
        </w:rPr>
        <w:t>servlet</w:t>
      </w:r>
      <w:r w:rsidRPr="00104670">
        <w:rPr>
          <w:rFonts w:ascii="Verdana" w:eastAsia="宋体" w:hAnsi="Verdana" w:cs="宋体"/>
          <w:color w:val="000000"/>
          <w:kern w:val="0"/>
          <w:szCs w:val="21"/>
        </w:rPr>
        <w:t>引擎和</w:t>
      </w:r>
      <w:r w:rsidRPr="00104670">
        <w:rPr>
          <w:rFonts w:ascii="Verdana" w:eastAsia="宋体" w:hAnsi="Verdana" w:cs="宋体"/>
          <w:color w:val="000000"/>
          <w:kern w:val="0"/>
          <w:szCs w:val="21"/>
        </w:rPr>
        <w:t>servlet</w:t>
      </w:r>
      <w:r w:rsidRPr="00104670">
        <w:rPr>
          <w:rFonts w:ascii="Verdana" w:eastAsia="宋体" w:hAnsi="Verdana" w:cs="宋体"/>
          <w:color w:val="000000"/>
          <w:kern w:val="0"/>
          <w:szCs w:val="21"/>
        </w:rPr>
        <w:t>环境的信息</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t>config</w:t>
      </w:r>
      <w:r w:rsidRPr="00104670">
        <w:rPr>
          <w:rFonts w:ascii="Verdana" w:eastAsia="宋体" w:hAnsi="Verdana" w:cs="宋体"/>
          <w:color w:val="000000"/>
          <w:kern w:val="0"/>
          <w:szCs w:val="21"/>
        </w:rPr>
        <w:t>表示一个</w:t>
      </w:r>
      <w:r w:rsidRPr="00104670">
        <w:rPr>
          <w:rFonts w:ascii="Verdana" w:eastAsia="宋体" w:hAnsi="Verdana" w:cs="宋体"/>
          <w:color w:val="000000"/>
          <w:kern w:val="0"/>
          <w:szCs w:val="21"/>
        </w:rPr>
        <w:t>javax.servlet.ServletConfig</w:t>
      </w:r>
      <w:r w:rsidRPr="00104670">
        <w:rPr>
          <w:rFonts w:ascii="Verdana" w:eastAsia="宋体" w:hAnsi="Verdana" w:cs="宋体"/>
          <w:color w:val="000000"/>
          <w:kern w:val="0"/>
          <w:szCs w:val="21"/>
        </w:rPr>
        <w:t>对象。该对象用于存取</w:t>
      </w:r>
      <w:r w:rsidRPr="00104670">
        <w:rPr>
          <w:rFonts w:ascii="Verdana" w:eastAsia="宋体" w:hAnsi="Verdana" w:cs="宋体"/>
          <w:color w:val="000000"/>
          <w:kern w:val="0"/>
          <w:szCs w:val="21"/>
        </w:rPr>
        <w:t>servlet</w:t>
      </w:r>
      <w:r w:rsidRPr="00104670">
        <w:rPr>
          <w:rFonts w:ascii="Verdana" w:eastAsia="宋体" w:hAnsi="Verdana" w:cs="宋体"/>
          <w:color w:val="000000"/>
          <w:kern w:val="0"/>
          <w:szCs w:val="21"/>
        </w:rPr>
        <w:t>实例的初始化参数。</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t>page</w:t>
      </w:r>
      <w:r w:rsidRPr="00104670">
        <w:rPr>
          <w:rFonts w:ascii="Verdana" w:eastAsia="宋体" w:hAnsi="Verdana" w:cs="宋体"/>
          <w:color w:val="000000"/>
          <w:kern w:val="0"/>
          <w:szCs w:val="21"/>
        </w:rPr>
        <w:t>表示从该页面产生的一个</w:t>
      </w:r>
      <w:r w:rsidRPr="00104670">
        <w:rPr>
          <w:rFonts w:ascii="Verdana" w:eastAsia="宋体" w:hAnsi="Verdana" w:cs="宋体"/>
          <w:color w:val="000000"/>
          <w:kern w:val="0"/>
          <w:szCs w:val="21"/>
        </w:rPr>
        <w:t>servlet</w:t>
      </w:r>
      <w:r w:rsidRPr="00104670">
        <w:rPr>
          <w:rFonts w:ascii="Verdana" w:eastAsia="宋体" w:hAnsi="Verdana" w:cs="宋体"/>
          <w:color w:val="000000"/>
          <w:kern w:val="0"/>
          <w:szCs w:val="21"/>
        </w:rPr>
        <w:t>实例</w:t>
      </w:r>
      <w:r w:rsidRPr="00104670">
        <w:rPr>
          <w:rFonts w:ascii="Verdana" w:eastAsia="宋体" w:hAnsi="Verdana" w:cs="宋体"/>
          <w:color w:val="000000"/>
          <w:kern w:val="0"/>
          <w:szCs w:val="21"/>
        </w:rPr>
        <w:br/>
        <w:t>58</w:t>
      </w:r>
      <w:r w:rsidRPr="00104670">
        <w:rPr>
          <w:rFonts w:ascii="Verdana" w:eastAsia="宋体" w:hAnsi="Verdana" w:cs="宋体"/>
          <w:color w:val="000000"/>
          <w:kern w:val="0"/>
          <w:szCs w:val="21"/>
        </w:rPr>
        <w:t>、线程的基本概念、线程的基本状态以及状态之间的关系</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线程指在程序执行过程中，能够执行程序代码的一个执行单位，每个程序至少都有一个线程，也就是程序本身。</w:t>
      </w:r>
      <w:r w:rsidRPr="00104670">
        <w:rPr>
          <w:rFonts w:ascii="Verdana" w:eastAsia="宋体" w:hAnsi="Verdana" w:cs="宋体"/>
          <w:color w:val="000000"/>
          <w:kern w:val="0"/>
          <w:szCs w:val="21"/>
        </w:rPr>
        <w:br/>
        <w:t>Java</w:t>
      </w:r>
      <w:r w:rsidRPr="00104670">
        <w:rPr>
          <w:rFonts w:ascii="Verdana" w:eastAsia="宋体" w:hAnsi="Verdana" w:cs="宋体"/>
          <w:color w:val="000000"/>
          <w:kern w:val="0"/>
          <w:szCs w:val="21"/>
        </w:rPr>
        <w:t>中的线程有四种状态分别是：运行、就绪、挂起、结束。</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t>59</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JSP</w:t>
      </w:r>
      <w:r w:rsidRPr="00104670">
        <w:rPr>
          <w:rFonts w:ascii="Verdana" w:eastAsia="宋体" w:hAnsi="Verdana" w:cs="宋体"/>
          <w:color w:val="000000"/>
          <w:kern w:val="0"/>
          <w:szCs w:val="21"/>
        </w:rPr>
        <w:t>的常用指令</w:t>
      </w:r>
      <w:r w:rsidRPr="00104670">
        <w:rPr>
          <w:rFonts w:ascii="Verdana" w:eastAsia="宋体" w:hAnsi="Verdana" w:cs="宋体"/>
          <w:color w:val="000000"/>
          <w:kern w:val="0"/>
          <w:szCs w:val="21"/>
        </w:rPr>
        <w:br/>
        <w:t>&lt;</w:t>
      </w:r>
      <w:hyperlink r:id="rId7" w:history="1">
        <w:r w:rsidRPr="00104670">
          <w:rPr>
            <w:rFonts w:ascii="Verdana" w:eastAsia="宋体" w:hAnsi="Verdana" w:cs="宋体"/>
            <w:color w:val="0000FF"/>
            <w:kern w:val="0"/>
            <w:szCs w:val="21"/>
            <w:u w:val="single"/>
          </w:rPr>
          <w:t>%@page</w:t>
        </w:r>
      </w:hyperlink>
      <w:r w:rsidRPr="00104670">
        <w:rPr>
          <w:rFonts w:ascii="Verdana" w:eastAsia="宋体" w:hAnsi="Verdana" w:cs="宋体"/>
          <w:color w:val="000000"/>
          <w:kern w:val="0"/>
          <w:szCs w:val="21"/>
        </w:rPr>
        <w:t> language=”java” contenType=”text/html;charset=gb2312” session=”true” buffer=”64kb” autoFlush=”true” isThreadSafe=”true” info=”text” errorPage=”error.jsp” isErrorPage=”true” isELIgnored=”true” pageEncoding=”gb2312” import=”java.sql.*”%&gt;</w:t>
      </w:r>
      <w:r w:rsidRPr="00104670">
        <w:rPr>
          <w:rFonts w:ascii="Verdana" w:eastAsia="宋体" w:hAnsi="Verdana" w:cs="宋体"/>
          <w:color w:val="000000"/>
          <w:kern w:val="0"/>
          <w:szCs w:val="21"/>
        </w:rPr>
        <w:br/>
        <w:t>isErrorPage(</w:t>
      </w:r>
      <w:r w:rsidRPr="00104670">
        <w:rPr>
          <w:rFonts w:ascii="Verdana" w:eastAsia="宋体" w:hAnsi="Verdana" w:cs="宋体"/>
          <w:color w:val="000000"/>
          <w:kern w:val="0"/>
          <w:szCs w:val="21"/>
        </w:rPr>
        <w:t>是否能使用</w:t>
      </w:r>
      <w:r w:rsidRPr="00104670">
        <w:rPr>
          <w:rFonts w:ascii="Verdana" w:eastAsia="宋体" w:hAnsi="Verdana" w:cs="宋体"/>
          <w:color w:val="000000"/>
          <w:kern w:val="0"/>
          <w:szCs w:val="21"/>
        </w:rPr>
        <w:t>Exception</w:t>
      </w:r>
      <w:r w:rsidRPr="00104670">
        <w:rPr>
          <w:rFonts w:ascii="Verdana" w:eastAsia="宋体" w:hAnsi="Verdana" w:cs="宋体"/>
          <w:color w:val="000000"/>
          <w:kern w:val="0"/>
          <w:szCs w:val="21"/>
        </w:rPr>
        <w:t>对象</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isELIgnored(</w:t>
      </w:r>
      <w:r w:rsidRPr="00104670">
        <w:rPr>
          <w:rFonts w:ascii="Verdana" w:eastAsia="宋体" w:hAnsi="Verdana" w:cs="宋体"/>
          <w:color w:val="000000"/>
          <w:kern w:val="0"/>
          <w:szCs w:val="21"/>
        </w:rPr>
        <w:t>是否忽略表达式</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t>&lt;</w:t>
      </w:r>
      <w:hyperlink r:id="rId8" w:history="1">
        <w:r w:rsidRPr="00104670">
          <w:rPr>
            <w:rFonts w:ascii="Verdana" w:eastAsia="宋体" w:hAnsi="Verdana" w:cs="宋体"/>
            <w:color w:val="0000FF"/>
            <w:kern w:val="0"/>
            <w:szCs w:val="21"/>
            <w:u w:val="single"/>
          </w:rPr>
          <w:t>%@include</w:t>
        </w:r>
      </w:hyperlink>
      <w:r w:rsidRPr="00104670">
        <w:rPr>
          <w:rFonts w:ascii="Verdana" w:eastAsia="宋体" w:hAnsi="Verdana" w:cs="宋体"/>
          <w:color w:val="000000"/>
          <w:kern w:val="0"/>
          <w:szCs w:val="21"/>
        </w:rPr>
        <w:t> file=”filename”%&gt;</w:t>
      </w:r>
      <w:r w:rsidRPr="00104670">
        <w:rPr>
          <w:rFonts w:ascii="Verdana" w:eastAsia="宋体" w:hAnsi="Verdana" w:cs="宋体"/>
          <w:color w:val="000000"/>
          <w:kern w:val="0"/>
          <w:szCs w:val="21"/>
        </w:rPr>
        <w:br/>
        <w:t>&lt;</w:t>
      </w:r>
      <w:hyperlink r:id="rId9" w:history="1">
        <w:r w:rsidRPr="00104670">
          <w:rPr>
            <w:rFonts w:ascii="Verdana" w:eastAsia="宋体" w:hAnsi="Verdana" w:cs="宋体"/>
            <w:color w:val="0000FF"/>
            <w:kern w:val="0"/>
            <w:szCs w:val="21"/>
            <w:u w:val="single"/>
          </w:rPr>
          <w:t>%@taglib</w:t>
        </w:r>
      </w:hyperlink>
      <w:r w:rsidRPr="00104670">
        <w:rPr>
          <w:rFonts w:ascii="Verdana" w:eastAsia="宋体" w:hAnsi="Verdana" w:cs="宋体"/>
          <w:color w:val="000000"/>
          <w:kern w:val="0"/>
          <w:szCs w:val="21"/>
        </w:rPr>
        <w:t> prefix=”c”uri=”http://……”%&gt;</w:t>
      </w:r>
      <w:r w:rsidRPr="00104670">
        <w:rPr>
          <w:rFonts w:ascii="Verdana" w:eastAsia="宋体" w:hAnsi="Verdana" w:cs="宋体"/>
          <w:color w:val="000000"/>
          <w:kern w:val="0"/>
          <w:szCs w:val="21"/>
        </w:rPr>
        <w:br/>
        <w:t>60</w:t>
      </w:r>
      <w:r w:rsidRPr="00104670">
        <w:rPr>
          <w:rFonts w:ascii="Verdana" w:eastAsia="宋体" w:hAnsi="Verdana" w:cs="宋体"/>
          <w:color w:val="000000"/>
          <w:kern w:val="0"/>
          <w:szCs w:val="21"/>
        </w:rPr>
        <w:t>、什么情况下调用</w:t>
      </w:r>
      <w:r w:rsidRPr="00104670">
        <w:rPr>
          <w:rFonts w:ascii="Verdana" w:eastAsia="宋体" w:hAnsi="Verdana" w:cs="宋体"/>
          <w:color w:val="000000"/>
          <w:kern w:val="0"/>
          <w:szCs w:val="21"/>
        </w:rPr>
        <w:t>doGet()</w:t>
      </w:r>
      <w:r w:rsidRPr="00104670">
        <w:rPr>
          <w:rFonts w:ascii="Verdana" w:eastAsia="宋体" w:hAnsi="Verdana" w:cs="宋体"/>
          <w:color w:val="000000"/>
          <w:kern w:val="0"/>
          <w:szCs w:val="21"/>
        </w:rPr>
        <w:t>和</w:t>
      </w:r>
      <w:r w:rsidRPr="00104670">
        <w:rPr>
          <w:rFonts w:ascii="Verdana" w:eastAsia="宋体" w:hAnsi="Verdana" w:cs="宋体"/>
          <w:color w:val="000000"/>
          <w:kern w:val="0"/>
          <w:szCs w:val="21"/>
        </w:rPr>
        <w:t>doPost()</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t>Jsp</w:t>
      </w:r>
      <w:r w:rsidRPr="00104670">
        <w:rPr>
          <w:rFonts w:ascii="Verdana" w:eastAsia="宋体" w:hAnsi="Verdana" w:cs="宋体"/>
          <w:color w:val="000000"/>
          <w:kern w:val="0"/>
          <w:szCs w:val="21"/>
        </w:rPr>
        <w:t>页面中的</w:t>
      </w:r>
      <w:r w:rsidRPr="00104670">
        <w:rPr>
          <w:rFonts w:ascii="Verdana" w:eastAsia="宋体" w:hAnsi="Verdana" w:cs="宋体"/>
          <w:color w:val="000000"/>
          <w:kern w:val="0"/>
          <w:szCs w:val="21"/>
        </w:rPr>
        <w:t>form</w:t>
      </w:r>
      <w:r w:rsidRPr="00104670">
        <w:rPr>
          <w:rFonts w:ascii="Verdana" w:eastAsia="宋体" w:hAnsi="Verdana" w:cs="宋体"/>
          <w:color w:val="000000"/>
          <w:kern w:val="0"/>
          <w:szCs w:val="21"/>
        </w:rPr>
        <w:t>标签里的</w:t>
      </w:r>
      <w:r w:rsidRPr="00104670">
        <w:rPr>
          <w:rFonts w:ascii="Verdana" w:eastAsia="宋体" w:hAnsi="Verdana" w:cs="宋体"/>
          <w:color w:val="000000"/>
          <w:kern w:val="0"/>
          <w:szCs w:val="21"/>
        </w:rPr>
        <w:t>method</w:t>
      </w:r>
      <w:r w:rsidRPr="00104670">
        <w:rPr>
          <w:rFonts w:ascii="Verdana" w:eastAsia="宋体" w:hAnsi="Verdana" w:cs="宋体"/>
          <w:color w:val="000000"/>
          <w:kern w:val="0"/>
          <w:szCs w:val="21"/>
        </w:rPr>
        <w:t>属性为</w:t>
      </w:r>
      <w:r w:rsidRPr="00104670">
        <w:rPr>
          <w:rFonts w:ascii="Verdana" w:eastAsia="宋体" w:hAnsi="Verdana" w:cs="宋体"/>
          <w:color w:val="000000"/>
          <w:kern w:val="0"/>
          <w:szCs w:val="21"/>
        </w:rPr>
        <w:t>get</w:t>
      </w:r>
      <w:r w:rsidRPr="00104670">
        <w:rPr>
          <w:rFonts w:ascii="Verdana" w:eastAsia="宋体" w:hAnsi="Verdana" w:cs="宋体"/>
          <w:color w:val="000000"/>
          <w:kern w:val="0"/>
          <w:szCs w:val="21"/>
        </w:rPr>
        <w:t>时调用</w:t>
      </w:r>
      <w:r w:rsidRPr="00104670">
        <w:rPr>
          <w:rFonts w:ascii="Verdana" w:eastAsia="宋体" w:hAnsi="Verdana" w:cs="宋体"/>
          <w:color w:val="000000"/>
          <w:kern w:val="0"/>
          <w:szCs w:val="21"/>
        </w:rPr>
        <w:t>doGet()</w:t>
      </w:r>
      <w:r w:rsidRPr="00104670">
        <w:rPr>
          <w:rFonts w:ascii="Verdana" w:eastAsia="宋体" w:hAnsi="Verdana" w:cs="宋体"/>
          <w:color w:val="000000"/>
          <w:kern w:val="0"/>
          <w:szCs w:val="21"/>
        </w:rPr>
        <w:t>，为</w:t>
      </w:r>
      <w:r w:rsidRPr="00104670">
        <w:rPr>
          <w:rFonts w:ascii="Verdana" w:eastAsia="宋体" w:hAnsi="Verdana" w:cs="宋体"/>
          <w:color w:val="000000"/>
          <w:kern w:val="0"/>
          <w:szCs w:val="21"/>
        </w:rPr>
        <w:t>post</w:t>
      </w:r>
      <w:r w:rsidRPr="00104670">
        <w:rPr>
          <w:rFonts w:ascii="Verdana" w:eastAsia="宋体" w:hAnsi="Verdana" w:cs="宋体"/>
          <w:color w:val="000000"/>
          <w:kern w:val="0"/>
          <w:szCs w:val="21"/>
        </w:rPr>
        <w:t>时调用</w:t>
      </w:r>
      <w:r w:rsidRPr="00104670">
        <w:rPr>
          <w:rFonts w:ascii="Verdana" w:eastAsia="宋体" w:hAnsi="Verdana" w:cs="宋体"/>
          <w:color w:val="000000"/>
          <w:kern w:val="0"/>
          <w:szCs w:val="21"/>
        </w:rPr>
        <w:t>doPost()</w:t>
      </w:r>
      <w:r w:rsidRPr="00104670">
        <w:rPr>
          <w:rFonts w:ascii="Verdana" w:eastAsia="宋体" w:hAnsi="Verdana" w:cs="宋体"/>
          <w:color w:val="000000"/>
          <w:kern w:val="0"/>
          <w:szCs w:val="21"/>
        </w:rPr>
        <w:t>。</w:t>
      </w:r>
    </w:p>
    <w:p w:rsidR="00104670" w:rsidRPr="00104670" w:rsidRDefault="00104670" w:rsidP="00104670">
      <w:pPr>
        <w:widowControl/>
        <w:shd w:val="clear" w:color="auto" w:fill="FFFFFF"/>
        <w:spacing w:before="150" w:after="150" w:line="378" w:lineRule="atLeast"/>
        <w:jc w:val="left"/>
        <w:rPr>
          <w:rFonts w:ascii="Verdana" w:eastAsia="宋体" w:hAnsi="Verdana" w:cs="宋体"/>
          <w:color w:val="000000"/>
          <w:kern w:val="0"/>
          <w:szCs w:val="21"/>
        </w:rPr>
      </w:pPr>
      <w:r w:rsidRPr="00104670">
        <w:rPr>
          <w:rFonts w:ascii="Verdana" w:eastAsia="宋体" w:hAnsi="Verdana" w:cs="宋体"/>
          <w:color w:val="000000"/>
          <w:kern w:val="0"/>
          <w:szCs w:val="21"/>
        </w:rPr>
        <w:t>61</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servlet</w:t>
      </w:r>
      <w:r w:rsidRPr="00104670">
        <w:rPr>
          <w:rFonts w:ascii="Verdana" w:eastAsia="宋体" w:hAnsi="Verdana" w:cs="宋体"/>
          <w:color w:val="000000"/>
          <w:kern w:val="0"/>
          <w:szCs w:val="21"/>
        </w:rPr>
        <w:t>的生命周期</w:t>
      </w:r>
      <w:r w:rsidRPr="00104670">
        <w:rPr>
          <w:rFonts w:ascii="Verdana" w:eastAsia="宋体" w:hAnsi="Verdana" w:cs="宋体"/>
          <w:color w:val="000000"/>
          <w:kern w:val="0"/>
          <w:szCs w:val="21"/>
        </w:rPr>
        <w:br/>
        <w:t>web</w:t>
      </w:r>
      <w:r w:rsidRPr="00104670">
        <w:rPr>
          <w:rFonts w:ascii="Verdana" w:eastAsia="宋体" w:hAnsi="Verdana" w:cs="宋体"/>
          <w:color w:val="000000"/>
          <w:kern w:val="0"/>
          <w:szCs w:val="21"/>
        </w:rPr>
        <w:t>容器加载</w:t>
      </w:r>
      <w:r w:rsidRPr="00104670">
        <w:rPr>
          <w:rFonts w:ascii="Verdana" w:eastAsia="宋体" w:hAnsi="Verdana" w:cs="宋体"/>
          <w:color w:val="000000"/>
          <w:kern w:val="0"/>
          <w:szCs w:val="21"/>
        </w:rPr>
        <w:t>servlet</w:t>
      </w:r>
      <w:r w:rsidRPr="00104670">
        <w:rPr>
          <w:rFonts w:ascii="Verdana" w:eastAsia="宋体" w:hAnsi="Verdana" w:cs="宋体"/>
          <w:color w:val="000000"/>
          <w:kern w:val="0"/>
          <w:szCs w:val="21"/>
        </w:rPr>
        <w:t>，生命周期开始。通过调用</w:t>
      </w:r>
      <w:r w:rsidRPr="00104670">
        <w:rPr>
          <w:rFonts w:ascii="Verdana" w:eastAsia="宋体" w:hAnsi="Verdana" w:cs="宋体"/>
          <w:color w:val="000000"/>
          <w:kern w:val="0"/>
          <w:szCs w:val="21"/>
        </w:rPr>
        <w:t>servlet</w:t>
      </w:r>
      <w:r w:rsidRPr="00104670">
        <w:rPr>
          <w:rFonts w:ascii="Verdana" w:eastAsia="宋体" w:hAnsi="Verdana" w:cs="宋体"/>
          <w:color w:val="000000"/>
          <w:kern w:val="0"/>
          <w:szCs w:val="21"/>
        </w:rPr>
        <w:t>的</w:t>
      </w:r>
      <w:r w:rsidRPr="00104670">
        <w:rPr>
          <w:rFonts w:ascii="Verdana" w:eastAsia="宋体" w:hAnsi="Verdana" w:cs="宋体"/>
          <w:color w:val="000000"/>
          <w:kern w:val="0"/>
          <w:szCs w:val="21"/>
        </w:rPr>
        <w:t>init()</w:t>
      </w:r>
      <w:r w:rsidRPr="00104670">
        <w:rPr>
          <w:rFonts w:ascii="Verdana" w:eastAsia="宋体" w:hAnsi="Verdana" w:cs="宋体"/>
          <w:color w:val="000000"/>
          <w:kern w:val="0"/>
          <w:szCs w:val="21"/>
        </w:rPr>
        <w:t>方法进行</w:t>
      </w:r>
      <w:r w:rsidRPr="00104670">
        <w:rPr>
          <w:rFonts w:ascii="Verdana" w:eastAsia="宋体" w:hAnsi="Verdana" w:cs="宋体"/>
          <w:color w:val="000000"/>
          <w:kern w:val="0"/>
          <w:szCs w:val="21"/>
        </w:rPr>
        <w:t>servlet</w:t>
      </w:r>
      <w:r w:rsidRPr="00104670">
        <w:rPr>
          <w:rFonts w:ascii="Verdana" w:eastAsia="宋体" w:hAnsi="Verdana" w:cs="宋体"/>
          <w:color w:val="000000"/>
          <w:kern w:val="0"/>
          <w:szCs w:val="21"/>
        </w:rPr>
        <w:t>的初始化。通过调用</w:t>
      </w:r>
      <w:r w:rsidRPr="00104670">
        <w:rPr>
          <w:rFonts w:ascii="Verdana" w:eastAsia="宋体" w:hAnsi="Verdana" w:cs="宋体"/>
          <w:color w:val="000000"/>
          <w:kern w:val="0"/>
          <w:szCs w:val="21"/>
        </w:rPr>
        <w:t>service()</w:t>
      </w:r>
      <w:r w:rsidRPr="00104670">
        <w:rPr>
          <w:rFonts w:ascii="Verdana" w:eastAsia="宋体" w:hAnsi="Verdana" w:cs="宋体"/>
          <w:color w:val="000000"/>
          <w:kern w:val="0"/>
          <w:szCs w:val="21"/>
        </w:rPr>
        <w:t>方法实现，根据请求的不同调用不同的</w:t>
      </w:r>
      <w:r w:rsidRPr="00104670">
        <w:rPr>
          <w:rFonts w:ascii="Verdana" w:eastAsia="宋体" w:hAnsi="Verdana" w:cs="宋体"/>
          <w:color w:val="000000"/>
          <w:kern w:val="0"/>
          <w:szCs w:val="21"/>
        </w:rPr>
        <w:t>do***()</w:t>
      </w:r>
      <w:r w:rsidRPr="00104670">
        <w:rPr>
          <w:rFonts w:ascii="Verdana" w:eastAsia="宋体" w:hAnsi="Verdana" w:cs="宋体"/>
          <w:color w:val="000000"/>
          <w:kern w:val="0"/>
          <w:szCs w:val="21"/>
        </w:rPr>
        <w:t>方法。结束服务，</w:t>
      </w:r>
      <w:r w:rsidRPr="00104670">
        <w:rPr>
          <w:rFonts w:ascii="Verdana" w:eastAsia="宋体" w:hAnsi="Verdana" w:cs="宋体"/>
          <w:color w:val="000000"/>
          <w:kern w:val="0"/>
          <w:szCs w:val="21"/>
        </w:rPr>
        <w:t>web</w:t>
      </w:r>
      <w:r w:rsidRPr="00104670">
        <w:rPr>
          <w:rFonts w:ascii="Verdana" w:eastAsia="宋体" w:hAnsi="Verdana" w:cs="宋体"/>
          <w:color w:val="000000"/>
          <w:kern w:val="0"/>
          <w:szCs w:val="21"/>
        </w:rPr>
        <w:t>容器调用</w:t>
      </w:r>
      <w:r w:rsidRPr="00104670">
        <w:rPr>
          <w:rFonts w:ascii="Verdana" w:eastAsia="宋体" w:hAnsi="Verdana" w:cs="宋体"/>
          <w:color w:val="000000"/>
          <w:kern w:val="0"/>
          <w:szCs w:val="21"/>
        </w:rPr>
        <w:t>servlet</w:t>
      </w:r>
      <w:r w:rsidRPr="00104670">
        <w:rPr>
          <w:rFonts w:ascii="Verdana" w:eastAsia="宋体" w:hAnsi="Verdana" w:cs="宋体"/>
          <w:color w:val="000000"/>
          <w:kern w:val="0"/>
          <w:szCs w:val="21"/>
        </w:rPr>
        <w:t>的</w:t>
      </w:r>
      <w:r w:rsidRPr="00104670">
        <w:rPr>
          <w:rFonts w:ascii="Verdana" w:eastAsia="宋体" w:hAnsi="Verdana" w:cs="宋体"/>
          <w:color w:val="000000"/>
          <w:kern w:val="0"/>
          <w:szCs w:val="21"/>
        </w:rPr>
        <w:t>destroy()</w:t>
      </w:r>
      <w:r w:rsidRPr="00104670">
        <w:rPr>
          <w:rFonts w:ascii="Verdana" w:eastAsia="宋体" w:hAnsi="Verdana" w:cs="宋体"/>
          <w:color w:val="000000"/>
          <w:kern w:val="0"/>
          <w:szCs w:val="21"/>
        </w:rPr>
        <w:t>方法。</w:t>
      </w:r>
      <w:r w:rsidRPr="00104670">
        <w:rPr>
          <w:rFonts w:ascii="Verdana" w:eastAsia="宋体" w:hAnsi="Verdana" w:cs="宋体"/>
          <w:color w:val="000000"/>
          <w:kern w:val="0"/>
          <w:szCs w:val="21"/>
        </w:rPr>
        <w:br/>
        <w:t>62</w:t>
      </w:r>
      <w:r w:rsidRPr="00104670">
        <w:rPr>
          <w:rFonts w:ascii="Verdana" w:eastAsia="宋体" w:hAnsi="Verdana" w:cs="宋体"/>
          <w:color w:val="000000"/>
          <w:kern w:val="0"/>
          <w:szCs w:val="21"/>
        </w:rPr>
        <w:t>、如何现实</w:t>
      </w:r>
      <w:r w:rsidRPr="00104670">
        <w:rPr>
          <w:rFonts w:ascii="Verdana" w:eastAsia="宋体" w:hAnsi="Verdana" w:cs="宋体"/>
          <w:color w:val="000000"/>
          <w:kern w:val="0"/>
          <w:szCs w:val="21"/>
        </w:rPr>
        <w:t>servlet</w:t>
      </w:r>
      <w:r w:rsidRPr="00104670">
        <w:rPr>
          <w:rFonts w:ascii="Verdana" w:eastAsia="宋体" w:hAnsi="Verdana" w:cs="宋体"/>
          <w:color w:val="000000"/>
          <w:kern w:val="0"/>
          <w:szCs w:val="21"/>
        </w:rPr>
        <w:t>的单线程模式</w:t>
      </w:r>
      <w:r w:rsidRPr="00104670">
        <w:rPr>
          <w:rFonts w:ascii="Verdana" w:eastAsia="宋体" w:hAnsi="Verdana" w:cs="宋体"/>
          <w:color w:val="000000"/>
          <w:kern w:val="0"/>
          <w:szCs w:val="21"/>
        </w:rPr>
        <w:br/>
        <w:t>&lt;%@ page isThreadSafe=”false”%&gt;</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lastRenderedPageBreak/>
        <w:t>63</w:t>
      </w:r>
      <w:r w:rsidRPr="00104670">
        <w:rPr>
          <w:rFonts w:ascii="Verdana" w:eastAsia="宋体" w:hAnsi="Verdana" w:cs="宋体"/>
          <w:color w:val="000000"/>
          <w:kern w:val="0"/>
          <w:szCs w:val="21"/>
        </w:rPr>
        <w:t>、页面间对象传递的方法</w:t>
      </w:r>
      <w:r w:rsidRPr="00104670">
        <w:rPr>
          <w:rFonts w:ascii="Verdana" w:eastAsia="宋体" w:hAnsi="Verdana" w:cs="宋体"/>
          <w:color w:val="000000"/>
          <w:kern w:val="0"/>
          <w:szCs w:val="21"/>
        </w:rPr>
        <w:br/>
        <w:t>request</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session</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application</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cookie</w:t>
      </w:r>
      <w:r w:rsidRPr="00104670">
        <w:rPr>
          <w:rFonts w:ascii="Verdana" w:eastAsia="宋体" w:hAnsi="Verdana" w:cs="宋体"/>
          <w:color w:val="000000"/>
          <w:kern w:val="0"/>
          <w:szCs w:val="21"/>
        </w:rPr>
        <w:t>等</w:t>
      </w:r>
      <w:r w:rsidRPr="00104670">
        <w:rPr>
          <w:rFonts w:ascii="Verdana" w:eastAsia="宋体" w:hAnsi="Verdana" w:cs="宋体"/>
          <w:color w:val="000000"/>
          <w:kern w:val="0"/>
          <w:szCs w:val="21"/>
        </w:rPr>
        <w:br/>
        <w:t>64</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JSP</w:t>
      </w:r>
      <w:r w:rsidRPr="00104670">
        <w:rPr>
          <w:rFonts w:ascii="Verdana" w:eastAsia="宋体" w:hAnsi="Verdana" w:cs="宋体"/>
          <w:color w:val="000000"/>
          <w:kern w:val="0"/>
          <w:szCs w:val="21"/>
        </w:rPr>
        <w:t>和</w:t>
      </w:r>
      <w:r w:rsidRPr="00104670">
        <w:rPr>
          <w:rFonts w:ascii="Verdana" w:eastAsia="宋体" w:hAnsi="Verdana" w:cs="宋体"/>
          <w:color w:val="000000"/>
          <w:kern w:val="0"/>
          <w:szCs w:val="21"/>
        </w:rPr>
        <w:t>Servlet</w:t>
      </w:r>
      <w:r w:rsidRPr="00104670">
        <w:rPr>
          <w:rFonts w:ascii="Verdana" w:eastAsia="宋体" w:hAnsi="Verdana" w:cs="宋体"/>
          <w:color w:val="000000"/>
          <w:kern w:val="0"/>
          <w:szCs w:val="21"/>
        </w:rPr>
        <w:t>有哪些相同点和不同点，他们之间的联系是什么？</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t>JSP</w:t>
      </w:r>
      <w:r w:rsidRPr="00104670">
        <w:rPr>
          <w:rFonts w:ascii="Verdana" w:eastAsia="宋体" w:hAnsi="Verdana" w:cs="宋体"/>
          <w:color w:val="000000"/>
          <w:kern w:val="0"/>
          <w:szCs w:val="21"/>
        </w:rPr>
        <w:t>是</w:t>
      </w:r>
      <w:r w:rsidRPr="00104670">
        <w:rPr>
          <w:rFonts w:ascii="Verdana" w:eastAsia="宋体" w:hAnsi="Verdana" w:cs="宋体"/>
          <w:color w:val="000000"/>
          <w:kern w:val="0"/>
          <w:szCs w:val="21"/>
        </w:rPr>
        <w:t>Servlet</w:t>
      </w:r>
      <w:r w:rsidRPr="00104670">
        <w:rPr>
          <w:rFonts w:ascii="Verdana" w:eastAsia="宋体" w:hAnsi="Verdana" w:cs="宋体"/>
          <w:color w:val="000000"/>
          <w:kern w:val="0"/>
          <w:szCs w:val="21"/>
        </w:rPr>
        <w:t>技术的扩展，本质上是</w:t>
      </w:r>
      <w:r w:rsidRPr="00104670">
        <w:rPr>
          <w:rFonts w:ascii="Verdana" w:eastAsia="宋体" w:hAnsi="Verdana" w:cs="宋体"/>
          <w:color w:val="000000"/>
          <w:kern w:val="0"/>
          <w:szCs w:val="21"/>
        </w:rPr>
        <w:t>Servlet</w:t>
      </w:r>
      <w:r w:rsidRPr="00104670">
        <w:rPr>
          <w:rFonts w:ascii="Verdana" w:eastAsia="宋体" w:hAnsi="Verdana" w:cs="宋体"/>
          <w:color w:val="000000"/>
          <w:kern w:val="0"/>
          <w:szCs w:val="21"/>
        </w:rPr>
        <w:t>的简易方式，更强调应用的外表表达。</w:t>
      </w:r>
      <w:r w:rsidRPr="00104670">
        <w:rPr>
          <w:rFonts w:ascii="Verdana" w:eastAsia="宋体" w:hAnsi="Verdana" w:cs="宋体"/>
          <w:color w:val="000000"/>
          <w:kern w:val="0"/>
          <w:szCs w:val="21"/>
        </w:rPr>
        <w:t>JSP</w:t>
      </w:r>
      <w:r w:rsidRPr="00104670">
        <w:rPr>
          <w:rFonts w:ascii="Verdana" w:eastAsia="宋体" w:hAnsi="Verdana" w:cs="宋体"/>
          <w:color w:val="000000"/>
          <w:kern w:val="0"/>
          <w:szCs w:val="21"/>
        </w:rPr>
        <w:t>编译后是</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类</w:t>
      </w:r>
      <w:r w:rsidRPr="00104670">
        <w:rPr>
          <w:rFonts w:ascii="Verdana" w:eastAsia="宋体" w:hAnsi="Verdana" w:cs="宋体"/>
          <w:color w:val="000000"/>
          <w:kern w:val="0"/>
          <w:szCs w:val="21"/>
        </w:rPr>
        <w:t>servlet"</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Servlet</w:t>
      </w:r>
      <w:r w:rsidRPr="00104670">
        <w:rPr>
          <w:rFonts w:ascii="Verdana" w:eastAsia="宋体" w:hAnsi="Verdana" w:cs="宋体"/>
          <w:color w:val="000000"/>
          <w:kern w:val="0"/>
          <w:szCs w:val="21"/>
        </w:rPr>
        <w:t>和</w:t>
      </w:r>
      <w:r w:rsidRPr="00104670">
        <w:rPr>
          <w:rFonts w:ascii="Verdana" w:eastAsia="宋体" w:hAnsi="Verdana" w:cs="宋体"/>
          <w:color w:val="000000"/>
          <w:kern w:val="0"/>
          <w:szCs w:val="21"/>
        </w:rPr>
        <w:t>JSP</w:t>
      </w:r>
      <w:r w:rsidRPr="00104670">
        <w:rPr>
          <w:rFonts w:ascii="Verdana" w:eastAsia="宋体" w:hAnsi="Verdana" w:cs="宋体"/>
          <w:color w:val="000000"/>
          <w:kern w:val="0"/>
          <w:szCs w:val="21"/>
        </w:rPr>
        <w:t>最主要的不同点在于，</w:t>
      </w:r>
      <w:r w:rsidRPr="00104670">
        <w:rPr>
          <w:rFonts w:ascii="Verdana" w:eastAsia="宋体" w:hAnsi="Verdana" w:cs="宋体"/>
          <w:color w:val="000000"/>
          <w:kern w:val="0"/>
          <w:szCs w:val="21"/>
        </w:rPr>
        <w:t>Servlet</w:t>
      </w:r>
      <w:r w:rsidRPr="00104670">
        <w:rPr>
          <w:rFonts w:ascii="Verdana" w:eastAsia="宋体" w:hAnsi="Verdana" w:cs="宋体"/>
          <w:color w:val="000000"/>
          <w:kern w:val="0"/>
          <w:szCs w:val="21"/>
        </w:rPr>
        <w:t>的应用逻辑是在</w:t>
      </w:r>
      <w:r w:rsidRPr="00104670">
        <w:rPr>
          <w:rFonts w:ascii="Verdana" w:eastAsia="宋体" w:hAnsi="Verdana" w:cs="宋体"/>
          <w:color w:val="000000"/>
          <w:kern w:val="0"/>
          <w:szCs w:val="21"/>
        </w:rPr>
        <w:t>Java</w:t>
      </w:r>
      <w:r w:rsidRPr="00104670">
        <w:rPr>
          <w:rFonts w:ascii="Verdana" w:eastAsia="宋体" w:hAnsi="Verdana" w:cs="宋体"/>
          <w:color w:val="000000"/>
          <w:kern w:val="0"/>
          <w:szCs w:val="21"/>
        </w:rPr>
        <w:t>文件中，并且完全从表示层中的</w:t>
      </w:r>
      <w:r w:rsidRPr="00104670">
        <w:rPr>
          <w:rFonts w:ascii="Verdana" w:eastAsia="宋体" w:hAnsi="Verdana" w:cs="宋体"/>
          <w:color w:val="000000"/>
          <w:kern w:val="0"/>
          <w:szCs w:val="21"/>
        </w:rPr>
        <w:t>HTML</w:t>
      </w:r>
      <w:r w:rsidRPr="00104670">
        <w:rPr>
          <w:rFonts w:ascii="Verdana" w:eastAsia="宋体" w:hAnsi="Verdana" w:cs="宋体"/>
          <w:color w:val="000000"/>
          <w:kern w:val="0"/>
          <w:szCs w:val="21"/>
        </w:rPr>
        <w:t>里分离开来。而</w:t>
      </w:r>
      <w:r w:rsidRPr="00104670">
        <w:rPr>
          <w:rFonts w:ascii="Verdana" w:eastAsia="宋体" w:hAnsi="Verdana" w:cs="宋体"/>
          <w:color w:val="000000"/>
          <w:kern w:val="0"/>
          <w:szCs w:val="21"/>
        </w:rPr>
        <w:t>JSP</w:t>
      </w:r>
      <w:r w:rsidRPr="00104670">
        <w:rPr>
          <w:rFonts w:ascii="Verdana" w:eastAsia="宋体" w:hAnsi="Verdana" w:cs="宋体"/>
          <w:color w:val="000000"/>
          <w:kern w:val="0"/>
          <w:szCs w:val="21"/>
        </w:rPr>
        <w:t>的情况是</w:t>
      </w:r>
      <w:r w:rsidRPr="00104670">
        <w:rPr>
          <w:rFonts w:ascii="Verdana" w:eastAsia="宋体" w:hAnsi="Verdana" w:cs="宋体"/>
          <w:color w:val="000000"/>
          <w:kern w:val="0"/>
          <w:szCs w:val="21"/>
        </w:rPr>
        <w:t>Java</w:t>
      </w:r>
      <w:r w:rsidRPr="00104670">
        <w:rPr>
          <w:rFonts w:ascii="Verdana" w:eastAsia="宋体" w:hAnsi="Verdana" w:cs="宋体"/>
          <w:color w:val="000000"/>
          <w:kern w:val="0"/>
          <w:szCs w:val="21"/>
        </w:rPr>
        <w:t>和</w:t>
      </w:r>
      <w:r w:rsidRPr="00104670">
        <w:rPr>
          <w:rFonts w:ascii="Verdana" w:eastAsia="宋体" w:hAnsi="Verdana" w:cs="宋体"/>
          <w:color w:val="000000"/>
          <w:kern w:val="0"/>
          <w:szCs w:val="21"/>
        </w:rPr>
        <w:t>HTML</w:t>
      </w:r>
      <w:r w:rsidRPr="00104670">
        <w:rPr>
          <w:rFonts w:ascii="Verdana" w:eastAsia="宋体" w:hAnsi="Verdana" w:cs="宋体"/>
          <w:color w:val="000000"/>
          <w:kern w:val="0"/>
          <w:szCs w:val="21"/>
        </w:rPr>
        <w:t>可以组合成一个扩展名为</w:t>
      </w:r>
      <w:r w:rsidRPr="00104670">
        <w:rPr>
          <w:rFonts w:ascii="Verdana" w:eastAsia="宋体" w:hAnsi="Verdana" w:cs="宋体"/>
          <w:color w:val="000000"/>
          <w:kern w:val="0"/>
          <w:szCs w:val="21"/>
        </w:rPr>
        <w:t>.jsp</w:t>
      </w:r>
      <w:r w:rsidRPr="00104670">
        <w:rPr>
          <w:rFonts w:ascii="Verdana" w:eastAsia="宋体" w:hAnsi="Verdana" w:cs="宋体"/>
          <w:color w:val="000000"/>
          <w:kern w:val="0"/>
          <w:szCs w:val="21"/>
        </w:rPr>
        <w:t>的文件。</w:t>
      </w:r>
      <w:r w:rsidRPr="00104670">
        <w:rPr>
          <w:rFonts w:ascii="Verdana" w:eastAsia="宋体" w:hAnsi="Verdana" w:cs="宋体"/>
          <w:color w:val="000000"/>
          <w:kern w:val="0"/>
          <w:szCs w:val="21"/>
        </w:rPr>
        <w:t>JSP</w:t>
      </w:r>
      <w:r w:rsidRPr="00104670">
        <w:rPr>
          <w:rFonts w:ascii="Verdana" w:eastAsia="宋体" w:hAnsi="Verdana" w:cs="宋体"/>
          <w:color w:val="000000"/>
          <w:kern w:val="0"/>
          <w:szCs w:val="21"/>
        </w:rPr>
        <w:t>侧重于视图，</w:t>
      </w:r>
      <w:r w:rsidRPr="00104670">
        <w:rPr>
          <w:rFonts w:ascii="Verdana" w:eastAsia="宋体" w:hAnsi="Verdana" w:cs="宋体"/>
          <w:color w:val="000000"/>
          <w:kern w:val="0"/>
          <w:szCs w:val="21"/>
        </w:rPr>
        <w:t>Servlet</w:t>
      </w:r>
      <w:r w:rsidRPr="00104670">
        <w:rPr>
          <w:rFonts w:ascii="Verdana" w:eastAsia="宋体" w:hAnsi="Verdana" w:cs="宋体"/>
          <w:color w:val="000000"/>
          <w:kern w:val="0"/>
          <w:szCs w:val="21"/>
        </w:rPr>
        <w:t>主要用于控制逻辑。</w:t>
      </w:r>
      <w:r w:rsidRPr="00104670">
        <w:rPr>
          <w:rFonts w:ascii="Verdana" w:eastAsia="宋体" w:hAnsi="Verdana" w:cs="宋体"/>
          <w:color w:val="000000"/>
          <w:kern w:val="0"/>
          <w:szCs w:val="21"/>
        </w:rPr>
        <w:br/>
        <w:t>65</w:t>
      </w:r>
      <w:r w:rsidRPr="00104670">
        <w:rPr>
          <w:rFonts w:ascii="Verdana" w:eastAsia="宋体" w:hAnsi="Verdana" w:cs="宋体"/>
          <w:color w:val="000000"/>
          <w:kern w:val="0"/>
          <w:szCs w:val="21"/>
        </w:rPr>
        <w:t>、四种会话跟踪技术</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会话作用域</w:t>
      </w:r>
      <w:r w:rsidRPr="00104670">
        <w:rPr>
          <w:rFonts w:ascii="Verdana" w:eastAsia="宋体" w:hAnsi="Verdana" w:cs="宋体"/>
          <w:color w:val="000000"/>
          <w:kern w:val="0"/>
          <w:szCs w:val="21"/>
        </w:rPr>
        <w:t xml:space="preserve">ServletsJSP </w:t>
      </w:r>
      <w:r w:rsidRPr="00104670">
        <w:rPr>
          <w:rFonts w:ascii="Verdana" w:eastAsia="宋体" w:hAnsi="Verdana" w:cs="宋体"/>
          <w:color w:val="000000"/>
          <w:kern w:val="0"/>
          <w:szCs w:val="21"/>
        </w:rPr>
        <w:t>页面描述</w:t>
      </w:r>
      <w:r w:rsidRPr="00104670">
        <w:rPr>
          <w:rFonts w:ascii="Verdana" w:eastAsia="宋体" w:hAnsi="Verdana" w:cs="宋体"/>
          <w:color w:val="000000"/>
          <w:kern w:val="0"/>
          <w:szCs w:val="21"/>
        </w:rPr>
        <w:br/>
        <w:t>page</w:t>
      </w:r>
      <w:r w:rsidRPr="00104670">
        <w:rPr>
          <w:rFonts w:ascii="Verdana" w:eastAsia="宋体" w:hAnsi="Verdana" w:cs="宋体"/>
          <w:color w:val="000000"/>
          <w:kern w:val="0"/>
          <w:szCs w:val="21"/>
        </w:rPr>
        <w:t>否是代表与一个页面相关的对象和属性。一个页面由一个编译好的</w:t>
      </w:r>
      <w:r w:rsidRPr="00104670">
        <w:rPr>
          <w:rFonts w:ascii="Verdana" w:eastAsia="宋体" w:hAnsi="Verdana" w:cs="宋体"/>
          <w:color w:val="000000"/>
          <w:kern w:val="0"/>
          <w:szCs w:val="21"/>
        </w:rPr>
        <w:t xml:space="preserve"> Java servlet </w:t>
      </w:r>
      <w:r w:rsidRPr="00104670">
        <w:rPr>
          <w:rFonts w:ascii="Verdana" w:eastAsia="宋体" w:hAnsi="Verdana" w:cs="宋体"/>
          <w:color w:val="000000"/>
          <w:kern w:val="0"/>
          <w:szCs w:val="21"/>
        </w:rPr>
        <w:t>类（可以带有任何的</w:t>
      </w:r>
      <w:r w:rsidRPr="00104670">
        <w:rPr>
          <w:rFonts w:ascii="Verdana" w:eastAsia="宋体" w:hAnsi="Verdana" w:cs="宋体"/>
          <w:color w:val="000000"/>
          <w:kern w:val="0"/>
          <w:szCs w:val="21"/>
        </w:rPr>
        <w:t xml:space="preserve"> include </w:t>
      </w:r>
      <w:r w:rsidRPr="00104670">
        <w:rPr>
          <w:rFonts w:ascii="Verdana" w:eastAsia="宋体" w:hAnsi="Verdana" w:cs="宋体"/>
          <w:color w:val="000000"/>
          <w:kern w:val="0"/>
          <w:szCs w:val="21"/>
        </w:rPr>
        <w:t>指令，但是没有</w:t>
      </w:r>
      <w:r w:rsidRPr="00104670">
        <w:rPr>
          <w:rFonts w:ascii="Verdana" w:eastAsia="宋体" w:hAnsi="Verdana" w:cs="宋体"/>
          <w:color w:val="000000"/>
          <w:kern w:val="0"/>
          <w:szCs w:val="21"/>
        </w:rPr>
        <w:t xml:space="preserve"> include </w:t>
      </w:r>
      <w:r w:rsidRPr="00104670">
        <w:rPr>
          <w:rFonts w:ascii="Verdana" w:eastAsia="宋体" w:hAnsi="Verdana" w:cs="宋体"/>
          <w:color w:val="000000"/>
          <w:kern w:val="0"/>
          <w:szCs w:val="21"/>
        </w:rPr>
        <w:t>动作）表示。这既包括</w:t>
      </w:r>
      <w:r w:rsidRPr="00104670">
        <w:rPr>
          <w:rFonts w:ascii="Verdana" w:eastAsia="宋体" w:hAnsi="Verdana" w:cs="宋体"/>
          <w:color w:val="000000"/>
          <w:kern w:val="0"/>
          <w:szCs w:val="21"/>
        </w:rPr>
        <w:t xml:space="preserve"> servlet </w:t>
      </w:r>
      <w:r w:rsidRPr="00104670">
        <w:rPr>
          <w:rFonts w:ascii="Verdana" w:eastAsia="宋体" w:hAnsi="Verdana" w:cs="宋体"/>
          <w:color w:val="000000"/>
          <w:kern w:val="0"/>
          <w:szCs w:val="21"/>
        </w:rPr>
        <w:t>又包括被编译成</w:t>
      </w:r>
      <w:r w:rsidRPr="00104670">
        <w:rPr>
          <w:rFonts w:ascii="Verdana" w:eastAsia="宋体" w:hAnsi="Verdana" w:cs="宋体"/>
          <w:color w:val="000000"/>
          <w:kern w:val="0"/>
          <w:szCs w:val="21"/>
        </w:rPr>
        <w:t xml:space="preserve"> servlet </w:t>
      </w:r>
      <w:r w:rsidRPr="00104670">
        <w:rPr>
          <w:rFonts w:ascii="Verdana" w:eastAsia="宋体" w:hAnsi="Verdana" w:cs="宋体"/>
          <w:color w:val="000000"/>
          <w:kern w:val="0"/>
          <w:szCs w:val="21"/>
        </w:rPr>
        <w:t>的</w:t>
      </w:r>
      <w:r w:rsidRPr="00104670">
        <w:rPr>
          <w:rFonts w:ascii="Verdana" w:eastAsia="宋体" w:hAnsi="Verdana" w:cs="宋体"/>
          <w:color w:val="000000"/>
          <w:kern w:val="0"/>
          <w:szCs w:val="21"/>
        </w:rPr>
        <w:t xml:space="preserve"> JSP </w:t>
      </w:r>
      <w:r w:rsidRPr="00104670">
        <w:rPr>
          <w:rFonts w:ascii="Verdana" w:eastAsia="宋体" w:hAnsi="Verdana" w:cs="宋体"/>
          <w:color w:val="000000"/>
          <w:kern w:val="0"/>
          <w:szCs w:val="21"/>
        </w:rPr>
        <w:t>页面</w:t>
      </w:r>
      <w:r w:rsidRPr="00104670">
        <w:rPr>
          <w:rFonts w:ascii="Verdana" w:eastAsia="宋体" w:hAnsi="Verdana" w:cs="宋体"/>
          <w:color w:val="000000"/>
          <w:kern w:val="0"/>
          <w:szCs w:val="21"/>
        </w:rPr>
        <w:br/>
        <w:t>request</w:t>
      </w:r>
      <w:r w:rsidRPr="00104670">
        <w:rPr>
          <w:rFonts w:ascii="Verdana" w:eastAsia="宋体" w:hAnsi="Verdana" w:cs="宋体"/>
          <w:color w:val="000000"/>
          <w:kern w:val="0"/>
          <w:szCs w:val="21"/>
        </w:rPr>
        <w:t>是是代表与</w:t>
      </w:r>
      <w:r w:rsidRPr="00104670">
        <w:rPr>
          <w:rFonts w:ascii="Verdana" w:eastAsia="宋体" w:hAnsi="Verdana" w:cs="宋体"/>
          <w:color w:val="000000"/>
          <w:kern w:val="0"/>
          <w:szCs w:val="21"/>
        </w:rPr>
        <w:t xml:space="preserve"> Web </w:t>
      </w:r>
      <w:r w:rsidRPr="00104670">
        <w:rPr>
          <w:rFonts w:ascii="Verdana" w:eastAsia="宋体" w:hAnsi="Verdana" w:cs="宋体"/>
          <w:color w:val="000000"/>
          <w:kern w:val="0"/>
          <w:szCs w:val="21"/>
        </w:rPr>
        <w:t>客户机发出的一个请求相关的对象和属性。一个请求可能跨越多个页面，涉及多个</w:t>
      </w:r>
      <w:r w:rsidRPr="00104670">
        <w:rPr>
          <w:rFonts w:ascii="Verdana" w:eastAsia="宋体" w:hAnsi="Verdana" w:cs="宋体"/>
          <w:color w:val="000000"/>
          <w:kern w:val="0"/>
          <w:szCs w:val="21"/>
        </w:rPr>
        <w:t xml:space="preserve"> Web </w:t>
      </w:r>
      <w:r w:rsidRPr="00104670">
        <w:rPr>
          <w:rFonts w:ascii="Verdana" w:eastAsia="宋体" w:hAnsi="Verdana" w:cs="宋体"/>
          <w:color w:val="000000"/>
          <w:kern w:val="0"/>
          <w:szCs w:val="21"/>
        </w:rPr>
        <w:t>组件（由于</w:t>
      </w:r>
      <w:r w:rsidRPr="00104670">
        <w:rPr>
          <w:rFonts w:ascii="Verdana" w:eastAsia="宋体" w:hAnsi="Verdana" w:cs="宋体"/>
          <w:color w:val="000000"/>
          <w:kern w:val="0"/>
          <w:szCs w:val="21"/>
        </w:rPr>
        <w:t xml:space="preserve"> forward </w:t>
      </w:r>
      <w:r w:rsidRPr="00104670">
        <w:rPr>
          <w:rFonts w:ascii="Verdana" w:eastAsia="宋体" w:hAnsi="Verdana" w:cs="宋体"/>
          <w:color w:val="000000"/>
          <w:kern w:val="0"/>
          <w:szCs w:val="21"/>
        </w:rPr>
        <w:t>指令和</w:t>
      </w:r>
      <w:r w:rsidRPr="00104670">
        <w:rPr>
          <w:rFonts w:ascii="Verdana" w:eastAsia="宋体" w:hAnsi="Verdana" w:cs="宋体"/>
          <w:color w:val="000000"/>
          <w:kern w:val="0"/>
          <w:szCs w:val="21"/>
        </w:rPr>
        <w:t xml:space="preserve"> include </w:t>
      </w:r>
      <w:r w:rsidRPr="00104670">
        <w:rPr>
          <w:rFonts w:ascii="Verdana" w:eastAsia="宋体" w:hAnsi="Verdana" w:cs="宋体"/>
          <w:color w:val="000000"/>
          <w:kern w:val="0"/>
          <w:szCs w:val="21"/>
        </w:rPr>
        <w:t>动作的关系）</w:t>
      </w:r>
      <w:r w:rsidRPr="00104670">
        <w:rPr>
          <w:rFonts w:ascii="Verdana" w:eastAsia="宋体" w:hAnsi="Verdana" w:cs="宋体"/>
          <w:color w:val="000000"/>
          <w:kern w:val="0"/>
          <w:szCs w:val="21"/>
        </w:rPr>
        <w:br/>
        <w:t>session</w:t>
      </w:r>
      <w:r w:rsidRPr="00104670">
        <w:rPr>
          <w:rFonts w:ascii="Verdana" w:eastAsia="宋体" w:hAnsi="Verdana" w:cs="宋体"/>
          <w:color w:val="000000"/>
          <w:kern w:val="0"/>
          <w:szCs w:val="21"/>
        </w:rPr>
        <w:t>是是代表与用于某个</w:t>
      </w:r>
      <w:r w:rsidRPr="00104670">
        <w:rPr>
          <w:rFonts w:ascii="Verdana" w:eastAsia="宋体" w:hAnsi="Verdana" w:cs="宋体"/>
          <w:color w:val="000000"/>
          <w:kern w:val="0"/>
          <w:szCs w:val="21"/>
        </w:rPr>
        <w:t xml:space="preserve"> Web </w:t>
      </w:r>
      <w:r w:rsidRPr="00104670">
        <w:rPr>
          <w:rFonts w:ascii="Verdana" w:eastAsia="宋体" w:hAnsi="Verdana" w:cs="宋体"/>
          <w:color w:val="000000"/>
          <w:kern w:val="0"/>
          <w:szCs w:val="21"/>
        </w:rPr>
        <w:t>客户机的一个用户体验相关的对象和属性。一个</w:t>
      </w:r>
      <w:r w:rsidRPr="00104670">
        <w:rPr>
          <w:rFonts w:ascii="Verdana" w:eastAsia="宋体" w:hAnsi="Verdana" w:cs="宋体"/>
          <w:color w:val="000000"/>
          <w:kern w:val="0"/>
          <w:szCs w:val="21"/>
        </w:rPr>
        <w:t xml:space="preserve"> Web </w:t>
      </w:r>
      <w:r w:rsidRPr="00104670">
        <w:rPr>
          <w:rFonts w:ascii="Verdana" w:eastAsia="宋体" w:hAnsi="Verdana" w:cs="宋体"/>
          <w:color w:val="000000"/>
          <w:kern w:val="0"/>
          <w:szCs w:val="21"/>
        </w:rPr>
        <w:t>会话可以也经常会跨越多个客户机请求</w:t>
      </w:r>
      <w:r w:rsidRPr="00104670">
        <w:rPr>
          <w:rFonts w:ascii="Verdana" w:eastAsia="宋体" w:hAnsi="Verdana" w:cs="宋体"/>
          <w:color w:val="000000"/>
          <w:kern w:val="0"/>
          <w:szCs w:val="21"/>
        </w:rPr>
        <w:br/>
        <w:t>application</w:t>
      </w:r>
      <w:r w:rsidRPr="00104670">
        <w:rPr>
          <w:rFonts w:ascii="Verdana" w:eastAsia="宋体" w:hAnsi="Verdana" w:cs="宋体"/>
          <w:color w:val="000000"/>
          <w:kern w:val="0"/>
          <w:szCs w:val="21"/>
        </w:rPr>
        <w:t>是是代表与整个</w:t>
      </w:r>
      <w:r w:rsidRPr="00104670">
        <w:rPr>
          <w:rFonts w:ascii="Verdana" w:eastAsia="宋体" w:hAnsi="Verdana" w:cs="宋体"/>
          <w:color w:val="000000"/>
          <w:kern w:val="0"/>
          <w:szCs w:val="21"/>
        </w:rPr>
        <w:t xml:space="preserve"> Web </w:t>
      </w:r>
      <w:r w:rsidRPr="00104670">
        <w:rPr>
          <w:rFonts w:ascii="Verdana" w:eastAsia="宋体" w:hAnsi="Verdana" w:cs="宋体"/>
          <w:color w:val="000000"/>
          <w:kern w:val="0"/>
          <w:szCs w:val="21"/>
        </w:rPr>
        <w:t>应用程序相关的对象和属性。这实质上是跨越整个</w:t>
      </w:r>
      <w:r w:rsidRPr="00104670">
        <w:rPr>
          <w:rFonts w:ascii="Verdana" w:eastAsia="宋体" w:hAnsi="Verdana" w:cs="宋体"/>
          <w:color w:val="000000"/>
          <w:kern w:val="0"/>
          <w:szCs w:val="21"/>
        </w:rPr>
        <w:t xml:space="preserve"> Web </w:t>
      </w:r>
      <w:r w:rsidRPr="00104670">
        <w:rPr>
          <w:rFonts w:ascii="Verdana" w:eastAsia="宋体" w:hAnsi="Verdana" w:cs="宋体"/>
          <w:color w:val="000000"/>
          <w:kern w:val="0"/>
          <w:szCs w:val="21"/>
        </w:rPr>
        <w:t>应用程序，包括多个页面、请求和会话的一个全局作用域</w:t>
      </w:r>
      <w:r w:rsidRPr="00104670">
        <w:rPr>
          <w:rFonts w:ascii="Verdana" w:eastAsia="宋体" w:hAnsi="Verdana" w:cs="宋体"/>
          <w:color w:val="000000"/>
          <w:kern w:val="0"/>
          <w:szCs w:val="21"/>
        </w:rPr>
        <w:br/>
        <w:t>66</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Request</w:t>
      </w:r>
      <w:r w:rsidRPr="00104670">
        <w:rPr>
          <w:rFonts w:ascii="Verdana" w:eastAsia="宋体" w:hAnsi="Verdana" w:cs="宋体"/>
          <w:color w:val="000000"/>
          <w:kern w:val="0"/>
          <w:szCs w:val="21"/>
        </w:rPr>
        <w:t>对象的主要方法：</w:t>
      </w:r>
      <w:r w:rsidRPr="00104670">
        <w:rPr>
          <w:rFonts w:ascii="Verdana" w:eastAsia="宋体" w:hAnsi="Verdana" w:cs="宋体"/>
          <w:color w:val="000000"/>
          <w:kern w:val="0"/>
          <w:szCs w:val="21"/>
        </w:rPr>
        <w:br/>
        <w:t>setAttribute(String name,Object)</w:t>
      </w:r>
      <w:r w:rsidRPr="00104670">
        <w:rPr>
          <w:rFonts w:ascii="Verdana" w:eastAsia="宋体" w:hAnsi="Verdana" w:cs="宋体"/>
          <w:color w:val="000000"/>
          <w:kern w:val="0"/>
          <w:szCs w:val="21"/>
        </w:rPr>
        <w:t>：设置名字为</w:t>
      </w:r>
      <w:r w:rsidRPr="00104670">
        <w:rPr>
          <w:rFonts w:ascii="Verdana" w:eastAsia="宋体" w:hAnsi="Verdana" w:cs="宋体"/>
          <w:color w:val="000000"/>
          <w:kern w:val="0"/>
          <w:szCs w:val="21"/>
        </w:rPr>
        <w:t>name</w:t>
      </w:r>
      <w:r w:rsidRPr="00104670">
        <w:rPr>
          <w:rFonts w:ascii="Verdana" w:eastAsia="宋体" w:hAnsi="Verdana" w:cs="宋体"/>
          <w:color w:val="000000"/>
          <w:kern w:val="0"/>
          <w:szCs w:val="21"/>
        </w:rPr>
        <w:t>的</w:t>
      </w:r>
      <w:r w:rsidRPr="00104670">
        <w:rPr>
          <w:rFonts w:ascii="Verdana" w:eastAsia="宋体" w:hAnsi="Verdana" w:cs="宋体"/>
          <w:color w:val="000000"/>
          <w:kern w:val="0"/>
          <w:szCs w:val="21"/>
        </w:rPr>
        <w:t>request</w:t>
      </w:r>
      <w:r w:rsidRPr="00104670">
        <w:rPr>
          <w:rFonts w:ascii="Verdana" w:eastAsia="宋体" w:hAnsi="Verdana" w:cs="宋体"/>
          <w:color w:val="000000"/>
          <w:kern w:val="0"/>
          <w:szCs w:val="21"/>
        </w:rPr>
        <w:t>的参数值</w:t>
      </w:r>
      <w:r w:rsidRPr="00104670">
        <w:rPr>
          <w:rFonts w:ascii="Verdana" w:eastAsia="宋体" w:hAnsi="Verdana" w:cs="宋体"/>
          <w:color w:val="000000"/>
          <w:kern w:val="0"/>
          <w:szCs w:val="21"/>
        </w:rPr>
        <w:br/>
        <w:t>getAttribute(String name)</w:t>
      </w:r>
      <w:r w:rsidRPr="00104670">
        <w:rPr>
          <w:rFonts w:ascii="Verdana" w:eastAsia="宋体" w:hAnsi="Verdana" w:cs="宋体"/>
          <w:color w:val="000000"/>
          <w:kern w:val="0"/>
          <w:szCs w:val="21"/>
        </w:rPr>
        <w:t>：返回由</w:t>
      </w:r>
      <w:r w:rsidRPr="00104670">
        <w:rPr>
          <w:rFonts w:ascii="Verdana" w:eastAsia="宋体" w:hAnsi="Verdana" w:cs="宋体"/>
          <w:color w:val="000000"/>
          <w:kern w:val="0"/>
          <w:szCs w:val="21"/>
        </w:rPr>
        <w:t>name</w:t>
      </w:r>
      <w:r w:rsidRPr="00104670">
        <w:rPr>
          <w:rFonts w:ascii="Verdana" w:eastAsia="宋体" w:hAnsi="Verdana" w:cs="宋体"/>
          <w:color w:val="000000"/>
          <w:kern w:val="0"/>
          <w:szCs w:val="21"/>
        </w:rPr>
        <w:t>指定的属性值</w:t>
      </w:r>
      <w:r w:rsidRPr="00104670">
        <w:rPr>
          <w:rFonts w:ascii="Verdana" w:eastAsia="宋体" w:hAnsi="Verdana" w:cs="宋体"/>
          <w:color w:val="000000"/>
          <w:kern w:val="0"/>
          <w:szCs w:val="21"/>
        </w:rPr>
        <w:br/>
        <w:t>getAttributeNames()</w:t>
      </w:r>
      <w:r w:rsidRPr="00104670">
        <w:rPr>
          <w:rFonts w:ascii="Verdana" w:eastAsia="宋体" w:hAnsi="Verdana" w:cs="宋体"/>
          <w:color w:val="000000"/>
          <w:kern w:val="0"/>
          <w:szCs w:val="21"/>
        </w:rPr>
        <w:t>：返回</w:t>
      </w:r>
      <w:r w:rsidRPr="00104670">
        <w:rPr>
          <w:rFonts w:ascii="Verdana" w:eastAsia="宋体" w:hAnsi="Verdana" w:cs="宋体"/>
          <w:color w:val="000000"/>
          <w:kern w:val="0"/>
          <w:szCs w:val="21"/>
        </w:rPr>
        <w:t>request</w:t>
      </w:r>
      <w:r w:rsidRPr="00104670">
        <w:rPr>
          <w:rFonts w:ascii="Verdana" w:eastAsia="宋体" w:hAnsi="Verdana" w:cs="宋体"/>
          <w:color w:val="000000"/>
          <w:kern w:val="0"/>
          <w:szCs w:val="21"/>
        </w:rPr>
        <w:t>对象所有属性的名字集合，结果是一个枚举的实例</w:t>
      </w:r>
      <w:r w:rsidRPr="00104670">
        <w:rPr>
          <w:rFonts w:ascii="Verdana" w:eastAsia="宋体" w:hAnsi="Verdana" w:cs="宋体"/>
          <w:color w:val="000000"/>
          <w:kern w:val="0"/>
          <w:szCs w:val="21"/>
        </w:rPr>
        <w:br/>
        <w:t>getCookies()</w:t>
      </w:r>
      <w:r w:rsidRPr="00104670">
        <w:rPr>
          <w:rFonts w:ascii="Verdana" w:eastAsia="宋体" w:hAnsi="Verdana" w:cs="宋体"/>
          <w:color w:val="000000"/>
          <w:kern w:val="0"/>
          <w:szCs w:val="21"/>
        </w:rPr>
        <w:t>：返回客户端的所有</w:t>
      </w:r>
      <w:r w:rsidRPr="00104670">
        <w:rPr>
          <w:rFonts w:ascii="Verdana" w:eastAsia="宋体" w:hAnsi="Verdana" w:cs="宋体"/>
          <w:color w:val="000000"/>
          <w:kern w:val="0"/>
          <w:szCs w:val="21"/>
        </w:rPr>
        <w:t>Cookie</w:t>
      </w:r>
      <w:r w:rsidRPr="00104670">
        <w:rPr>
          <w:rFonts w:ascii="Verdana" w:eastAsia="宋体" w:hAnsi="Verdana" w:cs="宋体"/>
          <w:color w:val="000000"/>
          <w:kern w:val="0"/>
          <w:szCs w:val="21"/>
        </w:rPr>
        <w:t>对象，结果是一个</w:t>
      </w:r>
      <w:r w:rsidRPr="00104670">
        <w:rPr>
          <w:rFonts w:ascii="Verdana" w:eastAsia="宋体" w:hAnsi="Verdana" w:cs="宋体"/>
          <w:color w:val="000000"/>
          <w:kern w:val="0"/>
          <w:szCs w:val="21"/>
        </w:rPr>
        <w:t>Cookie</w:t>
      </w:r>
      <w:r w:rsidRPr="00104670">
        <w:rPr>
          <w:rFonts w:ascii="Verdana" w:eastAsia="宋体" w:hAnsi="Verdana" w:cs="宋体"/>
          <w:color w:val="000000"/>
          <w:kern w:val="0"/>
          <w:szCs w:val="21"/>
        </w:rPr>
        <w:t>数组</w:t>
      </w:r>
      <w:r w:rsidRPr="00104670">
        <w:rPr>
          <w:rFonts w:ascii="Verdana" w:eastAsia="宋体" w:hAnsi="Verdana" w:cs="宋体"/>
          <w:color w:val="000000"/>
          <w:kern w:val="0"/>
          <w:szCs w:val="21"/>
        </w:rPr>
        <w:br/>
        <w:t>getCharacterEncoding()</w:t>
      </w:r>
      <w:r w:rsidRPr="00104670">
        <w:rPr>
          <w:rFonts w:ascii="Verdana" w:eastAsia="宋体" w:hAnsi="Verdana" w:cs="宋体"/>
          <w:color w:val="000000"/>
          <w:kern w:val="0"/>
          <w:szCs w:val="21"/>
        </w:rPr>
        <w:t>：返回请求中的字符编码方式</w:t>
      </w:r>
      <w:r w:rsidRPr="00104670">
        <w:rPr>
          <w:rFonts w:ascii="Verdana" w:eastAsia="宋体" w:hAnsi="Verdana" w:cs="宋体"/>
          <w:color w:val="000000"/>
          <w:kern w:val="0"/>
          <w:szCs w:val="21"/>
        </w:rPr>
        <w:br/>
        <w:t>getContentLength()</w:t>
      </w:r>
      <w:r w:rsidRPr="00104670">
        <w:rPr>
          <w:rFonts w:ascii="Verdana" w:eastAsia="宋体" w:hAnsi="Verdana" w:cs="宋体"/>
          <w:color w:val="000000"/>
          <w:kern w:val="0"/>
          <w:szCs w:val="21"/>
        </w:rPr>
        <w:t>：返回请求的</w:t>
      </w:r>
      <w:r w:rsidRPr="00104670">
        <w:rPr>
          <w:rFonts w:ascii="Verdana" w:eastAsia="宋体" w:hAnsi="Verdana" w:cs="宋体"/>
          <w:color w:val="000000"/>
          <w:kern w:val="0"/>
          <w:szCs w:val="21"/>
        </w:rPr>
        <w:t>Body</w:t>
      </w:r>
      <w:r w:rsidRPr="00104670">
        <w:rPr>
          <w:rFonts w:ascii="Verdana" w:eastAsia="宋体" w:hAnsi="Verdana" w:cs="宋体"/>
          <w:color w:val="000000"/>
          <w:kern w:val="0"/>
          <w:szCs w:val="21"/>
        </w:rPr>
        <w:t>的长度</w:t>
      </w:r>
      <w:r w:rsidRPr="00104670">
        <w:rPr>
          <w:rFonts w:ascii="Verdana" w:eastAsia="宋体" w:hAnsi="Verdana" w:cs="宋体"/>
          <w:color w:val="000000"/>
          <w:kern w:val="0"/>
          <w:szCs w:val="21"/>
        </w:rPr>
        <w:br/>
        <w:t>getHeader(String name)</w:t>
      </w:r>
      <w:r w:rsidRPr="00104670">
        <w:rPr>
          <w:rFonts w:ascii="Verdana" w:eastAsia="宋体" w:hAnsi="Verdana" w:cs="宋体"/>
          <w:color w:val="000000"/>
          <w:kern w:val="0"/>
          <w:szCs w:val="21"/>
        </w:rPr>
        <w:t>：获得</w:t>
      </w:r>
      <w:r w:rsidRPr="00104670">
        <w:rPr>
          <w:rFonts w:ascii="Verdana" w:eastAsia="宋体" w:hAnsi="Verdana" w:cs="宋体"/>
          <w:color w:val="000000"/>
          <w:kern w:val="0"/>
          <w:szCs w:val="21"/>
        </w:rPr>
        <w:t>HTTP</w:t>
      </w:r>
      <w:r w:rsidRPr="00104670">
        <w:rPr>
          <w:rFonts w:ascii="Verdana" w:eastAsia="宋体" w:hAnsi="Verdana" w:cs="宋体"/>
          <w:color w:val="000000"/>
          <w:kern w:val="0"/>
          <w:szCs w:val="21"/>
        </w:rPr>
        <w:t>协议定义的文件头信息</w:t>
      </w:r>
      <w:r w:rsidRPr="00104670">
        <w:rPr>
          <w:rFonts w:ascii="Verdana" w:eastAsia="宋体" w:hAnsi="Verdana" w:cs="宋体"/>
          <w:color w:val="000000"/>
          <w:kern w:val="0"/>
          <w:szCs w:val="21"/>
        </w:rPr>
        <w:br/>
        <w:t>getHeaders(String name)</w:t>
      </w:r>
      <w:r w:rsidRPr="00104670">
        <w:rPr>
          <w:rFonts w:ascii="Verdana" w:eastAsia="宋体" w:hAnsi="Verdana" w:cs="宋体"/>
          <w:color w:val="000000"/>
          <w:kern w:val="0"/>
          <w:szCs w:val="21"/>
        </w:rPr>
        <w:t>：返回指定名字的</w:t>
      </w:r>
      <w:r w:rsidRPr="00104670">
        <w:rPr>
          <w:rFonts w:ascii="Verdana" w:eastAsia="宋体" w:hAnsi="Verdana" w:cs="宋体"/>
          <w:color w:val="000000"/>
          <w:kern w:val="0"/>
          <w:szCs w:val="21"/>
        </w:rPr>
        <w:t>request Header</w:t>
      </w:r>
      <w:r w:rsidRPr="00104670">
        <w:rPr>
          <w:rFonts w:ascii="Verdana" w:eastAsia="宋体" w:hAnsi="Verdana" w:cs="宋体"/>
          <w:color w:val="000000"/>
          <w:kern w:val="0"/>
          <w:szCs w:val="21"/>
        </w:rPr>
        <w:t>的所有值，结果是一个枚举的实例</w:t>
      </w:r>
      <w:r w:rsidRPr="00104670">
        <w:rPr>
          <w:rFonts w:ascii="Verdana" w:eastAsia="宋体" w:hAnsi="Verdana" w:cs="宋体"/>
          <w:color w:val="000000"/>
          <w:kern w:val="0"/>
          <w:szCs w:val="21"/>
        </w:rPr>
        <w:br/>
        <w:t>getHeaderNames()</w:t>
      </w:r>
      <w:r w:rsidRPr="00104670">
        <w:rPr>
          <w:rFonts w:ascii="Verdana" w:eastAsia="宋体" w:hAnsi="Verdana" w:cs="宋体"/>
          <w:color w:val="000000"/>
          <w:kern w:val="0"/>
          <w:szCs w:val="21"/>
        </w:rPr>
        <w:t>：返回所以</w:t>
      </w:r>
      <w:r w:rsidRPr="00104670">
        <w:rPr>
          <w:rFonts w:ascii="Verdana" w:eastAsia="宋体" w:hAnsi="Verdana" w:cs="宋体"/>
          <w:color w:val="000000"/>
          <w:kern w:val="0"/>
          <w:szCs w:val="21"/>
        </w:rPr>
        <w:t>request Header</w:t>
      </w:r>
      <w:r w:rsidRPr="00104670">
        <w:rPr>
          <w:rFonts w:ascii="Verdana" w:eastAsia="宋体" w:hAnsi="Verdana" w:cs="宋体"/>
          <w:color w:val="000000"/>
          <w:kern w:val="0"/>
          <w:szCs w:val="21"/>
        </w:rPr>
        <w:t>的名字，结果是一个枚举的实例</w:t>
      </w:r>
      <w:r w:rsidRPr="00104670">
        <w:rPr>
          <w:rFonts w:ascii="Verdana" w:eastAsia="宋体" w:hAnsi="Verdana" w:cs="宋体"/>
          <w:color w:val="000000"/>
          <w:kern w:val="0"/>
          <w:szCs w:val="21"/>
        </w:rPr>
        <w:br/>
        <w:t>getInputStream()</w:t>
      </w:r>
      <w:r w:rsidRPr="00104670">
        <w:rPr>
          <w:rFonts w:ascii="Verdana" w:eastAsia="宋体" w:hAnsi="Verdana" w:cs="宋体"/>
          <w:color w:val="000000"/>
          <w:kern w:val="0"/>
          <w:szCs w:val="21"/>
        </w:rPr>
        <w:t>：返回请求的输入流，用于获得请求中的数据</w:t>
      </w:r>
      <w:r w:rsidRPr="00104670">
        <w:rPr>
          <w:rFonts w:ascii="Verdana" w:eastAsia="宋体" w:hAnsi="Verdana" w:cs="宋体"/>
          <w:color w:val="000000"/>
          <w:kern w:val="0"/>
          <w:szCs w:val="21"/>
        </w:rPr>
        <w:br/>
        <w:t>getMethod()</w:t>
      </w:r>
      <w:r w:rsidRPr="00104670">
        <w:rPr>
          <w:rFonts w:ascii="Verdana" w:eastAsia="宋体" w:hAnsi="Verdana" w:cs="宋体"/>
          <w:color w:val="000000"/>
          <w:kern w:val="0"/>
          <w:szCs w:val="21"/>
        </w:rPr>
        <w:t>：获得客户端向服务器端传送数据的方法</w:t>
      </w:r>
      <w:r w:rsidRPr="00104670">
        <w:rPr>
          <w:rFonts w:ascii="Verdana" w:eastAsia="宋体" w:hAnsi="Verdana" w:cs="宋体"/>
          <w:color w:val="000000"/>
          <w:kern w:val="0"/>
          <w:szCs w:val="21"/>
        </w:rPr>
        <w:br/>
        <w:t>getParameter(String name)</w:t>
      </w:r>
      <w:r w:rsidRPr="00104670">
        <w:rPr>
          <w:rFonts w:ascii="Verdana" w:eastAsia="宋体" w:hAnsi="Verdana" w:cs="宋体"/>
          <w:color w:val="000000"/>
          <w:kern w:val="0"/>
          <w:szCs w:val="21"/>
        </w:rPr>
        <w:t>：获得客户端传送给服务器端的有</w:t>
      </w:r>
      <w:r w:rsidRPr="00104670">
        <w:rPr>
          <w:rFonts w:ascii="Verdana" w:eastAsia="宋体" w:hAnsi="Verdana" w:cs="宋体"/>
          <w:color w:val="000000"/>
          <w:kern w:val="0"/>
          <w:szCs w:val="21"/>
        </w:rPr>
        <w:t>name</w:t>
      </w:r>
      <w:r w:rsidRPr="00104670">
        <w:rPr>
          <w:rFonts w:ascii="Verdana" w:eastAsia="宋体" w:hAnsi="Verdana" w:cs="宋体"/>
          <w:color w:val="000000"/>
          <w:kern w:val="0"/>
          <w:szCs w:val="21"/>
        </w:rPr>
        <w:t>指定的参数值</w:t>
      </w:r>
      <w:r w:rsidRPr="00104670">
        <w:rPr>
          <w:rFonts w:ascii="Verdana" w:eastAsia="宋体" w:hAnsi="Verdana" w:cs="宋体"/>
          <w:color w:val="000000"/>
          <w:kern w:val="0"/>
          <w:szCs w:val="21"/>
        </w:rPr>
        <w:br/>
        <w:t>getParameterNames()</w:t>
      </w:r>
      <w:r w:rsidRPr="00104670">
        <w:rPr>
          <w:rFonts w:ascii="Verdana" w:eastAsia="宋体" w:hAnsi="Verdana" w:cs="宋体"/>
          <w:color w:val="000000"/>
          <w:kern w:val="0"/>
          <w:szCs w:val="21"/>
        </w:rPr>
        <w:t>：获得客户端传送给服务器端的所有参数的名字，结果是一个枚举的实例</w:t>
      </w:r>
      <w:r w:rsidRPr="00104670">
        <w:rPr>
          <w:rFonts w:ascii="Verdana" w:eastAsia="宋体" w:hAnsi="Verdana" w:cs="宋体"/>
          <w:color w:val="000000"/>
          <w:kern w:val="0"/>
          <w:szCs w:val="21"/>
        </w:rPr>
        <w:br/>
        <w:t>getParameterValues(String name)</w:t>
      </w:r>
      <w:r w:rsidRPr="00104670">
        <w:rPr>
          <w:rFonts w:ascii="Verdana" w:eastAsia="宋体" w:hAnsi="Verdana" w:cs="宋体"/>
          <w:color w:val="000000"/>
          <w:kern w:val="0"/>
          <w:szCs w:val="21"/>
        </w:rPr>
        <w:t>：获得有</w:t>
      </w:r>
      <w:r w:rsidRPr="00104670">
        <w:rPr>
          <w:rFonts w:ascii="Verdana" w:eastAsia="宋体" w:hAnsi="Verdana" w:cs="宋体"/>
          <w:color w:val="000000"/>
          <w:kern w:val="0"/>
          <w:szCs w:val="21"/>
        </w:rPr>
        <w:t>name</w:t>
      </w:r>
      <w:r w:rsidRPr="00104670">
        <w:rPr>
          <w:rFonts w:ascii="Verdana" w:eastAsia="宋体" w:hAnsi="Verdana" w:cs="宋体"/>
          <w:color w:val="000000"/>
          <w:kern w:val="0"/>
          <w:szCs w:val="21"/>
        </w:rPr>
        <w:t>指定的参数的所有值</w:t>
      </w:r>
      <w:r w:rsidRPr="00104670">
        <w:rPr>
          <w:rFonts w:ascii="Verdana" w:eastAsia="宋体" w:hAnsi="Verdana" w:cs="宋体"/>
          <w:color w:val="000000"/>
          <w:kern w:val="0"/>
          <w:szCs w:val="21"/>
        </w:rPr>
        <w:br/>
        <w:t>getProtocol()</w:t>
      </w:r>
      <w:r w:rsidRPr="00104670">
        <w:rPr>
          <w:rFonts w:ascii="Verdana" w:eastAsia="宋体" w:hAnsi="Verdana" w:cs="宋体"/>
          <w:color w:val="000000"/>
          <w:kern w:val="0"/>
          <w:szCs w:val="21"/>
        </w:rPr>
        <w:t>：获取客户端向服务器端传送数据所依据的协议名称</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lastRenderedPageBreak/>
        <w:t>getQueryString()</w:t>
      </w:r>
      <w:r w:rsidRPr="00104670">
        <w:rPr>
          <w:rFonts w:ascii="Verdana" w:eastAsia="宋体" w:hAnsi="Verdana" w:cs="宋体"/>
          <w:color w:val="000000"/>
          <w:kern w:val="0"/>
          <w:szCs w:val="21"/>
        </w:rPr>
        <w:t>：获得查询字符串</w:t>
      </w:r>
      <w:r w:rsidRPr="00104670">
        <w:rPr>
          <w:rFonts w:ascii="Verdana" w:eastAsia="宋体" w:hAnsi="Verdana" w:cs="宋体"/>
          <w:color w:val="000000"/>
          <w:kern w:val="0"/>
          <w:szCs w:val="21"/>
        </w:rPr>
        <w:br/>
        <w:t>getRequestURI()</w:t>
      </w:r>
      <w:r w:rsidRPr="00104670">
        <w:rPr>
          <w:rFonts w:ascii="Verdana" w:eastAsia="宋体" w:hAnsi="Verdana" w:cs="宋体"/>
          <w:color w:val="000000"/>
          <w:kern w:val="0"/>
          <w:szCs w:val="21"/>
        </w:rPr>
        <w:t>：获取发出请求字符串的客户端地址</w:t>
      </w:r>
      <w:r w:rsidRPr="00104670">
        <w:rPr>
          <w:rFonts w:ascii="Verdana" w:eastAsia="宋体" w:hAnsi="Verdana" w:cs="宋体"/>
          <w:color w:val="000000"/>
          <w:kern w:val="0"/>
          <w:szCs w:val="21"/>
        </w:rPr>
        <w:br/>
        <w:t>getRemoteAddr()</w:t>
      </w:r>
      <w:r w:rsidRPr="00104670">
        <w:rPr>
          <w:rFonts w:ascii="Verdana" w:eastAsia="宋体" w:hAnsi="Verdana" w:cs="宋体"/>
          <w:color w:val="000000"/>
          <w:kern w:val="0"/>
          <w:szCs w:val="21"/>
        </w:rPr>
        <w:t>：获取客户端的</w:t>
      </w:r>
      <w:r w:rsidRPr="00104670">
        <w:rPr>
          <w:rFonts w:ascii="Verdana" w:eastAsia="宋体" w:hAnsi="Verdana" w:cs="宋体"/>
          <w:color w:val="000000"/>
          <w:kern w:val="0"/>
          <w:szCs w:val="21"/>
        </w:rPr>
        <w:t>IP</w:t>
      </w:r>
      <w:r w:rsidRPr="00104670">
        <w:rPr>
          <w:rFonts w:ascii="Verdana" w:eastAsia="宋体" w:hAnsi="Verdana" w:cs="宋体"/>
          <w:color w:val="000000"/>
          <w:kern w:val="0"/>
          <w:szCs w:val="21"/>
        </w:rPr>
        <w:t>地址</w:t>
      </w:r>
      <w:r w:rsidRPr="00104670">
        <w:rPr>
          <w:rFonts w:ascii="Verdana" w:eastAsia="宋体" w:hAnsi="Verdana" w:cs="宋体"/>
          <w:color w:val="000000"/>
          <w:kern w:val="0"/>
          <w:szCs w:val="21"/>
        </w:rPr>
        <w:br/>
        <w:t>getRemoteHost()</w:t>
      </w:r>
      <w:r w:rsidRPr="00104670">
        <w:rPr>
          <w:rFonts w:ascii="Verdana" w:eastAsia="宋体" w:hAnsi="Verdana" w:cs="宋体"/>
          <w:color w:val="000000"/>
          <w:kern w:val="0"/>
          <w:szCs w:val="21"/>
        </w:rPr>
        <w:t>：获取客户端的名字</w:t>
      </w:r>
      <w:r w:rsidRPr="00104670">
        <w:rPr>
          <w:rFonts w:ascii="Verdana" w:eastAsia="宋体" w:hAnsi="Verdana" w:cs="宋体"/>
          <w:color w:val="000000"/>
          <w:kern w:val="0"/>
          <w:szCs w:val="21"/>
        </w:rPr>
        <w:br/>
        <w:t>getSession([Boolean create])</w:t>
      </w:r>
      <w:r w:rsidRPr="00104670">
        <w:rPr>
          <w:rFonts w:ascii="Verdana" w:eastAsia="宋体" w:hAnsi="Verdana" w:cs="宋体"/>
          <w:color w:val="000000"/>
          <w:kern w:val="0"/>
          <w:szCs w:val="21"/>
        </w:rPr>
        <w:t>：返回和请求相关</w:t>
      </w:r>
      <w:r w:rsidRPr="00104670">
        <w:rPr>
          <w:rFonts w:ascii="Verdana" w:eastAsia="宋体" w:hAnsi="Verdana" w:cs="宋体"/>
          <w:color w:val="000000"/>
          <w:kern w:val="0"/>
          <w:szCs w:val="21"/>
        </w:rPr>
        <w:t>Session</w:t>
      </w:r>
      <w:r w:rsidRPr="00104670">
        <w:rPr>
          <w:rFonts w:ascii="Verdana" w:eastAsia="宋体" w:hAnsi="Verdana" w:cs="宋体"/>
          <w:color w:val="000000"/>
          <w:kern w:val="0"/>
          <w:szCs w:val="21"/>
        </w:rPr>
        <w:br/>
        <w:t>getServerName()</w:t>
      </w:r>
      <w:r w:rsidRPr="00104670">
        <w:rPr>
          <w:rFonts w:ascii="Verdana" w:eastAsia="宋体" w:hAnsi="Verdana" w:cs="宋体"/>
          <w:color w:val="000000"/>
          <w:kern w:val="0"/>
          <w:szCs w:val="21"/>
        </w:rPr>
        <w:t>：获取服务器的名字</w:t>
      </w:r>
      <w:r w:rsidRPr="00104670">
        <w:rPr>
          <w:rFonts w:ascii="Verdana" w:eastAsia="宋体" w:hAnsi="Verdana" w:cs="宋体"/>
          <w:color w:val="000000"/>
          <w:kern w:val="0"/>
          <w:szCs w:val="21"/>
        </w:rPr>
        <w:br/>
        <w:t>getServletPath()</w:t>
      </w:r>
      <w:r w:rsidRPr="00104670">
        <w:rPr>
          <w:rFonts w:ascii="Verdana" w:eastAsia="宋体" w:hAnsi="Verdana" w:cs="宋体"/>
          <w:color w:val="000000"/>
          <w:kern w:val="0"/>
          <w:szCs w:val="21"/>
        </w:rPr>
        <w:t>：获取客户端所请求的脚本文件的路径</w:t>
      </w:r>
      <w:r w:rsidRPr="00104670">
        <w:rPr>
          <w:rFonts w:ascii="Verdana" w:eastAsia="宋体" w:hAnsi="Verdana" w:cs="宋体"/>
          <w:color w:val="000000"/>
          <w:kern w:val="0"/>
          <w:szCs w:val="21"/>
        </w:rPr>
        <w:br/>
        <w:t>getServerPort()</w:t>
      </w:r>
      <w:r w:rsidRPr="00104670">
        <w:rPr>
          <w:rFonts w:ascii="Verdana" w:eastAsia="宋体" w:hAnsi="Verdana" w:cs="宋体"/>
          <w:color w:val="000000"/>
          <w:kern w:val="0"/>
          <w:szCs w:val="21"/>
        </w:rPr>
        <w:t>：获取服务器的端口号</w:t>
      </w:r>
      <w:r w:rsidRPr="00104670">
        <w:rPr>
          <w:rFonts w:ascii="Verdana" w:eastAsia="宋体" w:hAnsi="Verdana" w:cs="宋体"/>
          <w:color w:val="000000"/>
          <w:kern w:val="0"/>
          <w:szCs w:val="21"/>
        </w:rPr>
        <w:br/>
        <w:t>removeAttribute(String name)</w:t>
      </w:r>
      <w:r w:rsidRPr="00104670">
        <w:rPr>
          <w:rFonts w:ascii="Verdana" w:eastAsia="宋体" w:hAnsi="Verdana" w:cs="宋体"/>
          <w:color w:val="000000"/>
          <w:kern w:val="0"/>
          <w:szCs w:val="21"/>
        </w:rPr>
        <w:t>：删除请求中的一个属性</w:t>
      </w:r>
      <w:r w:rsidRPr="00104670">
        <w:rPr>
          <w:rFonts w:ascii="Verdana" w:eastAsia="宋体" w:hAnsi="Verdana" w:cs="宋体"/>
          <w:color w:val="000000"/>
          <w:kern w:val="0"/>
          <w:szCs w:val="21"/>
        </w:rPr>
        <w:br/>
        <w:t>67</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J2EE</w:t>
      </w:r>
      <w:r w:rsidRPr="00104670">
        <w:rPr>
          <w:rFonts w:ascii="Verdana" w:eastAsia="宋体" w:hAnsi="Verdana" w:cs="宋体"/>
          <w:color w:val="000000"/>
          <w:kern w:val="0"/>
          <w:szCs w:val="21"/>
        </w:rPr>
        <w:t>是技术还是平台还是框架？</w:t>
      </w:r>
      <w:r w:rsidRPr="00104670">
        <w:rPr>
          <w:rFonts w:ascii="Verdana" w:eastAsia="宋体" w:hAnsi="Verdana" w:cs="宋体"/>
          <w:color w:val="000000"/>
          <w:kern w:val="0"/>
          <w:szCs w:val="21"/>
        </w:rPr>
        <w:br/>
        <w:t>J2EE</w:t>
      </w:r>
      <w:r w:rsidRPr="00104670">
        <w:rPr>
          <w:rFonts w:ascii="Verdana" w:eastAsia="宋体" w:hAnsi="Verdana" w:cs="宋体"/>
          <w:color w:val="000000"/>
          <w:kern w:val="0"/>
          <w:szCs w:val="21"/>
        </w:rPr>
        <w:t>本身是一个标准，一个为企业分布式应用的开发提供的标准平台。</w:t>
      </w:r>
      <w:r w:rsidRPr="00104670">
        <w:rPr>
          <w:rFonts w:ascii="Verdana" w:eastAsia="宋体" w:hAnsi="Verdana" w:cs="宋体"/>
          <w:color w:val="000000"/>
          <w:kern w:val="0"/>
          <w:szCs w:val="21"/>
        </w:rPr>
        <w:br/>
        <w:t>J2EE</w:t>
      </w:r>
      <w:r w:rsidRPr="00104670">
        <w:rPr>
          <w:rFonts w:ascii="Verdana" w:eastAsia="宋体" w:hAnsi="Verdana" w:cs="宋体"/>
          <w:color w:val="000000"/>
          <w:kern w:val="0"/>
          <w:szCs w:val="21"/>
        </w:rPr>
        <w:t>也是一个框架，包括</w:t>
      </w:r>
      <w:r w:rsidRPr="00104670">
        <w:rPr>
          <w:rFonts w:ascii="Verdana" w:eastAsia="宋体" w:hAnsi="Verdana" w:cs="宋体"/>
          <w:color w:val="000000"/>
          <w:kern w:val="0"/>
          <w:szCs w:val="21"/>
        </w:rPr>
        <w:t>JDBC</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JNDI</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RMI</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JMS</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EJB</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JTA</w:t>
      </w:r>
      <w:r w:rsidRPr="00104670">
        <w:rPr>
          <w:rFonts w:ascii="Verdana" w:eastAsia="宋体" w:hAnsi="Verdana" w:cs="宋体"/>
          <w:color w:val="000000"/>
          <w:kern w:val="0"/>
          <w:szCs w:val="21"/>
        </w:rPr>
        <w:t>等技术。</w:t>
      </w:r>
      <w:r w:rsidRPr="00104670">
        <w:rPr>
          <w:rFonts w:ascii="Verdana" w:eastAsia="宋体" w:hAnsi="Verdana" w:cs="宋体"/>
          <w:color w:val="000000"/>
          <w:kern w:val="0"/>
          <w:szCs w:val="21"/>
        </w:rPr>
        <w:br/>
        <w:t>68</w:t>
      </w:r>
      <w:r w:rsidRPr="00104670">
        <w:rPr>
          <w:rFonts w:ascii="Verdana" w:eastAsia="宋体" w:hAnsi="Verdana" w:cs="宋体"/>
          <w:color w:val="000000"/>
          <w:kern w:val="0"/>
          <w:szCs w:val="21"/>
        </w:rPr>
        <w:t>、我们在</w:t>
      </w:r>
      <w:r w:rsidRPr="00104670">
        <w:rPr>
          <w:rFonts w:ascii="Verdana" w:eastAsia="宋体" w:hAnsi="Verdana" w:cs="宋体"/>
          <w:color w:val="000000"/>
          <w:kern w:val="0"/>
          <w:szCs w:val="21"/>
        </w:rPr>
        <w:t>web</w:t>
      </w:r>
      <w:r w:rsidRPr="00104670">
        <w:rPr>
          <w:rFonts w:ascii="Verdana" w:eastAsia="宋体" w:hAnsi="Verdana" w:cs="宋体"/>
          <w:color w:val="000000"/>
          <w:kern w:val="0"/>
          <w:szCs w:val="21"/>
        </w:rPr>
        <w:t>应用开发过程中经常遇到输出某种编码的字符，如</w:t>
      </w:r>
      <w:r w:rsidRPr="00104670">
        <w:rPr>
          <w:rFonts w:ascii="Verdana" w:eastAsia="宋体" w:hAnsi="Verdana" w:cs="宋体"/>
          <w:color w:val="000000"/>
          <w:kern w:val="0"/>
          <w:szCs w:val="21"/>
        </w:rPr>
        <w:t>iso8859-1</w:t>
      </w:r>
      <w:r w:rsidRPr="00104670">
        <w:rPr>
          <w:rFonts w:ascii="Verdana" w:eastAsia="宋体" w:hAnsi="Verdana" w:cs="宋体"/>
          <w:color w:val="000000"/>
          <w:kern w:val="0"/>
          <w:szCs w:val="21"/>
        </w:rPr>
        <w:t>等，如何输出一个某种编码的字符串？</w:t>
      </w:r>
      <w:r w:rsidRPr="00104670">
        <w:rPr>
          <w:rFonts w:ascii="Verdana" w:eastAsia="宋体" w:hAnsi="Verdana" w:cs="宋体"/>
          <w:color w:val="000000"/>
          <w:kern w:val="0"/>
          <w:szCs w:val="21"/>
        </w:rPr>
        <w:br/>
        <w:t>Public String translate (String str) {</w:t>
      </w:r>
      <w:r w:rsidRPr="00104670">
        <w:rPr>
          <w:rFonts w:ascii="Verdana" w:eastAsia="宋体" w:hAnsi="Verdana" w:cs="宋体"/>
          <w:color w:val="000000"/>
          <w:kern w:val="0"/>
          <w:szCs w:val="21"/>
        </w:rPr>
        <w:br/>
        <w:t>String tempStr = "";</w:t>
      </w:r>
      <w:r w:rsidRPr="00104670">
        <w:rPr>
          <w:rFonts w:ascii="Verdana" w:eastAsia="宋体" w:hAnsi="Verdana" w:cs="宋体"/>
          <w:color w:val="000000"/>
          <w:kern w:val="0"/>
          <w:szCs w:val="21"/>
        </w:rPr>
        <w:br/>
        <w:t>try {</w:t>
      </w:r>
      <w:r w:rsidRPr="00104670">
        <w:rPr>
          <w:rFonts w:ascii="Verdana" w:eastAsia="宋体" w:hAnsi="Verdana" w:cs="宋体"/>
          <w:color w:val="000000"/>
          <w:kern w:val="0"/>
          <w:szCs w:val="21"/>
        </w:rPr>
        <w:br/>
        <w:t>tempStr = new String(str.getBytes("ISO-8859-1"), "GBK");</w:t>
      </w:r>
      <w:r w:rsidRPr="00104670">
        <w:rPr>
          <w:rFonts w:ascii="Verdana" w:eastAsia="宋体" w:hAnsi="Verdana" w:cs="宋体"/>
          <w:color w:val="000000"/>
          <w:kern w:val="0"/>
          <w:szCs w:val="21"/>
        </w:rPr>
        <w:br/>
        <w:t>tempStr = tempStr.trim();</w:t>
      </w:r>
      <w:r w:rsidRPr="00104670">
        <w:rPr>
          <w:rFonts w:ascii="Verdana" w:eastAsia="宋体" w:hAnsi="Verdana" w:cs="宋体"/>
          <w:color w:val="000000"/>
          <w:kern w:val="0"/>
          <w:szCs w:val="21"/>
        </w:rPr>
        <w:br/>
        <w:t>}</w:t>
      </w:r>
      <w:r w:rsidRPr="00104670">
        <w:rPr>
          <w:rFonts w:ascii="Verdana" w:eastAsia="宋体" w:hAnsi="Verdana" w:cs="宋体"/>
          <w:color w:val="000000"/>
          <w:kern w:val="0"/>
          <w:szCs w:val="21"/>
        </w:rPr>
        <w:br/>
        <w:t>catch (Exception e) {</w:t>
      </w:r>
      <w:r w:rsidRPr="00104670">
        <w:rPr>
          <w:rFonts w:ascii="Verdana" w:eastAsia="宋体" w:hAnsi="Verdana" w:cs="宋体"/>
          <w:color w:val="000000"/>
          <w:kern w:val="0"/>
          <w:szCs w:val="21"/>
        </w:rPr>
        <w:br/>
        <w:t>System.err.println(e.getMessage());</w:t>
      </w:r>
      <w:r w:rsidRPr="00104670">
        <w:rPr>
          <w:rFonts w:ascii="Verdana" w:eastAsia="宋体" w:hAnsi="Verdana" w:cs="宋体"/>
          <w:color w:val="000000"/>
          <w:kern w:val="0"/>
          <w:szCs w:val="21"/>
        </w:rPr>
        <w:br/>
        <w:t>}</w:t>
      </w:r>
      <w:r w:rsidRPr="00104670">
        <w:rPr>
          <w:rFonts w:ascii="Verdana" w:eastAsia="宋体" w:hAnsi="Verdana" w:cs="宋体"/>
          <w:color w:val="000000"/>
          <w:kern w:val="0"/>
          <w:szCs w:val="21"/>
        </w:rPr>
        <w:br/>
        <w:t>return tempStr;</w:t>
      </w:r>
      <w:r w:rsidRPr="00104670">
        <w:rPr>
          <w:rFonts w:ascii="Verdana" w:eastAsia="宋体" w:hAnsi="Verdana" w:cs="宋体"/>
          <w:color w:val="000000"/>
          <w:kern w:val="0"/>
          <w:szCs w:val="21"/>
        </w:rPr>
        <w:br/>
        <w:t>}</w:t>
      </w:r>
      <w:r w:rsidRPr="00104670">
        <w:rPr>
          <w:rFonts w:ascii="Verdana" w:eastAsia="宋体" w:hAnsi="Verdana" w:cs="宋体"/>
          <w:color w:val="000000"/>
          <w:kern w:val="0"/>
          <w:szCs w:val="21"/>
        </w:rPr>
        <w:br/>
        <w:t>69</w:t>
      </w:r>
      <w:r w:rsidRPr="00104670">
        <w:rPr>
          <w:rFonts w:ascii="Verdana" w:eastAsia="宋体" w:hAnsi="Verdana" w:cs="宋体"/>
          <w:color w:val="000000"/>
          <w:kern w:val="0"/>
          <w:szCs w:val="21"/>
        </w:rPr>
        <w:t>、简述逻辑操作</w:t>
      </w:r>
      <w:r w:rsidRPr="00104670">
        <w:rPr>
          <w:rFonts w:ascii="Verdana" w:eastAsia="宋体" w:hAnsi="Verdana" w:cs="宋体"/>
          <w:color w:val="000000"/>
          <w:kern w:val="0"/>
          <w:szCs w:val="21"/>
        </w:rPr>
        <w:t>(&amp;,|,^)</w:t>
      </w:r>
      <w:r w:rsidRPr="00104670">
        <w:rPr>
          <w:rFonts w:ascii="Verdana" w:eastAsia="宋体" w:hAnsi="Verdana" w:cs="宋体"/>
          <w:color w:val="000000"/>
          <w:kern w:val="0"/>
          <w:szCs w:val="21"/>
        </w:rPr>
        <w:t>与条件操作</w:t>
      </w:r>
      <w:r w:rsidRPr="00104670">
        <w:rPr>
          <w:rFonts w:ascii="Verdana" w:eastAsia="宋体" w:hAnsi="Verdana" w:cs="宋体"/>
          <w:color w:val="000000"/>
          <w:kern w:val="0"/>
          <w:szCs w:val="21"/>
        </w:rPr>
        <w:t>(&amp;&amp;,||)</w:t>
      </w:r>
      <w:r w:rsidRPr="00104670">
        <w:rPr>
          <w:rFonts w:ascii="Verdana" w:eastAsia="宋体" w:hAnsi="Verdana" w:cs="宋体"/>
          <w:color w:val="000000"/>
          <w:kern w:val="0"/>
          <w:szCs w:val="21"/>
        </w:rPr>
        <w:t>的区别。</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区别主要答两点：</w:t>
      </w:r>
      <w:r w:rsidRPr="00104670">
        <w:rPr>
          <w:rFonts w:ascii="Verdana" w:eastAsia="宋体" w:hAnsi="Verdana" w:cs="宋体"/>
          <w:color w:val="000000"/>
          <w:kern w:val="0"/>
          <w:szCs w:val="21"/>
        </w:rPr>
        <w:t>a.</w:t>
      </w:r>
      <w:r w:rsidRPr="00104670">
        <w:rPr>
          <w:rFonts w:ascii="Verdana" w:eastAsia="宋体" w:hAnsi="Verdana" w:cs="宋体"/>
          <w:color w:val="000000"/>
          <w:kern w:val="0"/>
          <w:szCs w:val="21"/>
        </w:rPr>
        <w:t>条件操作只能操作布尔型的</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而逻辑操作不仅可以操作布尔型</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而且可以操作数值型</w:t>
      </w:r>
      <w:r w:rsidRPr="00104670">
        <w:rPr>
          <w:rFonts w:ascii="Verdana" w:eastAsia="宋体" w:hAnsi="Verdana" w:cs="宋体"/>
          <w:color w:val="000000"/>
          <w:kern w:val="0"/>
          <w:szCs w:val="21"/>
        </w:rPr>
        <w:br/>
        <w:t>b.</w:t>
      </w:r>
      <w:r w:rsidRPr="00104670">
        <w:rPr>
          <w:rFonts w:ascii="Verdana" w:eastAsia="宋体" w:hAnsi="Verdana" w:cs="宋体"/>
          <w:color w:val="000000"/>
          <w:kern w:val="0"/>
          <w:szCs w:val="21"/>
        </w:rPr>
        <w:t>逻辑操作不会产生短路</w:t>
      </w:r>
      <w:r w:rsidRPr="00104670">
        <w:rPr>
          <w:rFonts w:ascii="Verdana" w:eastAsia="宋体" w:hAnsi="Verdana" w:cs="宋体"/>
          <w:color w:val="000000"/>
          <w:kern w:val="0"/>
          <w:szCs w:val="21"/>
        </w:rPr>
        <w:br/>
        <w:t>70</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XML</w:t>
      </w:r>
      <w:r w:rsidRPr="00104670">
        <w:rPr>
          <w:rFonts w:ascii="Verdana" w:eastAsia="宋体" w:hAnsi="Verdana" w:cs="宋体"/>
          <w:color w:val="000000"/>
          <w:kern w:val="0"/>
          <w:szCs w:val="21"/>
        </w:rPr>
        <w:t>文档定义有几种形式？它们之间有何本质区别？解析</w:t>
      </w:r>
      <w:r w:rsidRPr="00104670">
        <w:rPr>
          <w:rFonts w:ascii="Verdana" w:eastAsia="宋体" w:hAnsi="Verdana" w:cs="宋体"/>
          <w:color w:val="000000"/>
          <w:kern w:val="0"/>
          <w:szCs w:val="21"/>
        </w:rPr>
        <w:t>XML</w:t>
      </w:r>
      <w:r w:rsidRPr="00104670">
        <w:rPr>
          <w:rFonts w:ascii="Verdana" w:eastAsia="宋体" w:hAnsi="Verdana" w:cs="宋体"/>
          <w:color w:val="000000"/>
          <w:kern w:val="0"/>
          <w:szCs w:val="21"/>
        </w:rPr>
        <w:t>文档有哪几种方式？</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t xml:space="preserve">a: </w:t>
      </w:r>
      <w:r w:rsidRPr="00104670">
        <w:rPr>
          <w:rFonts w:ascii="Verdana" w:eastAsia="宋体" w:hAnsi="Verdana" w:cs="宋体"/>
          <w:color w:val="000000"/>
          <w:kern w:val="0"/>
          <w:szCs w:val="21"/>
        </w:rPr>
        <w:t>两种形式</w:t>
      </w:r>
      <w:r w:rsidRPr="00104670">
        <w:rPr>
          <w:rFonts w:ascii="Verdana" w:eastAsia="宋体" w:hAnsi="Verdana" w:cs="宋体"/>
          <w:color w:val="000000"/>
          <w:kern w:val="0"/>
          <w:szCs w:val="21"/>
        </w:rPr>
        <w:t xml:space="preserve"> dtd schema</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 xml:space="preserve">b: </w:t>
      </w:r>
      <w:r w:rsidRPr="00104670">
        <w:rPr>
          <w:rFonts w:ascii="Verdana" w:eastAsia="宋体" w:hAnsi="Verdana" w:cs="宋体"/>
          <w:color w:val="000000"/>
          <w:kern w:val="0"/>
          <w:szCs w:val="21"/>
        </w:rPr>
        <w:t>本质区别</w:t>
      </w:r>
      <w:r w:rsidRPr="00104670">
        <w:rPr>
          <w:rFonts w:ascii="Verdana" w:eastAsia="宋体" w:hAnsi="Verdana" w:cs="宋体"/>
          <w:color w:val="000000"/>
          <w:kern w:val="0"/>
          <w:szCs w:val="21"/>
        </w:rPr>
        <w:t>:schema</w:t>
      </w:r>
      <w:r w:rsidRPr="00104670">
        <w:rPr>
          <w:rFonts w:ascii="Verdana" w:eastAsia="宋体" w:hAnsi="Verdana" w:cs="宋体"/>
          <w:color w:val="000000"/>
          <w:kern w:val="0"/>
          <w:szCs w:val="21"/>
        </w:rPr>
        <w:t>本身是</w:t>
      </w:r>
      <w:r w:rsidRPr="00104670">
        <w:rPr>
          <w:rFonts w:ascii="Verdana" w:eastAsia="宋体" w:hAnsi="Verdana" w:cs="宋体"/>
          <w:color w:val="000000"/>
          <w:kern w:val="0"/>
          <w:szCs w:val="21"/>
        </w:rPr>
        <w:t>xml</w:t>
      </w:r>
      <w:r w:rsidRPr="00104670">
        <w:rPr>
          <w:rFonts w:ascii="Verdana" w:eastAsia="宋体" w:hAnsi="Verdana" w:cs="宋体"/>
          <w:color w:val="000000"/>
          <w:kern w:val="0"/>
          <w:szCs w:val="21"/>
        </w:rPr>
        <w:t>的，可以被</w:t>
      </w:r>
      <w:r w:rsidRPr="00104670">
        <w:rPr>
          <w:rFonts w:ascii="Verdana" w:eastAsia="宋体" w:hAnsi="Verdana" w:cs="宋体"/>
          <w:color w:val="000000"/>
          <w:kern w:val="0"/>
          <w:szCs w:val="21"/>
        </w:rPr>
        <w:t>XML</w:t>
      </w:r>
      <w:r w:rsidRPr="00104670">
        <w:rPr>
          <w:rFonts w:ascii="Verdana" w:eastAsia="宋体" w:hAnsi="Verdana" w:cs="宋体"/>
          <w:color w:val="000000"/>
          <w:kern w:val="0"/>
          <w:szCs w:val="21"/>
        </w:rPr>
        <w:t>解析器解析</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这也是从</w:t>
      </w:r>
      <w:r w:rsidRPr="00104670">
        <w:rPr>
          <w:rFonts w:ascii="Verdana" w:eastAsia="宋体" w:hAnsi="Verdana" w:cs="宋体"/>
          <w:color w:val="000000"/>
          <w:kern w:val="0"/>
          <w:szCs w:val="21"/>
        </w:rPr>
        <w:t>DTD</w:t>
      </w:r>
      <w:r w:rsidRPr="00104670">
        <w:rPr>
          <w:rFonts w:ascii="Verdana" w:eastAsia="宋体" w:hAnsi="Verdana" w:cs="宋体"/>
          <w:color w:val="000000"/>
          <w:kern w:val="0"/>
          <w:szCs w:val="21"/>
        </w:rPr>
        <w:t>上发展</w:t>
      </w:r>
      <w:r w:rsidRPr="00104670">
        <w:rPr>
          <w:rFonts w:ascii="Verdana" w:eastAsia="宋体" w:hAnsi="Verdana" w:cs="宋体"/>
          <w:color w:val="000000"/>
          <w:kern w:val="0"/>
          <w:szCs w:val="21"/>
        </w:rPr>
        <w:t>schema</w:t>
      </w:r>
      <w:r w:rsidRPr="00104670">
        <w:rPr>
          <w:rFonts w:ascii="Verdana" w:eastAsia="宋体" w:hAnsi="Verdana" w:cs="宋体"/>
          <w:color w:val="000000"/>
          <w:kern w:val="0"/>
          <w:szCs w:val="21"/>
        </w:rPr>
        <w:t>的根本目的</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c:</w:t>
      </w:r>
      <w:r w:rsidRPr="00104670">
        <w:rPr>
          <w:rFonts w:ascii="Verdana" w:eastAsia="宋体" w:hAnsi="Verdana" w:cs="宋体"/>
          <w:color w:val="000000"/>
          <w:kern w:val="0"/>
          <w:szCs w:val="21"/>
        </w:rPr>
        <w:t>有</w:t>
      </w:r>
      <w:r w:rsidRPr="00104670">
        <w:rPr>
          <w:rFonts w:ascii="Verdana" w:eastAsia="宋体" w:hAnsi="Verdana" w:cs="宋体"/>
          <w:color w:val="000000"/>
          <w:kern w:val="0"/>
          <w:szCs w:val="21"/>
        </w:rPr>
        <w:t>DOM,SAX,STAX</w:t>
      </w:r>
      <w:r w:rsidRPr="00104670">
        <w:rPr>
          <w:rFonts w:ascii="Verdana" w:eastAsia="宋体" w:hAnsi="Verdana" w:cs="宋体"/>
          <w:color w:val="000000"/>
          <w:kern w:val="0"/>
          <w:szCs w:val="21"/>
        </w:rPr>
        <w:t>等</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t>DOM:</w:t>
      </w:r>
      <w:r w:rsidRPr="00104670">
        <w:rPr>
          <w:rFonts w:ascii="Verdana" w:eastAsia="宋体" w:hAnsi="Verdana" w:cs="宋体"/>
          <w:color w:val="000000"/>
          <w:kern w:val="0"/>
          <w:szCs w:val="21"/>
        </w:rPr>
        <w:t>处理大型文件时其性能下降的非常厉害。这个问题是由</w:t>
      </w:r>
      <w:r w:rsidRPr="00104670">
        <w:rPr>
          <w:rFonts w:ascii="Verdana" w:eastAsia="宋体" w:hAnsi="Verdana" w:cs="宋体"/>
          <w:color w:val="000000"/>
          <w:kern w:val="0"/>
          <w:szCs w:val="21"/>
        </w:rPr>
        <w:t>DOM</w:t>
      </w:r>
      <w:r w:rsidRPr="00104670">
        <w:rPr>
          <w:rFonts w:ascii="Verdana" w:eastAsia="宋体" w:hAnsi="Verdana" w:cs="宋体"/>
          <w:color w:val="000000"/>
          <w:kern w:val="0"/>
          <w:szCs w:val="21"/>
        </w:rPr>
        <w:t>的树结构所造成的，这种结构占用的内存较多，而且</w:t>
      </w:r>
      <w:r w:rsidRPr="00104670">
        <w:rPr>
          <w:rFonts w:ascii="Verdana" w:eastAsia="宋体" w:hAnsi="Verdana" w:cs="宋体"/>
          <w:color w:val="000000"/>
          <w:kern w:val="0"/>
          <w:szCs w:val="21"/>
        </w:rPr>
        <w:t>DOM</w:t>
      </w:r>
      <w:r w:rsidRPr="00104670">
        <w:rPr>
          <w:rFonts w:ascii="Verdana" w:eastAsia="宋体" w:hAnsi="Verdana" w:cs="宋体"/>
          <w:color w:val="000000"/>
          <w:kern w:val="0"/>
          <w:szCs w:val="21"/>
        </w:rPr>
        <w:t>必须在解析文件之前把整个文档装入内存</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适合对</w:t>
      </w:r>
      <w:r w:rsidRPr="00104670">
        <w:rPr>
          <w:rFonts w:ascii="Verdana" w:eastAsia="宋体" w:hAnsi="Verdana" w:cs="宋体"/>
          <w:color w:val="000000"/>
          <w:kern w:val="0"/>
          <w:szCs w:val="21"/>
        </w:rPr>
        <w:t>XML</w:t>
      </w:r>
      <w:r w:rsidRPr="00104670">
        <w:rPr>
          <w:rFonts w:ascii="Verdana" w:eastAsia="宋体" w:hAnsi="Verdana" w:cs="宋体"/>
          <w:color w:val="000000"/>
          <w:kern w:val="0"/>
          <w:szCs w:val="21"/>
        </w:rPr>
        <w:t>的随机访问</w:t>
      </w:r>
      <w:r w:rsidRPr="00104670">
        <w:rPr>
          <w:rFonts w:ascii="Verdana" w:eastAsia="宋体" w:hAnsi="Verdana" w:cs="宋体"/>
          <w:color w:val="000000"/>
          <w:kern w:val="0"/>
          <w:szCs w:val="21"/>
        </w:rPr>
        <w:br/>
        <w:t>SAX:</w:t>
      </w:r>
      <w:r w:rsidRPr="00104670">
        <w:rPr>
          <w:rFonts w:ascii="Verdana" w:eastAsia="宋体" w:hAnsi="Verdana" w:cs="宋体"/>
          <w:color w:val="000000"/>
          <w:kern w:val="0"/>
          <w:szCs w:val="21"/>
        </w:rPr>
        <w:t>不现于</w:t>
      </w:r>
      <w:r w:rsidRPr="00104670">
        <w:rPr>
          <w:rFonts w:ascii="Verdana" w:eastAsia="宋体" w:hAnsi="Verdana" w:cs="宋体"/>
          <w:color w:val="000000"/>
          <w:kern w:val="0"/>
          <w:szCs w:val="21"/>
        </w:rPr>
        <w:t>DOM,SAX</w:t>
      </w:r>
      <w:r w:rsidRPr="00104670">
        <w:rPr>
          <w:rFonts w:ascii="Verdana" w:eastAsia="宋体" w:hAnsi="Verdana" w:cs="宋体"/>
          <w:color w:val="000000"/>
          <w:kern w:val="0"/>
          <w:szCs w:val="21"/>
        </w:rPr>
        <w:t>是事件驱动型的</w:t>
      </w:r>
      <w:r w:rsidRPr="00104670">
        <w:rPr>
          <w:rFonts w:ascii="Verdana" w:eastAsia="宋体" w:hAnsi="Verdana" w:cs="宋体"/>
          <w:color w:val="000000"/>
          <w:kern w:val="0"/>
          <w:szCs w:val="21"/>
        </w:rPr>
        <w:t>XML</w:t>
      </w:r>
      <w:r w:rsidRPr="00104670">
        <w:rPr>
          <w:rFonts w:ascii="Verdana" w:eastAsia="宋体" w:hAnsi="Verdana" w:cs="宋体"/>
          <w:color w:val="000000"/>
          <w:kern w:val="0"/>
          <w:szCs w:val="21"/>
        </w:rPr>
        <w:t>解析方式。它顺序读取</w:t>
      </w:r>
      <w:r w:rsidRPr="00104670">
        <w:rPr>
          <w:rFonts w:ascii="Verdana" w:eastAsia="宋体" w:hAnsi="Verdana" w:cs="宋体"/>
          <w:color w:val="000000"/>
          <w:kern w:val="0"/>
          <w:szCs w:val="21"/>
        </w:rPr>
        <w:t>XML</w:t>
      </w:r>
      <w:r w:rsidRPr="00104670">
        <w:rPr>
          <w:rFonts w:ascii="Verdana" w:eastAsia="宋体" w:hAnsi="Verdana" w:cs="宋体"/>
          <w:color w:val="000000"/>
          <w:kern w:val="0"/>
          <w:szCs w:val="21"/>
        </w:rPr>
        <w:t>文件，不需要一</w:t>
      </w:r>
      <w:r w:rsidRPr="00104670">
        <w:rPr>
          <w:rFonts w:ascii="Verdana" w:eastAsia="宋体" w:hAnsi="Verdana" w:cs="宋体"/>
          <w:color w:val="000000"/>
          <w:kern w:val="0"/>
          <w:szCs w:val="21"/>
        </w:rPr>
        <w:lastRenderedPageBreak/>
        <w:t>次全部装载整个文件。当遇到像文件开头，文档结束，或者标签开头与标签结束时，它会触发一个事件，用户通过在其回调事件中写入处理代码来处理</w:t>
      </w:r>
      <w:r w:rsidRPr="00104670">
        <w:rPr>
          <w:rFonts w:ascii="Verdana" w:eastAsia="宋体" w:hAnsi="Verdana" w:cs="宋体"/>
          <w:color w:val="000000"/>
          <w:kern w:val="0"/>
          <w:szCs w:val="21"/>
        </w:rPr>
        <w:t>XML</w:t>
      </w:r>
      <w:r w:rsidRPr="00104670">
        <w:rPr>
          <w:rFonts w:ascii="Verdana" w:eastAsia="宋体" w:hAnsi="Verdana" w:cs="宋体"/>
          <w:color w:val="000000"/>
          <w:kern w:val="0"/>
          <w:szCs w:val="21"/>
        </w:rPr>
        <w:t>文件，适合对</w:t>
      </w:r>
      <w:r w:rsidRPr="00104670">
        <w:rPr>
          <w:rFonts w:ascii="Verdana" w:eastAsia="宋体" w:hAnsi="Verdana" w:cs="宋体"/>
          <w:color w:val="000000"/>
          <w:kern w:val="0"/>
          <w:szCs w:val="21"/>
        </w:rPr>
        <w:t>XML</w:t>
      </w:r>
      <w:r w:rsidRPr="00104670">
        <w:rPr>
          <w:rFonts w:ascii="Verdana" w:eastAsia="宋体" w:hAnsi="Verdana" w:cs="宋体"/>
          <w:color w:val="000000"/>
          <w:kern w:val="0"/>
          <w:szCs w:val="21"/>
        </w:rPr>
        <w:t>的顺序访问</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t>STAX:Streaming API for XML (StAX)</w:t>
      </w:r>
      <w:r w:rsidRPr="00104670">
        <w:rPr>
          <w:rFonts w:ascii="Verdana" w:eastAsia="宋体" w:hAnsi="Verdana" w:cs="宋体"/>
          <w:color w:val="000000"/>
          <w:kern w:val="0"/>
          <w:szCs w:val="21"/>
        </w:rPr>
        <w:br/>
        <w:t>71</w:t>
      </w:r>
      <w:r w:rsidRPr="00104670">
        <w:rPr>
          <w:rFonts w:ascii="Verdana" w:eastAsia="宋体" w:hAnsi="Verdana" w:cs="宋体"/>
          <w:color w:val="000000"/>
          <w:kern w:val="0"/>
          <w:szCs w:val="21"/>
        </w:rPr>
        <w:t>、简述</w:t>
      </w:r>
      <w:r w:rsidRPr="00104670">
        <w:rPr>
          <w:rFonts w:ascii="Verdana" w:eastAsia="宋体" w:hAnsi="Verdana" w:cs="宋体"/>
          <w:color w:val="000000"/>
          <w:kern w:val="0"/>
          <w:szCs w:val="21"/>
        </w:rPr>
        <w:t>synchronized</w:t>
      </w:r>
      <w:r w:rsidRPr="00104670">
        <w:rPr>
          <w:rFonts w:ascii="Verdana" w:eastAsia="宋体" w:hAnsi="Verdana" w:cs="宋体"/>
          <w:color w:val="000000"/>
          <w:kern w:val="0"/>
          <w:szCs w:val="21"/>
        </w:rPr>
        <w:t>和</w:t>
      </w:r>
      <w:r w:rsidRPr="00104670">
        <w:rPr>
          <w:rFonts w:ascii="Verdana" w:eastAsia="宋体" w:hAnsi="Verdana" w:cs="宋体"/>
          <w:color w:val="000000"/>
          <w:kern w:val="0"/>
          <w:szCs w:val="21"/>
        </w:rPr>
        <w:t>java.util.concurrent.locks.Lock</w:t>
      </w:r>
      <w:r w:rsidRPr="00104670">
        <w:rPr>
          <w:rFonts w:ascii="Verdana" w:eastAsia="宋体" w:hAnsi="Verdana" w:cs="宋体"/>
          <w:color w:val="000000"/>
          <w:kern w:val="0"/>
          <w:szCs w:val="21"/>
        </w:rPr>
        <w:t>的异同</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主要相同点：</w:t>
      </w:r>
      <w:r w:rsidRPr="00104670">
        <w:rPr>
          <w:rFonts w:ascii="Verdana" w:eastAsia="宋体" w:hAnsi="Verdana" w:cs="宋体"/>
          <w:color w:val="000000"/>
          <w:kern w:val="0"/>
          <w:szCs w:val="21"/>
        </w:rPr>
        <w:t>Lock</w:t>
      </w:r>
      <w:r w:rsidRPr="00104670">
        <w:rPr>
          <w:rFonts w:ascii="Verdana" w:eastAsia="宋体" w:hAnsi="Verdana" w:cs="宋体"/>
          <w:color w:val="000000"/>
          <w:kern w:val="0"/>
          <w:szCs w:val="21"/>
        </w:rPr>
        <w:t>能完成</w:t>
      </w:r>
      <w:r w:rsidRPr="00104670">
        <w:rPr>
          <w:rFonts w:ascii="Verdana" w:eastAsia="宋体" w:hAnsi="Verdana" w:cs="宋体"/>
          <w:color w:val="000000"/>
          <w:kern w:val="0"/>
          <w:szCs w:val="21"/>
        </w:rPr>
        <w:t>synchronized</w:t>
      </w:r>
      <w:r w:rsidRPr="00104670">
        <w:rPr>
          <w:rFonts w:ascii="Verdana" w:eastAsia="宋体" w:hAnsi="Verdana" w:cs="宋体"/>
          <w:color w:val="000000"/>
          <w:kern w:val="0"/>
          <w:szCs w:val="21"/>
        </w:rPr>
        <w:t>所实现的所有功能</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主要不同点：</w:t>
      </w:r>
      <w:r w:rsidRPr="00104670">
        <w:rPr>
          <w:rFonts w:ascii="Verdana" w:eastAsia="宋体" w:hAnsi="Verdana" w:cs="宋体"/>
          <w:color w:val="000000"/>
          <w:kern w:val="0"/>
          <w:szCs w:val="21"/>
        </w:rPr>
        <w:t>Lock</w:t>
      </w:r>
      <w:r w:rsidRPr="00104670">
        <w:rPr>
          <w:rFonts w:ascii="Verdana" w:eastAsia="宋体" w:hAnsi="Verdana" w:cs="宋体"/>
          <w:color w:val="000000"/>
          <w:kern w:val="0"/>
          <w:szCs w:val="21"/>
        </w:rPr>
        <w:t>有比</w:t>
      </w:r>
      <w:r w:rsidRPr="00104670">
        <w:rPr>
          <w:rFonts w:ascii="Verdana" w:eastAsia="宋体" w:hAnsi="Verdana" w:cs="宋体"/>
          <w:color w:val="000000"/>
          <w:kern w:val="0"/>
          <w:szCs w:val="21"/>
        </w:rPr>
        <w:t>synchronized</w:t>
      </w:r>
      <w:r w:rsidRPr="00104670">
        <w:rPr>
          <w:rFonts w:ascii="Verdana" w:eastAsia="宋体" w:hAnsi="Verdana" w:cs="宋体"/>
          <w:color w:val="000000"/>
          <w:kern w:val="0"/>
          <w:szCs w:val="21"/>
        </w:rPr>
        <w:t>更精确的线程语义和更好的性能。</w:t>
      </w:r>
      <w:r w:rsidRPr="00104670">
        <w:rPr>
          <w:rFonts w:ascii="Verdana" w:eastAsia="宋体" w:hAnsi="Verdana" w:cs="宋体"/>
          <w:color w:val="000000"/>
          <w:kern w:val="0"/>
          <w:szCs w:val="21"/>
        </w:rPr>
        <w:t>synchronized</w:t>
      </w:r>
      <w:r w:rsidRPr="00104670">
        <w:rPr>
          <w:rFonts w:ascii="Verdana" w:eastAsia="宋体" w:hAnsi="Verdana" w:cs="宋体"/>
          <w:color w:val="000000"/>
          <w:kern w:val="0"/>
          <w:szCs w:val="21"/>
        </w:rPr>
        <w:t>会自动释放锁，而</w:t>
      </w:r>
      <w:r w:rsidRPr="00104670">
        <w:rPr>
          <w:rFonts w:ascii="Verdana" w:eastAsia="宋体" w:hAnsi="Verdana" w:cs="宋体"/>
          <w:color w:val="000000"/>
          <w:kern w:val="0"/>
          <w:szCs w:val="21"/>
        </w:rPr>
        <w:t>Lock</w:t>
      </w:r>
      <w:r w:rsidRPr="00104670">
        <w:rPr>
          <w:rFonts w:ascii="Verdana" w:eastAsia="宋体" w:hAnsi="Verdana" w:cs="宋体"/>
          <w:color w:val="000000"/>
          <w:kern w:val="0"/>
          <w:szCs w:val="21"/>
        </w:rPr>
        <w:t>一定要求程序员手工释放，并且必须在</w:t>
      </w:r>
      <w:r w:rsidRPr="00104670">
        <w:rPr>
          <w:rFonts w:ascii="Verdana" w:eastAsia="宋体" w:hAnsi="Verdana" w:cs="宋体"/>
          <w:color w:val="000000"/>
          <w:kern w:val="0"/>
          <w:szCs w:val="21"/>
        </w:rPr>
        <w:t>finally</w:t>
      </w:r>
      <w:r w:rsidRPr="00104670">
        <w:rPr>
          <w:rFonts w:ascii="Verdana" w:eastAsia="宋体" w:hAnsi="Verdana" w:cs="宋体"/>
          <w:color w:val="000000"/>
          <w:kern w:val="0"/>
          <w:szCs w:val="21"/>
        </w:rPr>
        <w:t>从句中释放。</w:t>
      </w:r>
      <w:r w:rsidRPr="00104670">
        <w:rPr>
          <w:rFonts w:ascii="Verdana" w:eastAsia="宋体" w:hAnsi="Verdana" w:cs="宋体"/>
          <w:color w:val="000000"/>
          <w:kern w:val="0"/>
          <w:szCs w:val="21"/>
        </w:rPr>
        <w:br/>
        <w:t>72</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EJB</w:t>
      </w:r>
      <w:r w:rsidRPr="00104670">
        <w:rPr>
          <w:rFonts w:ascii="Verdana" w:eastAsia="宋体" w:hAnsi="Verdana" w:cs="宋体"/>
          <w:color w:val="000000"/>
          <w:kern w:val="0"/>
          <w:szCs w:val="21"/>
        </w:rPr>
        <w:t>的角色和三个对象</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一个完整的基于</w:t>
      </w:r>
      <w:r w:rsidRPr="00104670">
        <w:rPr>
          <w:rFonts w:ascii="Verdana" w:eastAsia="宋体" w:hAnsi="Verdana" w:cs="宋体"/>
          <w:color w:val="000000"/>
          <w:kern w:val="0"/>
          <w:szCs w:val="21"/>
        </w:rPr>
        <w:t>EJB</w:t>
      </w:r>
      <w:r w:rsidRPr="00104670">
        <w:rPr>
          <w:rFonts w:ascii="Verdana" w:eastAsia="宋体" w:hAnsi="Verdana" w:cs="宋体"/>
          <w:color w:val="000000"/>
          <w:kern w:val="0"/>
          <w:szCs w:val="21"/>
        </w:rPr>
        <w:t>的分布式计算结构由六个角色组成，这六个角色可以由不同的开发商提供，每个角色所作的工作必须遵循</w:t>
      </w:r>
      <w:r w:rsidRPr="00104670">
        <w:rPr>
          <w:rFonts w:ascii="Verdana" w:eastAsia="宋体" w:hAnsi="Verdana" w:cs="宋体"/>
          <w:color w:val="000000"/>
          <w:kern w:val="0"/>
          <w:szCs w:val="21"/>
        </w:rPr>
        <w:t>Sun</w:t>
      </w:r>
      <w:r w:rsidRPr="00104670">
        <w:rPr>
          <w:rFonts w:ascii="Verdana" w:eastAsia="宋体" w:hAnsi="Verdana" w:cs="宋体"/>
          <w:color w:val="000000"/>
          <w:kern w:val="0"/>
          <w:szCs w:val="21"/>
        </w:rPr>
        <w:t>公司提供的</w:t>
      </w:r>
      <w:r w:rsidRPr="00104670">
        <w:rPr>
          <w:rFonts w:ascii="Verdana" w:eastAsia="宋体" w:hAnsi="Verdana" w:cs="宋体"/>
          <w:color w:val="000000"/>
          <w:kern w:val="0"/>
          <w:szCs w:val="21"/>
        </w:rPr>
        <w:t>EJB</w:t>
      </w:r>
      <w:r w:rsidRPr="00104670">
        <w:rPr>
          <w:rFonts w:ascii="Verdana" w:eastAsia="宋体" w:hAnsi="Verdana" w:cs="宋体"/>
          <w:color w:val="000000"/>
          <w:kern w:val="0"/>
          <w:szCs w:val="21"/>
        </w:rPr>
        <w:t>规范，以保证彼此之间的兼容性。这六个角色分别是</w:t>
      </w:r>
      <w:r w:rsidRPr="00104670">
        <w:rPr>
          <w:rFonts w:ascii="Verdana" w:eastAsia="宋体" w:hAnsi="Verdana" w:cs="宋体"/>
          <w:color w:val="000000"/>
          <w:kern w:val="0"/>
          <w:szCs w:val="21"/>
        </w:rPr>
        <w:t>EJB</w:t>
      </w:r>
      <w:r w:rsidRPr="00104670">
        <w:rPr>
          <w:rFonts w:ascii="Verdana" w:eastAsia="宋体" w:hAnsi="Verdana" w:cs="宋体"/>
          <w:color w:val="000000"/>
          <w:kern w:val="0"/>
          <w:szCs w:val="21"/>
        </w:rPr>
        <w:t>组件开发者（</w:t>
      </w:r>
      <w:r w:rsidRPr="00104670">
        <w:rPr>
          <w:rFonts w:ascii="Verdana" w:eastAsia="宋体" w:hAnsi="Verdana" w:cs="宋体"/>
          <w:color w:val="000000"/>
          <w:kern w:val="0"/>
          <w:szCs w:val="21"/>
        </w:rPr>
        <w:t>Enterprise Bean Provider</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、应用组合者（</w:t>
      </w:r>
      <w:r w:rsidRPr="00104670">
        <w:rPr>
          <w:rFonts w:ascii="Verdana" w:eastAsia="宋体" w:hAnsi="Verdana" w:cs="宋体"/>
          <w:color w:val="000000"/>
          <w:kern w:val="0"/>
          <w:szCs w:val="21"/>
        </w:rPr>
        <w:t>Application Assembler</w:t>
      </w:r>
      <w:r w:rsidRPr="00104670">
        <w:rPr>
          <w:rFonts w:ascii="Verdana" w:eastAsia="宋体" w:hAnsi="Verdana" w:cs="宋体"/>
          <w:color w:val="000000"/>
          <w:kern w:val="0"/>
          <w:szCs w:val="21"/>
        </w:rPr>
        <w:t>）、部署者（</w:t>
      </w:r>
      <w:r w:rsidRPr="00104670">
        <w:rPr>
          <w:rFonts w:ascii="Verdana" w:eastAsia="宋体" w:hAnsi="Verdana" w:cs="宋体"/>
          <w:color w:val="000000"/>
          <w:kern w:val="0"/>
          <w:szCs w:val="21"/>
        </w:rPr>
        <w:t>Deployer</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 xml:space="preserve">EJB </w:t>
      </w:r>
      <w:r w:rsidRPr="00104670">
        <w:rPr>
          <w:rFonts w:ascii="Verdana" w:eastAsia="宋体" w:hAnsi="Verdana" w:cs="宋体"/>
          <w:color w:val="000000"/>
          <w:kern w:val="0"/>
          <w:szCs w:val="21"/>
        </w:rPr>
        <w:t>服务器提供者（</w:t>
      </w:r>
      <w:r w:rsidRPr="00104670">
        <w:rPr>
          <w:rFonts w:ascii="Verdana" w:eastAsia="宋体" w:hAnsi="Verdana" w:cs="宋体"/>
          <w:color w:val="000000"/>
          <w:kern w:val="0"/>
          <w:szCs w:val="21"/>
        </w:rPr>
        <w:t>EJB Server Provider</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 xml:space="preserve">EJB </w:t>
      </w:r>
      <w:r w:rsidRPr="00104670">
        <w:rPr>
          <w:rFonts w:ascii="Verdana" w:eastAsia="宋体" w:hAnsi="Verdana" w:cs="宋体"/>
          <w:color w:val="000000"/>
          <w:kern w:val="0"/>
          <w:szCs w:val="21"/>
        </w:rPr>
        <w:t>容器提供者（</w:t>
      </w:r>
      <w:r w:rsidRPr="00104670">
        <w:rPr>
          <w:rFonts w:ascii="Verdana" w:eastAsia="宋体" w:hAnsi="Verdana" w:cs="宋体"/>
          <w:color w:val="000000"/>
          <w:kern w:val="0"/>
          <w:szCs w:val="21"/>
        </w:rPr>
        <w:t>EJB Container Provider</w:t>
      </w:r>
      <w:r w:rsidRPr="00104670">
        <w:rPr>
          <w:rFonts w:ascii="Verdana" w:eastAsia="宋体" w:hAnsi="Verdana" w:cs="宋体"/>
          <w:color w:val="000000"/>
          <w:kern w:val="0"/>
          <w:szCs w:val="21"/>
        </w:rPr>
        <w:t>）、系统管理员（</w:t>
      </w:r>
      <w:r w:rsidRPr="00104670">
        <w:rPr>
          <w:rFonts w:ascii="Verdana" w:eastAsia="宋体" w:hAnsi="Verdana" w:cs="宋体"/>
          <w:color w:val="000000"/>
          <w:kern w:val="0"/>
          <w:szCs w:val="21"/>
        </w:rPr>
        <w:t>System Administrator</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三个对象是</w:t>
      </w:r>
      <w:r w:rsidRPr="00104670">
        <w:rPr>
          <w:rFonts w:ascii="Verdana" w:eastAsia="宋体" w:hAnsi="Verdana" w:cs="宋体"/>
          <w:color w:val="000000"/>
          <w:kern w:val="0"/>
          <w:szCs w:val="21"/>
        </w:rPr>
        <w:t>Remote</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Local</w:t>
      </w:r>
      <w:r w:rsidRPr="00104670">
        <w:rPr>
          <w:rFonts w:ascii="Verdana" w:eastAsia="宋体" w:hAnsi="Verdana" w:cs="宋体"/>
          <w:color w:val="000000"/>
          <w:kern w:val="0"/>
          <w:szCs w:val="21"/>
        </w:rPr>
        <w:t>）接口、</w:t>
      </w:r>
      <w:r w:rsidRPr="00104670">
        <w:rPr>
          <w:rFonts w:ascii="Verdana" w:eastAsia="宋体" w:hAnsi="Verdana" w:cs="宋体"/>
          <w:color w:val="000000"/>
          <w:kern w:val="0"/>
          <w:szCs w:val="21"/>
        </w:rPr>
        <w:t>Home</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LocalHome</w:t>
      </w:r>
      <w:r w:rsidRPr="00104670">
        <w:rPr>
          <w:rFonts w:ascii="Verdana" w:eastAsia="宋体" w:hAnsi="Verdana" w:cs="宋体"/>
          <w:color w:val="000000"/>
          <w:kern w:val="0"/>
          <w:szCs w:val="21"/>
        </w:rPr>
        <w:t>）接口，</w:t>
      </w:r>
      <w:r w:rsidRPr="00104670">
        <w:rPr>
          <w:rFonts w:ascii="Verdana" w:eastAsia="宋体" w:hAnsi="Verdana" w:cs="宋体"/>
          <w:color w:val="000000"/>
          <w:kern w:val="0"/>
          <w:szCs w:val="21"/>
        </w:rPr>
        <w:t>Bean</w:t>
      </w:r>
      <w:r w:rsidRPr="00104670">
        <w:rPr>
          <w:rFonts w:ascii="Verdana" w:eastAsia="宋体" w:hAnsi="Verdana" w:cs="宋体"/>
          <w:color w:val="000000"/>
          <w:kern w:val="0"/>
          <w:szCs w:val="21"/>
        </w:rPr>
        <w:t>类</w:t>
      </w:r>
      <w:r w:rsidRPr="00104670">
        <w:rPr>
          <w:rFonts w:ascii="Verdana" w:eastAsia="宋体" w:hAnsi="Verdana" w:cs="宋体"/>
          <w:color w:val="000000"/>
          <w:kern w:val="0"/>
          <w:szCs w:val="21"/>
        </w:rPr>
        <w:br/>
        <w:t>73</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EJB</w:t>
      </w:r>
      <w:r w:rsidRPr="00104670">
        <w:rPr>
          <w:rFonts w:ascii="Verdana" w:eastAsia="宋体" w:hAnsi="Verdana" w:cs="宋体"/>
          <w:color w:val="000000"/>
          <w:kern w:val="0"/>
          <w:szCs w:val="21"/>
        </w:rPr>
        <w:t>容器提供的服务</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主要提供声明周期管理、代码产生、持续性管理、安全、事务管理、锁和并发行管理等服务。</w:t>
      </w:r>
      <w:r w:rsidRPr="00104670">
        <w:rPr>
          <w:rFonts w:ascii="Verdana" w:eastAsia="宋体" w:hAnsi="Verdana" w:cs="宋体"/>
          <w:color w:val="000000"/>
          <w:kern w:val="0"/>
          <w:szCs w:val="21"/>
        </w:rPr>
        <w:br/>
        <w:t>74</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EJB</w:t>
      </w:r>
      <w:r w:rsidRPr="00104670">
        <w:rPr>
          <w:rFonts w:ascii="Verdana" w:eastAsia="宋体" w:hAnsi="Verdana" w:cs="宋体"/>
          <w:color w:val="000000"/>
          <w:kern w:val="0"/>
          <w:szCs w:val="21"/>
        </w:rPr>
        <w:t>规范规定</w:t>
      </w:r>
      <w:r w:rsidRPr="00104670">
        <w:rPr>
          <w:rFonts w:ascii="Verdana" w:eastAsia="宋体" w:hAnsi="Verdana" w:cs="宋体"/>
          <w:color w:val="000000"/>
          <w:kern w:val="0"/>
          <w:szCs w:val="21"/>
        </w:rPr>
        <w:t>EJB</w:t>
      </w:r>
      <w:r w:rsidRPr="00104670">
        <w:rPr>
          <w:rFonts w:ascii="Verdana" w:eastAsia="宋体" w:hAnsi="Verdana" w:cs="宋体"/>
          <w:color w:val="000000"/>
          <w:kern w:val="0"/>
          <w:szCs w:val="21"/>
        </w:rPr>
        <w:t>中禁止的操作有哪些？</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t>1.</w:t>
      </w:r>
      <w:r w:rsidRPr="00104670">
        <w:rPr>
          <w:rFonts w:ascii="Verdana" w:eastAsia="宋体" w:hAnsi="Verdana" w:cs="宋体"/>
          <w:color w:val="000000"/>
          <w:kern w:val="0"/>
          <w:szCs w:val="21"/>
        </w:rPr>
        <w:t>不能操作线程和线程</w:t>
      </w:r>
      <w:r w:rsidRPr="00104670">
        <w:rPr>
          <w:rFonts w:ascii="Verdana" w:eastAsia="宋体" w:hAnsi="Verdana" w:cs="宋体"/>
          <w:color w:val="000000"/>
          <w:kern w:val="0"/>
          <w:szCs w:val="21"/>
        </w:rPr>
        <w:t>API(</w:t>
      </w:r>
      <w:r w:rsidRPr="00104670">
        <w:rPr>
          <w:rFonts w:ascii="Verdana" w:eastAsia="宋体" w:hAnsi="Verdana" w:cs="宋体"/>
          <w:color w:val="000000"/>
          <w:kern w:val="0"/>
          <w:szCs w:val="21"/>
        </w:rPr>
        <w:t>线程</w:t>
      </w:r>
      <w:r w:rsidRPr="00104670">
        <w:rPr>
          <w:rFonts w:ascii="Verdana" w:eastAsia="宋体" w:hAnsi="Verdana" w:cs="宋体"/>
          <w:color w:val="000000"/>
          <w:kern w:val="0"/>
          <w:szCs w:val="21"/>
        </w:rPr>
        <w:t>API</w:t>
      </w:r>
      <w:r w:rsidRPr="00104670">
        <w:rPr>
          <w:rFonts w:ascii="Verdana" w:eastAsia="宋体" w:hAnsi="Verdana" w:cs="宋体"/>
          <w:color w:val="000000"/>
          <w:kern w:val="0"/>
          <w:szCs w:val="21"/>
        </w:rPr>
        <w:t>指非线程对象的方法如</w:t>
      </w:r>
      <w:r w:rsidRPr="00104670">
        <w:rPr>
          <w:rFonts w:ascii="Verdana" w:eastAsia="宋体" w:hAnsi="Verdana" w:cs="宋体"/>
          <w:color w:val="000000"/>
          <w:kern w:val="0"/>
          <w:szCs w:val="21"/>
        </w:rPr>
        <w:t>notify,wait</w:t>
      </w:r>
      <w:r w:rsidRPr="00104670">
        <w:rPr>
          <w:rFonts w:ascii="Verdana" w:eastAsia="宋体" w:hAnsi="Verdana" w:cs="宋体"/>
          <w:color w:val="000000"/>
          <w:kern w:val="0"/>
          <w:szCs w:val="21"/>
        </w:rPr>
        <w:t>等</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2.</w:t>
      </w:r>
      <w:r w:rsidRPr="00104670">
        <w:rPr>
          <w:rFonts w:ascii="Verdana" w:eastAsia="宋体" w:hAnsi="Verdana" w:cs="宋体"/>
          <w:color w:val="000000"/>
          <w:kern w:val="0"/>
          <w:szCs w:val="21"/>
        </w:rPr>
        <w:t>不能操作</w:t>
      </w:r>
      <w:r w:rsidRPr="00104670">
        <w:rPr>
          <w:rFonts w:ascii="Verdana" w:eastAsia="宋体" w:hAnsi="Verdana" w:cs="宋体"/>
          <w:color w:val="000000"/>
          <w:kern w:val="0"/>
          <w:szCs w:val="21"/>
        </w:rPr>
        <w:t>awt</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3.</w:t>
      </w:r>
      <w:r w:rsidRPr="00104670">
        <w:rPr>
          <w:rFonts w:ascii="Verdana" w:eastAsia="宋体" w:hAnsi="Verdana" w:cs="宋体"/>
          <w:color w:val="000000"/>
          <w:kern w:val="0"/>
          <w:szCs w:val="21"/>
        </w:rPr>
        <w:t>不能实现服务器功能，</w:t>
      </w:r>
      <w:r w:rsidRPr="00104670">
        <w:rPr>
          <w:rFonts w:ascii="Verdana" w:eastAsia="宋体" w:hAnsi="Verdana" w:cs="宋体"/>
          <w:color w:val="000000"/>
          <w:kern w:val="0"/>
          <w:szCs w:val="21"/>
        </w:rPr>
        <w:t>4.</w:t>
      </w:r>
      <w:r w:rsidRPr="00104670">
        <w:rPr>
          <w:rFonts w:ascii="Verdana" w:eastAsia="宋体" w:hAnsi="Verdana" w:cs="宋体"/>
          <w:color w:val="000000"/>
          <w:kern w:val="0"/>
          <w:szCs w:val="21"/>
        </w:rPr>
        <w:t>不能对静态属生存取，</w:t>
      </w:r>
      <w:r w:rsidRPr="00104670">
        <w:rPr>
          <w:rFonts w:ascii="Verdana" w:eastAsia="宋体" w:hAnsi="Verdana" w:cs="宋体"/>
          <w:color w:val="000000"/>
          <w:kern w:val="0"/>
          <w:szCs w:val="21"/>
        </w:rPr>
        <w:t>5.</w:t>
      </w:r>
      <w:r w:rsidRPr="00104670">
        <w:rPr>
          <w:rFonts w:ascii="Verdana" w:eastAsia="宋体" w:hAnsi="Verdana" w:cs="宋体"/>
          <w:color w:val="000000"/>
          <w:kern w:val="0"/>
          <w:szCs w:val="21"/>
        </w:rPr>
        <w:t>不能使用</w:t>
      </w:r>
      <w:r w:rsidRPr="00104670">
        <w:rPr>
          <w:rFonts w:ascii="Verdana" w:eastAsia="宋体" w:hAnsi="Verdana" w:cs="宋体"/>
          <w:color w:val="000000"/>
          <w:kern w:val="0"/>
          <w:szCs w:val="21"/>
        </w:rPr>
        <w:t>IO</w:t>
      </w:r>
      <w:r w:rsidRPr="00104670">
        <w:rPr>
          <w:rFonts w:ascii="Verdana" w:eastAsia="宋体" w:hAnsi="Verdana" w:cs="宋体"/>
          <w:color w:val="000000"/>
          <w:kern w:val="0"/>
          <w:szCs w:val="21"/>
        </w:rPr>
        <w:t>操作直接存取文件系统，</w:t>
      </w:r>
      <w:r w:rsidRPr="00104670">
        <w:rPr>
          <w:rFonts w:ascii="Verdana" w:eastAsia="宋体" w:hAnsi="Verdana" w:cs="宋体"/>
          <w:color w:val="000000"/>
          <w:kern w:val="0"/>
          <w:szCs w:val="21"/>
        </w:rPr>
        <w:t>6.</w:t>
      </w:r>
      <w:r w:rsidRPr="00104670">
        <w:rPr>
          <w:rFonts w:ascii="Verdana" w:eastAsia="宋体" w:hAnsi="Verdana" w:cs="宋体"/>
          <w:color w:val="000000"/>
          <w:kern w:val="0"/>
          <w:szCs w:val="21"/>
        </w:rPr>
        <w:t>不能加载本地库</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7.</w:t>
      </w:r>
      <w:r w:rsidRPr="00104670">
        <w:rPr>
          <w:rFonts w:ascii="Verdana" w:eastAsia="宋体" w:hAnsi="Verdana" w:cs="宋体"/>
          <w:color w:val="000000"/>
          <w:kern w:val="0"/>
          <w:szCs w:val="21"/>
        </w:rPr>
        <w:t>不能将</w:t>
      </w:r>
      <w:r w:rsidRPr="00104670">
        <w:rPr>
          <w:rFonts w:ascii="Verdana" w:eastAsia="宋体" w:hAnsi="Verdana" w:cs="宋体"/>
          <w:color w:val="000000"/>
          <w:kern w:val="0"/>
          <w:szCs w:val="21"/>
        </w:rPr>
        <w:t>this</w:t>
      </w:r>
      <w:r w:rsidRPr="00104670">
        <w:rPr>
          <w:rFonts w:ascii="Verdana" w:eastAsia="宋体" w:hAnsi="Verdana" w:cs="宋体"/>
          <w:color w:val="000000"/>
          <w:kern w:val="0"/>
          <w:szCs w:val="21"/>
        </w:rPr>
        <w:t>作为变量和返回，</w:t>
      </w:r>
      <w:r w:rsidRPr="00104670">
        <w:rPr>
          <w:rFonts w:ascii="Verdana" w:eastAsia="宋体" w:hAnsi="Verdana" w:cs="宋体"/>
          <w:color w:val="000000"/>
          <w:kern w:val="0"/>
          <w:szCs w:val="21"/>
        </w:rPr>
        <w:t>8.</w:t>
      </w:r>
      <w:r w:rsidRPr="00104670">
        <w:rPr>
          <w:rFonts w:ascii="Verdana" w:eastAsia="宋体" w:hAnsi="Verdana" w:cs="宋体"/>
          <w:color w:val="000000"/>
          <w:kern w:val="0"/>
          <w:szCs w:val="21"/>
        </w:rPr>
        <w:t>不能循环调用。</w:t>
      </w:r>
      <w:r w:rsidRPr="00104670">
        <w:rPr>
          <w:rFonts w:ascii="Verdana" w:eastAsia="宋体" w:hAnsi="Verdana" w:cs="宋体"/>
          <w:color w:val="000000"/>
          <w:kern w:val="0"/>
          <w:szCs w:val="21"/>
        </w:rPr>
        <w:br/>
        <w:t>75</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remote</w:t>
      </w:r>
      <w:r w:rsidRPr="00104670">
        <w:rPr>
          <w:rFonts w:ascii="Verdana" w:eastAsia="宋体" w:hAnsi="Verdana" w:cs="宋体"/>
          <w:color w:val="000000"/>
          <w:kern w:val="0"/>
          <w:szCs w:val="21"/>
        </w:rPr>
        <w:t>接口和</w:t>
      </w:r>
      <w:r w:rsidRPr="00104670">
        <w:rPr>
          <w:rFonts w:ascii="Verdana" w:eastAsia="宋体" w:hAnsi="Verdana" w:cs="宋体"/>
          <w:color w:val="000000"/>
          <w:kern w:val="0"/>
          <w:szCs w:val="21"/>
        </w:rPr>
        <w:t>home</w:t>
      </w:r>
      <w:r w:rsidRPr="00104670">
        <w:rPr>
          <w:rFonts w:ascii="Verdana" w:eastAsia="宋体" w:hAnsi="Verdana" w:cs="宋体"/>
          <w:color w:val="000000"/>
          <w:kern w:val="0"/>
          <w:szCs w:val="21"/>
        </w:rPr>
        <w:t>接口主要作用</w:t>
      </w:r>
      <w:r w:rsidRPr="00104670">
        <w:rPr>
          <w:rFonts w:ascii="Verdana" w:eastAsia="宋体" w:hAnsi="Verdana" w:cs="宋体"/>
          <w:color w:val="000000"/>
          <w:kern w:val="0"/>
          <w:szCs w:val="21"/>
        </w:rPr>
        <w:br/>
        <w:t>remote</w:t>
      </w:r>
      <w:r w:rsidRPr="00104670">
        <w:rPr>
          <w:rFonts w:ascii="Verdana" w:eastAsia="宋体" w:hAnsi="Verdana" w:cs="宋体"/>
          <w:color w:val="000000"/>
          <w:kern w:val="0"/>
          <w:szCs w:val="21"/>
        </w:rPr>
        <w:t>接口定义了业务方法，用于</w:t>
      </w:r>
      <w:r w:rsidRPr="00104670">
        <w:rPr>
          <w:rFonts w:ascii="Verdana" w:eastAsia="宋体" w:hAnsi="Verdana" w:cs="宋体"/>
          <w:color w:val="000000"/>
          <w:kern w:val="0"/>
          <w:szCs w:val="21"/>
        </w:rPr>
        <w:t>EJB</w:t>
      </w:r>
      <w:r w:rsidRPr="00104670">
        <w:rPr>
          <w:rFonts w:ascii="Verdana" w:eastAsia="宋体" w:hAnsi="Verdana" w:cs="宋体"/>
          <w:color w:val="000000"/>
          <w:kern w:val="0"/>
          <w:szCs w:val="21"/>
        </w:rPr>
        <w:t>客户端调用业务方法。</w:t>
      </w:r>
      <w:r w:rsidRPr="00104670">
        <w:rPr>
          <w:rFonts w:ascii="Verdana" w:eastAsia="宋体" w:hAnsi="Verdana" w:cs="宋体"/>
          <w:color w:val="000000"/>
          <w:kern w:val="0"/>
          <w:szCs w:val="21"/>
        </w:rPr>
        <w:br/>
        <w:t>home</w:t>
      </w:r>
      <w:r w:rsidRPr="00104670">
        <w:rPr>
          <w:rFonts w:ascii="Verdana" w:eastAsia="宋体" w:hAnsi="Verdana" w:cs="宋体"/>
          <w:color w:val="000000"/>
          <w:kern w:val="0"/>
          <w:szCs w:val="21"/>
        </w:rPr>
        <w:t>接口是</w:t>
      </w:r>
      <w:r w:rsidRPr="00104670">
        <w:rPr>
          <w:rFonts w:ascii="Verdana" w:eastAsia="宋体" w:hAnsi="Verdana" w:cs="宋体"/>
          <w:color w:val="000000"/>
          <w:kern w:val="0"/>
          <w:szCs w:val="21"/>
        </w:rPr>
        <w:t>EJB</w:t>
      </w:r>
      <w:r w:rsidRPr="00104670">
        <w:rPr>
          <w:rFonts w:ascii="Verdana" w:eastAsia="宋体" w:hAnsi="Verdana" w:cs="宋体"/>
          <w:color w:val="000000"/>
          <w:kern w:val="0"/>
          <w:szCs w:val="21"/>
        </w:rPr>
        <w:t>工厂用于创建和移除查找</w:t>
      </w:r>
      <w:r w:rsidRPr="00104670">
        <w:rPr>
          <w:rFonts w:ascii="Verdana" w:eastAsia="宋体" w:hAnsi="Verdana" w:cs="宋体"/>
          <w:color w:val="000000"/>
          <w:kern w:val="0"/>
          <w:szCs w:val="21"/>
        </w:rPr>
        <w:t>EJB</w:t>
      </w:r>
      <w:r w:rsidRPr="00104670">
        <w:rPr>
          <w:rFonts w:ascii="Verdana" w:eastAsia="宋体" w:hAnsi="Verdana" w:cs="宋体"/>
          <w:color w:val="000000"/>
          <w:kern w:val="0"/>
          <w:szCs w:val="21"/>
        </w:rPr>
        <w:t>实例</w:t>
      </w:r>
    </w:p>
    <w:p w:rsidR="00104670" w:rsidRPr="00104670" w:rsidRDefault="00104670" w:rsidP="00104670">
      <w:pPr>
        <w:widowControl/>
        <w:shd w:val="clear" w:color="auto" w:fill="FFFFFF"/>
        <w:spacing w:before="150" w:after="150" w:line="378" w:lineRule="atLeast"/>
        <w:jc w:val="left"/>
        <w:rPr>
          <w:rFonts w:ascii="Verdana" w:eastAsia="宋体" w:hAnsi="Verdana" w:cs="宋体"/>
          <w:color w:val="000000"/>
          <w:kern w:val="0"/>
          <w:szCs w:val="21"/>
        </w:rPr>
      </w:pPr>
      <w:r w:rsidRPr="00104670">
        <w:rPr>
          <w:rFonts w:ascii="Verdana" w:eastAsia="宋体" w:hAnsi="Verdana" w:cs="宋体"/>
          <w:color w:val="000000"/>
          <w:kern w:val="0"/>
          <w:szCs w:val="21"/>
        </w:rPr>
        <w:t>76</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 xml:space="preserve">bean </w:t>
      </w:r>
      <w:r w:rsidRPr="00104670">
        <w:rPr>
          <w:rFonts w:ascii="Verdana" w:eastAsia="宋体" w:hAnsi="Verdana" w:cs="宋体"/>
          <w:color w:val="000000"/>
          <w:kern w:val="0"/>
          <w:szCs w:val="21"/>
        </w:rPr>
        <w:t>实例的生命周期</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对于</w:t>
      </w:r>
      <w:r w:rsidRPr="00104670">
        <w:rPr>
          <w:rFonts w:ascii="Verdana" w:eastAsia="宋体" w:hAnsi="Verdana" w:cs="宋体"/>
          <w:color w:val="000000"/>
          <w:kern w:val="0"/>
          <w:szCs w:val="21"/>
        </w:rPr>
        <w:t>Stateless Session Bean</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Entity Bean</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Message Driven Bean</w:t>
      </w:r>
      <w:r w:rsidRPr="00104670">
        <w:rPr>
          <w:rFonts w:ascii="Verdana" w:eastAsia="宋体" w:hAnsi="Verdana" w:cs="宋体"/>
          <w:color w:val="000000"/>
          <w:kern w:val="0"/>
          <w:szCs w:val="21"/>
        </w:rPr>
        <w:t>一般存在缓冲池管理，而对于</w:t>
      </w:r>
      <w:r w:rsidRPr="00104670">
        <w:rPr>
          <w:rFonts w:ascii="Verdana" w:eastAsia="宋体" w:hAnsi="Verdana" w:cs="宋体"/>
          <w:color w:val="000000"/>
          <w:kern w:val="0"/>
          <w:szCs w:val="21"/>
        </w:rPr>
        <w:t>Entity Bean</w:t>
      </w:r>
      <w:r w:rsidRPr="00104670">
        <w:rPr>
          <w:rFonts w:ascii="Verdana" w:eastAsia="宋体" w:hAnsi="Verdana" w:cs="宋体"/>
          <w:color w:val="000000"/>
          <w:kern w:val="0"/>
          <w:szCs w:val="21"/>
        </w:rPr>
        <w:t>和</w:t>
      </w:r>
      <w:r w:rsidRPr="00104670">
        <w:rPr>
          <w:rFonts w:ascii="Verdana" w:eastAsia="宋体" w:hAnsi="Verdana" w:cs="宋体"/>
          <w:color w:val="000000"/>
          <w:kern w:val="0"/>
          <w:szCs w:val="21"/>
        </w:rPr>
        <w:t>Statefull Session Bean</w:t>
      </w:r>
      <w:r w:rsidRPr="00104670">
        <w:rPr>
          <w:rFonts w:ascii="Verdana" w:eastAsia="宋体" w:hAnsi="Verdana" w:cs="宋体"/>
          <w:color w:val="000000"/>
          <w:kern w:val="0"/>
          <w:szCs w:val="21"/>
        </w:rPr>
        <w:t>存在</w:t>
      </w:r>
      <w:r w:rsidRPr="00104670">
        <w:rPr>
          <w:rFonts w:ascii="Verdana" w:eastAsia="宋体" w:hAnsi="Verdana" w:cs="宋体"/>
          <w:color w:val="000000"/>
          <w:kern w:val="0"/>
          <w:szCs w:val="21"/>
        </w:rPr>
        <w:t>Cache</w:t>
      </w:r>
      <w:r w:rsidRPr="00104670">
        <w:rPr>
          <w:rFonts w:ascii="Verdana" w:eastAsia="宋体" w:hAnsi="Verdana" w:cs="宋体"/>
          <w:color w:val="000000"/>
          <w:kern w:val="0"/>
          <w:szCs w:val="21"/>
        </w:rPr>
        <w:t>管理，通常包含创建实例，设置上下文、创建</w:t>
      </w:r>
      <w:r w:rsidRPr="00104670">
        <w:rPr>
          <w:rFonts w:ascii="Verdana" w:eastAsia="宋体" w:hAnsi="Verdana" w:cs="宋体"/>
          <w:color w:val="000000"/>
          <w:kern w:val="0"/>
          <w:szCs w:val="21"/>
        </w:rPr>
        <w:t>EJB Object</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create</w:t>
      </w:r>
      <w:r w:rsidRPr="00104670">
        <w:rPr>
          <w:rFonts w:ascii="Verdana" w:eastAsia="宋体" w:hAnsi="Verdana" w:cs="宋体"/>
          <w:color w:val="000000"/>
          <w:kern w:val="0"/>
          <w:szCs w:val="21"/>
        </w:rPr>
        <w:t>）、业务方法调用、</w:t>
      </w:r>
      <w:r w:rsidRPr="00104670">
        <w:rPr>
          <w:rFonts w:ascii="Verdana" w:eastAsia="宋体" w:hAnsi="Verdana" w:cs="宋体"/>
          <w:color w:val="000000"/>
          <w:kern w:val="0"/>
          <w:szCs w:val="21"/>
        </w:rPr>
        <w:t>remove</w:t>
      </w:r>
      <w:r w:rsidRPr="00104670">
        <w:rPr>
          <w:rFonts w:ascii="Verdana" w:eastAsia="宋体" w:hAnsi="Verdana" w:cs="宋体"/>
          <w:color w:val="000000"/>
          <w:kern w:val="0"/>
          <w:szCs w:val="21"/>
        </w:rPr>
        <w:t>等过程，对于存在缓冲池管理的</w:t>
      </w:r>
      <w:r w:rsidRPr="00104670">
        <w:rPr>
          <w:rFonts w:ascii="Verdana" w:eastAsia="宋体" w:hAnsi="Verdana" w:cs="宋体"/>
          <w:color w:val="000000"/>
          <w:kern w:val="0"/>
          <w:szCs w:val="21"/>
        </w:rPr>
        <w:t>Bean</w:t>
      </w:r>
      <w:r w:rsidRPr="00104670">
        <w:rPr>
          <w:rFonts w:ascii="Verdana" w:eastAsia="宋体" w:hAnsi="Verdana" w:cs="宋体"/>
          <w:color w:val="000000"/>
          <w:kern w:val="0"/>
          <w:szCs w:val="21"/>
        </w:rPr>
        <w:t>，在</w:t>
      </w:r>
      <w:r w:rsidRPr="00104670">
        <w:rPr>
          <w:rFonts w:ascii="Verdana" w:eastAsia="宋体" w:hAnsi="Verdana" w:cs="宋体"/>
          <w:color w:val="000000"/>
          <w:kern w:val="0"/>
          <w:szCs w:val="21"/>
        </w:rPr>
        <w:t>create</w:t>
      </w:r>
      <w:r w:rsidRPr="00104670">
        <w:rPr>
          <w:rFonts w:ascii="Verdana" w:eastAsia="宋体" w:hAnsi="Verdana" w:cs="宋体"/>
          <w:color w:val="000000"/>
          <w:kern w:val="0"/>
          <w:szCs w:val="21"/>
        </w:rPr>
        <w:t>之后实例并不从内存清除，而是采用缓冲池调度机制不断重用实例，而对于存在</w:t>
      </w:r>
      <w:r w:rsidRPr="00104670">
        <w:rPr>
          <w:rFonts w:ascii="Verdana" w:eastAsia="宋体" w:hAnsi="Verdana" w:cs="宋体"/>
          <w:color w:val="000000"/>
          <w:kern w:val="0"/>
          <w:szCs w:val="21"/>
        </w:rPr>
        <w:t>Cache</w:t>
      </w:r>
      <w:r w:rsidRPr="00104670">
        <w:rPr>
          <w:rFonts w:ascii="Verdana" w:eastAsia="宋体" w:hAnsi="Verdana" w:cs="宋体"/>
          <w:color w:val="000000"/>
          <w:kern w:val="0"/>
          <w:szCs w:val="21"/>
        </w:rPr>
        <w:t>管理的</w:t>
      </w:r>
      <w:r w:rsidRPr="00104670">
        <w:rPr>
          <w:rFonts w:ascii="Verdana" w:eastAsia="宋体" w:hAnsi="Verdana" w:cs="宋体"/>
          <w:color w:val="000000"/>
          <w:kern w:val="0"/>
          <w:szCs w:val="21"/>
        </w:rPr>
        <w:t>Bean</w:t>
      </w:r>
      <w:r w:rsidRPr="00104670">
        <w:rPr>
          <w:rFonts w:ascii="Verdana" w:eastAsia="宋体" w:hAnsi="Verdana" w:cs="宋体"/>
          <w:color w:val="000000"/>
          <w:kern w:val="0"/>
          <w:szCs w:val="21"/>
        </w:rPr>
        <w:t>则通过激活和去激活机制保持</w:t>
      </w:r>
      <w:r w:rsidRPr="00104670">
        <w:rPr>
          <w:rFonts w:ascii="Verdana" w:eastAsia="宋体" w:hAnsi="Verdana" w:cs="宋体"/>
          <w:color w:val="000000"/>
          <w:kern w:val="0"/>
          <w:szCs w:val="21"/>
        </w:rPr>
        <w:t>Bean</w:t>
      </w:r>
      <w:r w:rsidRPr="00104670">
        <w:rPr>
          <w:rFonts w:ascii="Verdana" w:eastAsia="宋体" w:hAnsi="Verdana" w:cs="宋体"/>
          <w:color w:val="000000"/>
          <w:kern w:val="0"/>
          <w:szCs w:val="21"/>
        </w:rPr>
        <w:t>的状态并限制内存中实例数量。</w:t>
      </w:r>
      <w:r w:rsidRPr="00104670">
        <w:rPr>
          <w:rFonts w:ascii="Verdana" w:eastAsia="宋体" w:hAnsi="Verdana" w:cs="宋体"/>
          <w:color w:val="000000"/>
          <w:kern w:val="0"/>
          <w:szCs w:val="21"/>
        </w:rPr>
        <w:br/>
        <w:t>77</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EJB</w:t>
      </w:r>
      <w:r w:rsidRPr="00104670">
        <w:rPr>
          <w:rFonts w:ascii="Verdana" w:eastAsia="宋体" w:hAnsi="Verdana" w:cs="宋体"/>
          <w:color w:val="000000"/>
          <w:kern w:val="0"/>
          <w:szCs w:val="21"/>
        </w:rPr>
        <w:t>的激活机制</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以</w:t>
      </w:r>
      <w:r w:rsidRPr="00104670">
        <w:rPr>
          <w:rFonts w:ascii="Verdana" w:eastAsia="宋体" w:hAnsi="Verdana" w:cs="宋体"/>
          <w:color w:val="000000"/>
          <w:kern w:val="0"/>
          <w:szCs w:val="21"/>
        </w:rPr>
        <w:t xml:space="preserve">Stateful Session Bean </w:t>
      </w:r>
      <w:r w:rsidRPr="00104670">
        <w:rPr>
          <w:rFonts w:ascii="Verdana" w:eastAsia="宋体" w:hAnsi="Verdana" w:cs="宋体"/>
          <w:color w:val="000000"/>
          <w:kern w:val="0"/>
          <w:szCs w:val="21"/>
        </w:rPr>
        <w:t>为例：其</w:t>
      </w:r>
      <w:r w:rsidRPr="00104670">
        <w:rPr>
          <w:rFonts w:ascii="Verdana" w:eastAsia="宋体" w:hAnsi="Verdana" w:cs="宋体"/>
          <w:color w:val="000000"/>
          <w:kern w:val="0"/>
          <w:szCs w:val="21"/>
        </w:rPr>
        <w:t>Cache</w:t>
      </w:r>
      <w:r w:rsidRPr="00104670">
        <w:rPr>
          <w:rFonts w:ascii="Verdana" w:eastAsia="宋体" w:hAnsi="Verdana" w:cs="宋体"/>
          <w:color w:val="000000"/>
          <w:kern w:val="0"/>
          <w:szCs w:val="21"/>
        </w:rPr>
        <w:t>大小决定了内存中可以同时存在的</w:t>
      </w:r>
      <w:r w:rsidRPr="00104670">
        <w:rPr>
          <w:rFonts w:ascii="Verdana" w:eastAsia="宋体" w:hAnsi="Verdana" w:cs="宋体"/>
          <w:color w:val="000000"/>
          <w:kern w:val="0"/>
          <w:szCs w:val="21"/>
        </w:rPr>
        <w:t>Bean</w:t>
      </w:r>
      <w:r w:rsidRPr="00104670">
        <w:rPr>
          <w:rFonts w:ascii="Verdana" w:eastAsia="宋体" w:hAnsi="Verdana" w:cs="宋体"/>
          <w:color w:val="000000"/>
          <w:kern w:val="0"/>
          <w:szCs w:val="21"/>
        </w:rPr>
        <w:t>实例的数量，根据</w:t>
      </w:r>
      <w:r w:rsidRPr="00104670">
        <w:rPr>
          <w:rFonts w:ascii="Verdana" w:eastAsia="宋体" w:hAnsi="Verdana" w:cs="宋体"/>
          <w:color w:val="000000"/>
          <w:kern w:val="0"/>
          <w:szCs w:val="21"/>
        </w:rPr>
        <w:t>MRU</w:t>
      </w:r>
      <w:r w:rsidRPr="00104670">
        <w:rPr>
          <w:rFonts w:ascii="Verdana" w:eastAsia="宋体" w:hAnsi="Verdana" w:cs="宋体"/>
          <w:color w:val="000000"/>
          <w:kern w:val="0"/>
          <w:szCs w:val="21"/>
        </w:rPr>
        <w:t>或</w:t>
      </w:r>
      <w:r w:rsidRPr="00104670">
        <w:rPr>
          <w:rFonts w:ascii="Verdana" w:eastAsia="宋体" w:hAnsi="Verdana" w:cs="宋体"/>
          <w:color w:val="000000"/>
          <w:kern w:val="0"/>
          <w:szCs w:val="21"/>
        </w:rPr>
        <w:t>NRU</w:t>
      </w:r>
      <w:r w:rsidRPr="00104670">
        <w:rPr>
          <w:rFonts w:ascii="Verdana" w:eastAsia="宋体" w:hAnsi="Verdana" w:cs="宋体"/>
          <w:color w:val="000000"/>
          <w:kern w:val="0"/>
          <w:szCs w:val="21"/>
        </w:rPr>
        <w:t>算法，实例在激活和去激活状态之间迁移，激活机制是当客户端调用某个</w:t>
      </w:r>
      <w:r w:rsidRPr="00104670">
        <w:rPr>
          <w:rFonts w:ascii="Verdana" w:eastAsia="宋体" w:hAnsi="Verdana" w:cs="宋体"/>
          <w:color w:val="000000"/>
          <w:kern w:val="0"/>
          <w:szCs w:val="21"/>
        </w:rPr>
        <w:t>EJB</w:t>
      </w:r>
      <w:r w:rsidRPr="00104670">
        <w:rPr>
          <w:rFonts w:ascii="Verdana" w:eastAsia="宋体" w:hAnsi="Verdana" w:cs="宋体"/>
          <w:color w:val="000000"/>
          <w:kern w:val="0"/>
          <w:szCs w:val="21"/>
        </w:rPr>
        <w:t>实例业务方法时，如果对应</w:t>
      </w:r>
      <w:r w:rsidRPr="00104670">
        <w:rPr>
          <w:rFonts w:ascii="Verdana" w:eastAsia="宋体" w:hAnsi="Verdana" w:cs="宋体"/>
          <w:color w:val="000000"/>
          <w:kern w:val="0"/>
          <w:szCs w:val="21"/>
        </w:rPr>
        <w:t>EJB Object</w:t>
      </w:r>
      <w:r w:rsidRPr="00104670">
        <w:rPr>
          <w:rFonts w:ascii="Verdana" w:eastAsia="宋体" w:hAnsi="Verdana" w:cs="宋体"/>
          <w:color w:val="000000"/>
          <w:kern w:val="0"/>
          <w:szCs w:val="21"/>
        </w:rPr>
        <w:t>发现自己没有绑定对应的</w:t>
      </w:r>
      <w:r w:rsidRPr="00104670">
        <w:rPr>
          <w:rFonts w:ascii="Verdana" w:eastAsia="宋体" w:hAnsi="Verdana" w:cs="宋体"/>
          <w:color w:val="000000"/>
          <w:kern w:val="0"/>
          <w:szCs w:val="21"/>
        </w:rPr>
        <w:t>Bean</w:t>
      </w:r>
      <w:r w:rsidRPr="00104670">
        <w:rPr>
          <w:rFonts w:ascii="Verdana" w:eastAsia="宋体" w:hAnsi="Verdana" w:cs="宋体"/>
          <w:color w:val="000000"/>
          <w:kern w:val="0"/>
          <w:szCs w:val="21"/>
        </w:rPr>
        <w:lastRenderedPageBreak/>
        <w:t>实例则从其去激活</w:t>
      </w:r>
      <w:r w:rsidRPr="00104670">
        <w:rPr>
          <w:rFonts w:ascii="Verdana" w:eastAsia="宋体" w:hAnsi="Verdana" w:cs="宋体"/>
          <w:color w:val="000000"/>
          <w:kern w:val="0"/>
          <w:szCs w:val="21"/>
        </w:rPr>
        <w:t>Bean</w:t>
      </w:r>
      <w:r w:rsidRPr="00104670">
        <w:rPr>
          <w:rFonts w:ascii="Verdana" w:eastAsia="宋体" w:hAnsi="Verdana" w:cs="宋体"/>
          <w:color w:val="000000"/>
          <w:kern w:val="0"/>
          <w:szCs w:val="21"/>
        </w:rPr>
        <w:t>存储中（通过序列化机制存储实例）回复（激活）此实例。状态变迁前会调用对应的</w:t>
      </w:r>
      <w:r w:rsidRPr="00104670">
        <w:rPr>
          <w:rFonts w:ascii="Verdana" w:eastAsia="宋体" w:hAnsi="Verdana" w:cs="宋体"/>
          <w:color w:val="000000"/>
          <w:kern w:val="0"/>
          <w:szCs w:val="21"/>
        </w:rPr>
        <w:t>ejbActive</w:t>
      </w:r>
      <w:r w:rsidRPr="00104670">
        <w:rPr>
          <w:rFonts w:ascii="Verdana" w:eastAsia="宋体" w:hAnsi="Verdana" w:cs="宋体"/>
          <w:color w:val="000000"/>
          <w:kern w:val="0"/>
          <w:szCs w:val="21"/>
        </w:rPr>
        <w:t>和</w:t>
      </w:r>
      <w:r w:rsidRPr="00104670">
        <w:rPr>
          <w:rFonts w:ascii="Verdana" w:eastAsia="宋体" w:hAnsi="Verdana" w:cs="宋体"/>
          <w:color w:val="000000"/>
          <w:kern w:val="0"/>
          <w:szCs w:val="21"/>
        </w:rPr>
        <w:t>ejbPassivate</w:t>
      </w:r>
      <w:r w:rsidRPr="00104670">
        <w:rPr>
          <w:rFonts w:ascii="Verdana" w:eastAsia="宋体" w:hAnsi="Verdana" w:cs="宋体"/>
          <w:color w:val="000000"/>
          <w:kern w:val="0"/>
          <w:szCs w:val="21"/>
        </w:rPr>
        <w:t>方法。</w:t>
      </w:r>
      <w:r w:rsidRPr="00104670">
        <w:rPr>
          <w:rFonts w:ascii="Verdana" w:eastAsia="宋体" w:hAnsi="Verdana" w:cs="宋体"/>
          <w:color w:val="000000"/>
          <w:kern w:val="0"/>
          <w:szCs w:val="21"/>
        </w:rPr>
        <w:br/>
        <w:t>78</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EJB</w:t>
      </w:r>
      <w:r w:rsidRPr="00104670">
        <w:rPr>
          <w:rFonts w:ascii="Verdana" w:eastAsia="宋体" w:hAnsi="Verdana" w:cs="宋体"/>
          <w:color w:val="000000"/>
          <w:kern w:val="0"/>
          <w:szCs w:val="21"/>
        </w:rPr>
        <w:t>的几种类型</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会话（</w:t>
      </w:r>
      <w:r w:rsidRPr="00104670">
        <w:rPr>
          <w:rFonts w:ascii="Verdana" w:eastAsia="宋体" w:hAnsi="Verdana" w:cs="宋体"/>
          <w:color w:val="000000"/>
          <w:kern w:val="0"/>
          <w:szCs w:val="21"/>
        </w:rPr>
        <w:t>Session</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 xml:space="preserve">Bean </w:t>
      </w:r>
      <w:r w:rsidRPr="00104670">
        <w:rPr>
          <w:rFonts w:ascii="Verdana" w:eastAsia="宋体" w:hAnsi="Verdana" w:cs="宋体"/>
          <w:color w:val="000000"/>
          <w:kern w:val="0"/>
          <w:szCs w:val="21"/>
        </w:rPr>
        <w:t>，实体（</w:t>
      </w:r>
      <w:r w:rsidRPr="00104670">
        <w:rPr>
          <w:rFonts w:ascii="Verdana" w:eastAsia="宋体" w:hAnsi="Verdana" w:cs="宋体"/>
          <w:color w:val="000000"/>
          <w:kern w:val="0"/>
          <w:szCs w:val="21"/>
        </w:rPr>
        <w:t>Entity</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 xml:space="preserve">Bean </w:t>
      </w:r>
      <w:r w:rsidRPr="00104670">
        <w:rPr>
          <w:rFonts w:ascii="Verdana" w:eastAsia="宋体" w:hAnsi="Verdana" w:cs="宋体"/>
          <w:color w:val="000000"/>
          <w:kern w:val="0"/>
          <w:szCs w:val="21"/>
        </w:rPr>
        <w:t>消息驱动的（</w:t>
      </w:r>
      <w:r w:rsidRPr="00104670">
        <w:rPr>
          <w:rFonts w:ascii="Verdana" w:eastAsia="宋体" w:hAnsi="Verdana" w:cs="宋体"/>
          <w:color w:val="000000"/>
          <w:kern w:val="0"/>
          <w:szCs w:val="21"/>
        </w:rPr>
        <w:t>Message Driven</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Bean</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会话</w:t>
      </w:r>
      <w:r w:rsidRPr="00104670">
        <w:rPr>
          <w:rFonts w:ascii="Verdana" w:eastAsia="宋体" w:hAnsi="Verdana" w:cs="宋体"/>
          <w:color w:val="000000"/>
          <w:kern w:val="0"/>
          <w:szCs w:val="21"/>
        </w:rPr>
        <w:t>Bean</w:t>
      </w:r>
      <w:r w:rsidRPr="00104670">
        <w:rPr>
          <w:rFonts w:ascii="Verdana" w:eastAsia="宋体" w:hAnsi="Verdana" w:cs="宋体"/>
          <w:color w:val="000000"/>
          <w:kern w:val="0"/>
          <w:szCs w:val="21"/>
        </w:rPr>
        <w:t>又可分为有状态（</w:t>
      </w:r>
      <w:r w:rsidRPr="00104670">
        <w:rPr>
          <w:rFonts w:ascii="Verdana" w:eastAsia="宋体" w:hAnsi="Verdana" w:cs="宋体"/>
          <w:color w:val="000000"/>
          <w:kern w:val="0"/>
          <w:szCs w:val="21"/>
        </w:rPr>
        <w:t>Stateful</w:t>
      </w:r>
      <w:r w:rsidRPr="00104670">
        <w:rPr>
          <w:rFonts w:ascii="Verdana" w:eastAsia="宋体" w:hAnsi="Verdana" w:cs="宋体"/>
          <w:color w:val="000000"/>
          <w:kern w:val="0"/>
          <w:szCs w:val="21"/>
        </w:rPr>
        <w:t>）和无状态（</w:t>
      </w:r>
      <w:r w:rsidRPr="00104670">
        <w:rPr>
          <w:rFonts w:ascii="Verdana" w:eastAsia="宋体" w:hAnsi="Verdana" w:cs="宋体"/>
          <w:color w:val="000000"/>
          <w:kern w:val="0"/>
          <w:szCs w:val="21"/>
        </w:rPr>
        <w:t>Stateless</w:t>
      </w:r>
      <w:r w:rsidRPr="00104670">
        <w:rPr>
          <w:rFonts w:ascii="Verdana" w:eastAsia="宋体" w:hAnsi="Verdana" w:cs="宋体"/>
          <w:color w:val="000000"/>
          <w:kern w:val="0"/>
          <w:szCs w:val="21"/>
        </w:rPr>
        <w:t>）两种</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实体</w:t>
      </w:r>
      <w:r w:rsidRPr="00104670">
        <w:rPr>
          <w:rFonts w:ascii="Verdana" w:eastAsia="宋体" w:hAnsi="Verdana" w:cs="宋体"/>
          <w:color w:val="000000"/>
          <w:kern w:val="0"/>
          <w:szCs w:val="21"/>
        </w:rPr>
        <w:t>Bean</w:t>
      </w:r>
      <w:r w:rsidRPr="00104670">
        <w:rPr>
          <w:rFonts w:ascii="Verdana" w:eastAsia="宋体" w:hAnsi="Verdana" w:cs="宋体"/>
          <w:color w:val="000000"/>
          <w:kern w:val="0"/>
          <w:szCs w:val="21"/>
        </w:rPr>
        <w:t>可分为</w:t>
      </w:r>
      <w:r w:rsidRPr="00104670">
        <w:rPr>
          <w:rFonts w:ascii="Verdana" w:eastAsia="宋体" w:hAnsi="Verdana" w:cs="宋体"/>
          <w:color w:val="000000"/>
          <w:kern w:val="0"/>
          <w:szCs w:val="21"/>
        </w:rPr>
        <w:t>Bean</w:t>
      </w:r>
      <w:r w:rsidRPr="00104670">
        <w:rPr>
          <w:rFonts w:ascii="Verdana" w:eastAsia="宋体" w:hAnsi="Verdana" w:cs="宋体"/>
          <w:color w:val="000000"/>
          <w:kern w:val="0"/>
          <w:szCs w:val="21"/>
        </w:rPr>
        <w:t>管理的持续性（</w:t>
      </w:r>
      <w:r w:rsidRPr="00104670">
        <w:rPr>
          <w:rFonts w:ascii="Verdana" w:eastAsia="宋体" w:hAnsi="Verdana" w:cs="宋体"/>
          <w:color w:val="000000"/>
          <w:kern w:val="0"/>
          <w:szCs w:val="21"/>
        </w:rPr>
        <w:t>BMP</w:t>
      </w:r>
      <w:r w:rsidRPr="00104670">
        <w:rPr>
          <w:rFonts w:ascii="Verdana" w:eastAsia="宋体" w:hAnsi="Verdana" w:cs="宋体"/>
          <w:color w:val="000000"/>
          <w:kern w:val="0"/>
          <w:szCs w:val="21"/>
        </w:rPr>
        <w:t>）和容器管理的持续性（</w:t>
      </w:r>
      <w:r w:rsidRPr="00104670">
        <w:rPr>
          <w:rFonts w:ascii="Verdana" w:eastAsia="宋体" w:hAnsi="Verdana" w:cs="宋体"/>
          <w:color w:val="000000"/>
          <w:kern w:val="0"/>
          <w:szCs w:val="21"/>
        </w:rPr>
        <w:t>CMP</w:t>
      </w:r>
      <w:r w:rsidRPr="00104670">
        <w:rPr>
          <w:rFonts w:ascii="Verdana" w:eastAsia="宋体" w:hAnsi="Verdana" w:cs="宋体"/>
          <w:color w:val="000000"/>
          <w:kern w:val="0"/>
          <w:szCs w:val="21"/>
        </w:rPr>
        <w:t>）两种</w:t>
      </w:r>
      <w:r w:rsidRPr="00104670">
        <w:rPr>
          <w:rFonts w:ascii="Verdana" w:eastAsia="宋体" w:hAnsi="Verdana" w:cs="宋体"/>
          <w:color w:val="000000"/>
          <w:kern w:val="0"/>
          <w:szCs w:val="21"/>
        </w:rPr>
        <w:br/>
        <w:t>79</w:t>
      </w:r>
      <w:r w:rsidRPr="00104670">
        <w:rPr>
          <w:rFonts w:ascii="Verdana" w:eastAsia="宋体" w:hAnsi="Verdana" w:cs="宋体"/>
          <w:color w:val="000000"/>
          <w:kern w:val="0"/>
          <w:szCs w:val="21"/>
        </w:rPr>
        <w:t>、客服端调用</w:t>
      </w:r>
      <w:r w:rsidRPr="00104670">
        <w:rPr>
          <w:rFonts w:ascii="Verdana" w:eastAsia="宋体" w:hAnsi="Verdana" w:cs="宋体"/>
          <w:color w:val="000000"/>
          <w:kern w:val="0"/>
          <w:szCs w:val="21"/>
        </w:rPr>
        <w:t>EJB</w:t>
      </w:r>
      <w:r w:rsidRPr="00104670">
        <w:rPr>
          <w:rFonts w:ascii="Verdana" w:eastAsia="宋体" w:hAnsi="Verdana" w:cs="宋体"/>
          <w:color w:val="000000"/>
          <w:kern w:val="0"/>
          <w:szCs w:val="21"/>
        </w:rPr>
        <w:t>对象的几个基本步骤</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设置</w:t>
      </w:r>
      <w:r w:rsidRPr="00104670">
        <w:rPr>
          <w:rFonts w:ascii="Verdana" w:eastAsia="宋体" w:hAnsi="Verdana" w:cs="宋体"/>
          <w:color w:val="000000"/>
          <w:kern w:val="0"/>
          <w:szCs w:val="21"/>
        </w:rPr>
        <w:t>JNDI</w:t>
      </w:r>
      <w:r w:rsidRPr="00104670">
        <w:rPr>
          <w:rFonts w:ascii="Verdana" w:eastAsia="宋体" w:hAnsi="Verdana" w:cs="宋体"/>
          <w:color w:val="000000"/>
          <w:kern w:val="0"/>
          <w:szCs w:val="21"/>
        </w:rPr>
        <w:t>服务工厂以及</w:t>
      </w:r>
      <w:r w:rsidRPr="00104670">
        <w:rPr>
          <w:rFonts w:ascii="Verdana" w:eastAsia="宋体" w:hAnsi="Verdana" w:cs="宋体"/>
          <w:color w:val="000000"/>
          <w:kern w:val="0"/>
          <w:szCs w:val="21"/>
        </w:rPr>
        <w:t>JNDI</w:t>
      </w:r>
      <w:r w:rsidRPr="00104670">
        <w:rPr>
          <w:rFonts w:ascii="Verdana" w:eastAsia="宋体" w:hAnsi="Verdana" w:cs="宋体"/>
          <w:color w:val="000000"/>
          <w:kern w:val="0"/>
          <w:szCs w:val="21"/>
        </w:rPr>
        <w:t>服务地址系统属性，查找</w:t>
      </w:r>
      <w:r w:rsidRPr="00104670">
        <w:rPr>
          <w:rFonts w:ascii="Verdana" w:eastAsia="宋体" w:hAnsi="Verdana" w:cs="宋体"/>
          <w:color w:val="000000"/>
          <w:kern w:val="0"/>
          <w:szCs w:val="21"/>
        </w:rPr>
        <w:t>Home</w:t>
      </w:r>
      <w:r w:rsidRPr="00104670">
        <w:rPr>
          <w:rFonts w:ascii="Verdana" w:eastAsia="宋体" w:hAnsi="Verdana" w:cs="宋体"/>
          <w:color w:val="000000"/>
          <w:kern w:val="0"/>
          <w:szCs w:val="21"/>
        </w:rPr>
        <w:t>接口，从</w:t>
      </w:r>
      <w:r w:rsidRPr="00104670">
        <w:rPr>
          <w:rFonts w:ascii="Verdana" w:eastAsia="宋体" w:hAnsi="Verdana" w:cs="宋体"/>
          <w:color w:val="000000"/>
          <w:kern w:val="0"/>
          <w:szCs w:val="21"/>
        </w:rPr>
        <w:t>Home</w:t>
      </w:r>
      <w:r w:rsidRPr="00104670">
        <w:rPr>
          <w:rFonts w:ascii="Verdana" w:eastAsia="宋体" w:hAnsi="Verdana" w:cs="宋体"/>
          <w:color w:val="000000"/>
          <w:kern w:val="0"/>
          <w:szCs w:val="21"/>
        </w:rPr>
        <w:t>接口调用</w:t>
      </w:r>
      <w:r w:rsidRPr="00104670">
        <w:rPr>
          <w:rFonts w:ascii="Verdana" w:eastAsia="宋体" w:hAnsi="Verdana" w:cs="宋体"/>
          <w:color w:val="000000"/>
          <w:kern w:val="0"/>
          <w:szCs w:val="21"/>
        </w:rPr>
        <w:t>Create</w:t>
      </w:r>
      <w:r w:rsidRPr="00104670">
        <w:rPr>
          <w:rFonts w:ascii="Verdana" w:eastAsia="宋体" w:hAnsi="Verdana" w:cs="宋体"/>
          <w:color w:val="000000"/>
          <w:kern w:val="0"/>
          <w:szCs w:val="21"/>
        </w:rPr>
        <w:t>方法创建</w:t>
      </w:r>
      <w:r w:rsidRPr="00104670">
        <w:rPr>
          <w:rFonts w:ascii="Verdana" w:eastAsia="宋体" w:hAnsi="Verdana" w:cs="宋体"/>
          <w:color w:val="000000"/>
          <w:kern w:val="0"/>
          <w:szCs w:val="21"/>
        </w:rPr>
        <w:t>Remote</w:t>
      </w:r>
      <w:r w:rsidRPr="00104670">
        <w:rPr>
          <w:rFonts w:ascii="Verdana" w:eastAsia="宋体" w:hAnsi="Verdana" w:cs="宋体"/>
          <w:color w:val="000000"/>
          <w:kern w:val="0"/>
          <w:szCs w:val="21"/>
        </w:rPr>
        <w:t>接口，通过</w:t>
      </w:r>
      <w:r w:rsidRPr="00104670">
        <w:rPr>
          <w:rFonts w:ascii="Verdana" w:eastAsia="宋体" w:hAnsi="Verdana" w:cs="宋体"/>
          <w:color w:val="000000"/>
          <w:kern w:val="0"/>
          <w:szCs w:val="21"/>
        </w:rPr>
        <w:t>Remote</w:t>
      </w:r>
      <w:r w:rsidRPr="00104670">
        <w:rPr>
          <w:rFonts w:ascii="Verdana" w:eastAsia="宋体" w:hAnsi="Verdana" w:cs="宋体"/>
          <w:color w:val="000000"/>
          <w:kern w:val="0"/>
          <w:szCs w:val="21"/>
        </w:rPr>
        <w:t>接口调用其业务方法。</w:t>
      </w:r>
      <w:r w:rsidRPr="00104670">
        <w:rPr>
          <w:rFonts w:ascii="Verdana" w:eastAsia="宋体" w:hAnsi="Verdana" w:cs="宋体"/>
          <w:color w:val="000000"/>
          <w:kern w:val="0"/>
          <w:szCs w:val="21"/>
        </w:rPr>
        <w:br/>
        <w:t>80</w:t>
      </w:r>
      <w:r w:rsidRPr="00104670">
        <w:rPr>
          <w:rFonts w:ascii="Verdana" w:eastAsia="宋体" w:hAnsi="Verdana" w:cs="宋体"/>
          <w:color w:val="000000"/>
          <w:kern w:val="0"/>
          <w:szCs w:val="21"/>
        </w:rPr>
        <w:t>、如何给</w:t>
      </w:r>
      <w:r w:rsidRPr="00104670">
        <w:rPr>
          <w:rFonts w:ascii="Verdana" w:eastAsia="宋体" w:hAnsi="Verdana" w:cs="宋体"/>
          <w:color w:val="000000"/>
          <w:kern w:val="0"/>
          <w:szCs w:val="21"/>
        </w:rPr>
        <w:t>weblogic</w:t>
      </w:r>
      <w:r w:rsidRPr="00104670">
        <w:rPr>
          <w:rFonts w:ascii="Verdana" w:eastAsia="宋体" w:hAnsi="Verdana" w:cs="宋体"/>
          <w:color w:val="000000"/>
          <w:kern w:val="0"/>
          <w:szCs w:val="21"/>
        </w:rPr>
        <w:t>指定大小的内存</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在启动</w:t>
      </w:r>
      <w:r w:rsidRPr="00104670">
        <w:rPr>
          <w:rFonts w:ascii="Verdana" w:eastAsia="宋体" w:hAnsi="Verdana" w:cs="宋体"/>
          <w:color w:val="000000"/>
          <w:kern w:val="0"/>
          <w:szCs w:val="21"/>
        </w:rPr>
        <w:t>Weblogic</w:t>
      </w:r>
      <w:r w:rsidRPr="00104670">
        <w:rPr>
          <w:rFonts w:ascii="Verdana" w:eastAsia="宋体" w:hAnsi="Verdana" w:cs="宋体"/>
          <w:color w:val="000000"/>
          <w:kern w:val="0"/>
          <w:szCs w:val="21"/>
        </w:rPr>
        <w:t>的脚本中（位于所在</w:t>
      </w:r>
      <w:r w:rsidRPr="00104670">
        <w:rPr>
          <w:rFonts w:ascii="Verdana" w:eastAsia="宋体" w:hAnsi="Verdana" w:cs="宋体"/>
          <w:color w:val="000000"/>
          <w:kern w:val="0"/>
          <w:szCs w:val="21"/>
        </w:rPr>
        <w:t>Domian</w:t>
      </w:r>
      <w:r w:rsidRPr="00104670">
        <w:rPr>
          <w:rFonts w:ascii="Verdana" w:eastAsia="宋体" w:hAnsi="Verdana" w:cs="宋体"/>
          <w:color w:val="000000"/>
          <w:kern w:val="0"/>
          <w:szCs w:val="21"/>
        </w:rPr>
        <w:t>对应服务器目录下的</w:t>
      </w:r>
      <w:r w:rsidRPr="00104670">
        <w:rPr>
          <w:rFonts w:ascii="Verdana" w:eastAsia="宋体" w:hAnsi="Verdana" w:cs="宋体"/>
          <w:color w:val="000000"/>
          <w:kern w:val="0"/>
          <w:szCs w:val="21"/>
        </w:rPr>
        <w:t>startServerName</w:t>
      </w:r>
      <w:r w:rsidRPr="00104670">
        <w:rPr>
          <w:rFonts w:ascii="Verdana" w:eastAsia="宋体" w:hAnsi="Verdana" w:cs="宋体"/>
          <w:color w:val="000000"/>
          <w:kern w:val="0"/>
          <w:szCs w:val="21"/>
        </w:rPr>
        <w:t>），增加</w:t>
      </w:r>
      <w:r w:rsidRPr="00104670">
        <w:rPr>
          <w:rFonts w:ascii="Verdana" w:eastAsia="宋体" w:hAnsi="Verdana" w:cs="宋体"/>
          <w:color w:val="000000"/>
          <w:kern w:val="0"/>
          <w:szCs w:val="21"/>
        </w:rPr>
        <w:t>set MEM_ARGS=-Xms32m -Xmx200m</w:t>
      </w:r>
      <w:r w:rsidRPr="00104670">
        <w:rPr>
          <w:rFonts w:ascii="Verdana" w:eastAsia="宋体" w:hAnsi="Verdana" w:cs="宋体"/>
          <w:color w:val="000000"/>
          <w:kern w:val="0"/>
          <w:szCs w:val="21"/>
        </w:rPr>
        <w:t>，可以调整最小内存为</w:t>
      </w:r>
      <w:r w:rsidRPr="00104670">
        <w:rPr>
          <w:rFonts w:ascii="Verdana" w:eastAsia="宋体" w:hAnsi="Verdana" w:cs="宋体"/>
          <w:color w:val="000000"/>
          <w:kern w:val="0"/>
          <w:szCs w:val="21"/>
        </w:rPr>
        <w:t>32M</w:t>
      </w:r>
      <w:r w:rsidRPr="00104670">
        <w:rPr>
          <w:rFonts w:ascii="Verdana" w:eastAsia="宋体" w:hAnsi="Verdana" w:cs="宋体"/>
          <w:color w:val="000000"/>
          <w:kern w:val="0"/>
          <w:szCs w:val="21"/>
        </w:rPr>
        <w:t>，最大</w:t>
      </w:r>
      <w:r w:rsidRPr="00104670">
        <w:rPr>
          <w:rFonts w:ascii="Verdana" w:eastAsia="宋体" w:hAnsi="Verdana" w:cs="宋体"/>
          <w:color w:val="000000"/>
          <w:kern w:val="0"/>
          <w:szCs w:val="21"/>
        </w:rPr>
        <w:t>200M</w:t>
      </w:r>
      <w:r w:rsidRPr="00104670">
        <w:rPr>
          <w:rFonts w:ascii="Verdana" w:eastAsia="宋体" w:hAnsi="Verdana" w:cs="宋体"/>
          <w:color w:val="000000"/>
          <w:kern w:val="0"/>
          <w:szCs w:val="21"/>
        </w:rPr>
        <w:br/>
        <w:t>81</w:t>
      </w:r>
      <w:r w:rsidRPr="00104670">
        <w:rPr>
          <w:rFonts w:ascii="Verdana" w:eastAsia="宋体" w:hAnsi="Verdana" w:cs="宋体"/>
          <w:color w:val="000000"/>
          <w:kern w:val="0"/>
          <w:szCs w:val="21"/>
        </w:rPr>
        <w:t>、如何设定的</w:t>
      </w:r>
      <w:r w:rsidRPr="00104670">
        <w:rPr>
          <w:rFonts w:ascii="Verdana" w:eastAsia="宋体" w:hAnsi="Verdana" w:cs="宋体"/>
          <w:color w:val="000000"/>
          <w:kern w:val="0"/>
          <w:szCs w:val="21"/>
        </w:rPr>
        <w:t>weblogic</w:t>
      </w:r>
      <w:r w:rsidRPr="00104670">
        <w:rPr>
          <w:rFonts w:ascii="Verdana" w:eastAsia="宋体" w:hAnsi="Verdana" w:cs="宋体"/>
          <w:color w:val="000000"/>
          <w:kern w:val="0"/>
          <w:szCs w:val="21"/>
        </w:rPr>
        <w:t>的热启动模式</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开发模式</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与产品发布模式</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可以在管理控制台中修改对应服务器的启动模式为开发或产品模式之一。或者修改服务的启动文件或者</w:t>
      </w:r>
      <w:r w:rsidRPr="00104670">
        <w:rPr>
          <w:rFonts w:ascii="Verdana" w:eastAsia="宋体" w:hAnsi="Verdana" w:cs="宋体"/>
          <w:color w:val="000000"/>
          <w:kern w:val="0"/>
          <w:szCs w:val="21"/>
        </w:rPr>
        <w:t>commenv</w:t>
      </w:r>
      <w:r w:rsidRPr="00104670">
        <w:rPr>
          <w:rFonts w:ascii="Verdana" w:eastAsia="宋体" w:hAnsi="Verdana" w:cs="宋体"/>
          <w:color w:val="000000"/>
          <w:kern w:val="0"/>
          <w:szCs w:val="21"/>
        </w:rPr>
        <w:t>文件，增加</w:t>
      </w:r>
      <w:r w:rsidRPr="00104670">
        <w:rPr>
          <w:rFonts w:ascii="Verdana" w:eastAsia="宋体" w:hAnsi="Verdana" w:cs="宋体"/>
          <w:color w:val="000000"/>
          <w:kern w:val="0"/>
          <w:szCs w:val="21"/>
        </w:rPr>
        <w:t>set PRODUCTION_MODE=true</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t>82</w:t>
      </w:r>
      <w:r w:rsidRPr="00104670">
        <w:rPr>
          <w:rFonts w:ascii="Verdana" w:eastAsia="宋体" w:hAnsi="Verdana" w:cs="宋体"/>
          <w:color w:val="000000"/>
          <w:kern w:val="0"/>
          <w:szCs w:val="21"/>
        </w:rPr>
        <w:t>、如何启动时不需输入用户名与密码</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修改服务启动文件，增加</w:t>
      </w:r>
      <w:r w:rsidRPr="00104670">
        <w:rPr>
          <w:rFonts w:ascii="Verdana" w:eastAsia="宋体" w:hAnsi="Verdana" w:cs="宋体"/>
          <w:color w:val="000000"/>
          <w:kern w:val="0"/>
          <w:szCs w:val="21"/>
        </w:rPr>
        <w:t xml:space="preserve"> WLS_USER</w:t>
      </w:r>
      <w:r w:rsidRPr="00104670">
        <w:rPr>
          <w:rFonts w:ascii="Verdana" w:eastAsia="宋体" w:hAnsi="Verdana" w:cs="宋体"/>
          <w:color w:val="000000"/>
          <w:kern w:val="0"/>
          <w:szCs w:val="21"/>
        </w:rPr>
        <w:t>和</w:t>
      </w:r>
      <w:r w:rsidRPr="00104670">
        <w:rPr>
          <w:rFonts w:ascii="Verdana" w:eastAsia="宋体" w:hAnsi="Verdana" w:cs="宋体"/>
          <w:color w:val="000000"/>
          <w:kern w:val="0"/>
          <w:szCs w:val="21"/>
        </w:rPr>
        <w:t>WLS_PW</w:t>
      </w:r>
      <w:r w:rsidRPr="00104670">
        <w:rPr>
          <w:rFonts w:ascii="Verdana" w:eastAsia="宋体" w:hAnsi="Verdana" w:cs="宋体"/>
          <w:color w:val="000000"/>
          <w:kern w:val="0"/>
          <w:szCs w:val="21"/>
        </w:rPr>
        <w:t>项。也可以在</w:t>
      </w:r>
      <w:r w:rsidRPr="00104670">
        <w:rPr>
          <w:rFonts w:ascii="Verdana" w:eastAsia="宋体" w:hAnsi="Verdana" w:cs="宋体"/>
          <w:color w:val="000000"/>
          <w:kern w:val="0"/>
          <w:szCs w:val="21"/>
        </w:rPr>
        <w:t>boot.properties</w:t>
      </w:r>
      <w:r w:rsidRPr="00104670">
        <w:rPr>
          <w:rFonts w:ascii="Verdana" w:eastAsia="宋体" w:hAnsi="Verdana" w:cs="宋体"/>
          <w:color w:val="000000"/>
          <w:kern w:val="0"/>
          <w:szCs w:val="21"/>
        </w:rPr>
        <w:t>文件中增加加密过的用户名和密码</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t>83</w:t>
      </w:r>
      <w:r w:rsidRPr="00104670">
        <w:rPr>
          <w:rFonts w:ascii="Verdana" w:eastAsia="宋体" w:hAnsi="Verdana" w:cs="宋体"/>
          <w:color w:val="000000"/>
          <w:kern w:val="0"/>
          <w:szCs w:val="21"/>
        </w:rPr>
        <w:t>、在</w:t>
      </w:r>
      <w:r w:rsidRPr="00104670">
        <w:rPr>
          <w:rFonts w:ascii="Verdana" w:eastAsia="宋体" w:hAnsi="Verdana" w:cs="宋体"/>
          <w:color w:val="000000"/>
          <w:kern w:val="0"/>
          <w:szCs w:val="21"/>
        </w:rPr>
        <w:t>weblogic</w:t>
      </w:r>
      <w:r w:rsidRPr="00104670">
        <w:rPr>
          <w:rFonts w:ascii="Verdana" w:eastAsia="宋体" w:hAnsi="Verdana" w:cs="宋体"/>
          <w:color w:val="000000"/>
          <w:kern w:val="0"/>
          <w:szCs w:val="21"/>
        </w:rPr>
        <w:t>管理制台中对一个应用域</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或者说是一个网站</w:t>
      </w:r>
      <w:r w:rsidRPr="00104670">
        <w:rPr>
          <w:rFonts w:ascii="Verdana" w:eastAsia="宋体" w:hAnsi="Verdana" w:cs="宋体"/>
          <w:color w:val="000000"/>
          <w:kern w:val="0"/>
          <w:szCs w:val="21"/>
        </w:rPr>
        <w:t>,Domain)</w:t>
      </w:r>
      <w:r w:rsidRPr="00104670">
        <w:rPr>
          <w:rFonts w:ascii="Verdana" w:eastAsia="宋体" w:hAnsi="Verdana" w:cs="宋体"/>
          <w:color w:val="000000"/>
          <w:kern w:val="0"/>
          <w:szCs w:val="21"/>
        </w:rPr>
        <w:t>进行</w:t>
      </w:r>
      <w:r w:rsidRPr="00104670">
        <w:rPr>
          <w:rFonts w:ascii="Verdana" w:eastAsia="宋体" w:hAnsi="Verdana" w:cs="宋体"/>
          <w:color w:val="000000"/>
          <w:kern w:val="0"/>
          <w:szCs w:val="21"/>
        </w:rPr>
        <w:t>jms</w:t>
      </w:r>
      <w:r w:rsidRPr="00104670">
        <w:rPr>
          <w:rFonts w:ascii="Verdana" w:eastAsia="宋体" w:hAnsi="Verdana" w:cs="宋体"/>
          <w:color w:val="000000"/>
          <w:kern w:val="0"/>
          <w:szCs w:val="21"/>
        </w:rPr>
        <w:t>及</w:t>
      </w:r>
      <w:r w:rsidRPr="00104670">
        <w:rPr>
          <w:rFonts w:ascii="Verdana" w:eastAsia="宋体" w:hAnsi="Verdana" w:cs="宋体"/>
          <w:color w:val="000000"/>
          <w:kern w:val="0"/>
          <w:szCs w:val="21"/>
        </w:rPr>
        <w:t>ejb</w:t>
      </w:r>
      <w:r w:rsidRPr="00104670">
        <w:rPr>
          <w:rFonts w:ascii="Verdana" w:eastAsia="宋体" w:hAnsi="Verdana" w:cs="宋体"/>
          <w:color w:val="000000"/>
          <w:kern w:val="0"/>
          <w:szCs w:val="21"/>
        </w:rPr>
        <w:t>或连接池等相关信息进行配置后</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实际保存在什么文件中</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保存在此</w:t>
      </w:r>
      <w:r w:rsidRPr="00104670">
        <w:rPr>
          <w:rFonts w:ascii="Verdana" w:eastAsia="宋体" w:hAnsi="Verdana" w:cs="宋体"/>
          <w:color w:val="000000"/>
          <w:kern w:val="0"/>
          <w:szCs w:val="21"/>
        </w:rPr>
        <w:t>Domain</w:t>
      </w:r>
      <w:r w:rsidRPr="00104670">
        <w:rPr>
          <w:rFonts w:ascii="Verdana" w:eastAsia="宋体" w:hAnsi="Verdana" w:cs="宋体"/>
          <w:color w:val="000000"/>
          <w:kern w:val="0"/>
          <w:szCs w:val="21"/>
        </w:rPr>
        <w:t>的</w:t>
      </w:r>
      <w:r w:rsidRPr="00104670">
        <w:rPr>
          <w:rFonts w:ascii="Verdana" w:eastAsia="宋体" w:hAnsi="Verdana" w:cs="宋体"/>
          <w:color w:val="000000"/>
          <w:kern w:val="0"/>
          <w:szCs w:val="21"/>
        </w:rPr>
        <w:t>config.xml</w:t>
      </w:r>
      <w:r w:rsidRPr="00104670">
        <w:rPr>
          <w:rFonts w:ascii="Verdana" w:eastAsia="宋体" w:hAnsi="Verdana" w:cs="宋体"/>
          <w:color w:val="000000"/>
          <w:kern w:val="0"/>
          <w:szCs w:val="21"/>
        </w:rPr>
        <w:t>文件中，它是服务器的核心配置文件。</w:t>
      </w:r>
      <w:r w:rsidRPr="00104670">
        <w:rPr>
          <w:rFonts w:ascii="Verdana" w:eastAsia="宋体" w:hAnsi="Verdana" w:cs="宋体"/>
          <w:color w:val="000000"/>
          <w:kern w:val="0"/>
          <w:szCs w:val="21"/>
        </w:rPr>
        <w:br/>
        <w:t>84</w:t>
      </w:r>
      <w:r w:rsidRPr="00104670">
        <w:rPr>
          <w:rFonts w:ascii="Verdana" w:eastAsia="宋体" w:hAnsi="Verdana" w:cs="宋体"/>
          <w:color w:val="000000"/>
          <w:kern w:val="0"/>
          <w:szCs w:val="21"/>
        </w:rPr>
        <w:t>、说说</w:t>
      </w:r>
      <w:r w:rsidRPr="00104670">
        <w:rPr>
          <w:rFonts w:ascii="Verdana" w:eastAsia="宋体" w:hAnsi="Verdana" w:cs="宋体"/>
          <w:color w:val="000000"/>
          <w:kern w:val="0"/>
          <w:szCs w:val="21"/>
        </w:rPr>
        <w:t>weblogic</w:t>
      </w:r>
      <w:r w:rsidRPr="00104670">
        <w:rPr>
          <w:rFonts w:ascii="Verdana" w:eastAsia="宋体" w:hAnsi="Verdana" w:cs="宋体"/>
          <w:color w:val="000000"/>
          <w:kern w:val="0"/>
          <w:szCs w:val="21"/>
        </w:rPr>
        <w:t>中一个</w:t>
      </w:r>
      <w:r w:rsidRPr="00104670">
        <w:rPr>
          <w:rFonts w:ascii="Verdana" w:eastAsia="宋体" w:hAnsi="Verdana" w:cs="宋体"/>
          <w:color w:val="000000"/>
          <w:kern w:val="0"/>
          <w:szCs w:val="21"/>
        </w:rPr>
        <w:t>Domain</w:t>
      </w:r>
      <w:r w:rsidRPr="00104670">
        <w:rPr>
          <w:rFonts w:ascii="Verdana" w:eastAsia="宋体" w:hAnsi="Verdana" w:cs="宋体"/>
          <w:color w:val="000000"/>
          <w:kern w:val="0"/>
          <w:szCs w:val="21"/>
        </w:rPr>
        <w:t>的缺省目录结构</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比如要将一个简单的</w:t>
      </w:r>
      <w:r w:rsidRPr="00104670">
        <w:rPr>
          <w:rFonts w:ascii="Verdana" w:eastAsia="宋体" w:hAnsi="Verdana" w:cs="宋体"/>
          <w:color w:val="000000"/>
          <w:kern w:val="0"/>
          <w:szCs w:val="21"/>
        </w:rPr>
        <w:t>helloWorld.jsp</w:t>
      </w:r>
      <w:r w:rsidRPr="00104670">
        <w:rPr>
          <w:rFonts w:ascii="Verdana" w:eastAsia="宋体" w:hAnsi="Verdana" w:cs="宋体"/>
          <w:color w:val="000000"/>
          <w:kern w:val="0"/>
          <w:szCs w:val="21"/>
        </w:rPr>
        <w:t>放入何目录下</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然的在浏览器上就可打入</w:t>
      </w:r>
      <w:r w:rsidRPr="00104670">
        <w:rPr>
          <w:rFonts w:ascii="Verdana" w:eastAsia="宋体" w:hAnsi="Verdana" w:cs="宋体"/>
          <w:color w:val="000000"/>
          <w:kern w:val="0"/>
          <w:szCs w:val="21"/>
        </w:rPr>
        <w:t>http://</w:t>
      </w:r>
      <w:r w:rsidRPr="00104670">
        <w:rPr>
          <w:rFonts w:ascii="Verdana" w:eastAsia="宋体" w:hAnsi="Verdana" w:cs="宋体"/>
          <w:color w:val="000000"/>
          <w:kern w:val="0"/>
          <w:szCs w:val="21"/>
        </w:rPr>
        <w:t>主机</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端口号</w:t>
      </w:r>
      <w:r w:rsidRPr="00104670">
        <w:rPr>
          <w:rFonts w:ascii="Verdana" w:eastAsia="宋体" w:hAnsi="Verdana" w:cs="宋体"/>
          <w:color w:val="000000"/>
          <w:kern w:val="0"/>
          <w:szCs w:val="21"/>
        </w:rPr>
        <w:t>//helloword.jsp</w:t>
      </w:r>
      <w:r w:rsidRPr="00104670">
        <w:rPr>
          <w:rFonts w:ascii="Verdana" w:eastAsia="宋体" w:hAnsi="Verdana" w:cs="宋体"/>
          <w:color w:val="000000"/>
          <w:kern w:val="0"/>
          <w:szCs w:val="21"/>
        </w:rPr>
        <w:t>就可以看到运行结果了</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又比如这其中用到了一个自己写的</w:t>
      </w:r>
      <w:r w:rsidRPr="00104670">
        <w:rPr>
          <w:rFonts w:ascii="Verdana" w:eastAsia="宋体" w:hAnsi="Verdana" w:cs="宋体"/>
          <w:color w:val="000000"/>
          <w:kern w:val="0"/>
          <w:szCs w:val="21"/>
        </w:rPr>
        <w:t>javaBean</w:t>
      </w:r>
      <w:r w:rsidRPr="00104670">
        <w:rPr>
          <w:rFonts w:ascii="Verdana" w:eastAsia="宋体" w:hAnsi="Verdana" w:cs="宋体"/>
          <w:color w:val="000000"/>
          <w:kern w:val="0"/>
          <w:szCs w:val="21"/>
        </w:rPr>
        <w:t>该如何办</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t>Domain</w:t>
      </w:r>
      <w:r w:rsidRPr="00104670">
        <w:rPr>
          <w:rFonts w:ascii="Verdana" w:eastAsia="宋体" w:hAnsi="Verdana" w:cs="宋体"/>
          <w:color w:val="000000"/>
          <w:kern w:val="0"/>
          <w:szCs w:val="21"/>
        </w:rPr>
        <w:t>目录服务器目录</w:t>
      </w:r>
      <w:r w:rsidRPr="00104670">
        <w:rPr>
          <w:rFonts w:ascii="Verdana" w:eastAsia="宋体" w:hAnsi="Verdana" w:cs="宋体"/>
          <w:color w:val="000000"/>
          <w:kern w:val="0"/>
          <w:szCs w:val="21"/>
        </w:rPr>
        <w:t>applications</w:t>
      </w:r>
      <w:r w:rsidRPr="00104670">
        <w:rPr>
          <w:rFonts w:ascii="Verdana" w:eastAsia="宋体" w:hAnsi="Verdana" w:cs="宋体"/>
          <w:color w:val="000000"/>
          <w:kern w:val="0"/>
          <w:szCs w:val="21"/>
        </w:rPr>
        <w:t>，将应用目录放在此目录下将可以作为应用访问，如果是</w:t>
      </w:r>
      <w:r w:rsidRPr="00104670">
        <w:rPr>
          <w:rFonts w:ascii="Verdana" w:eastAsia="宋体" w:hAnsi="Verdana" w:cs="宋体"/>
          <w:color w:val="000000"/>
          <w:kern w:val="0"/>
          <w:szCs w:val="21"/>
        </w:rPr>
        <w:t>Web</w:t>
      </w:r>
      <w:r w:rsidRPr="00104670">
        <w:rPr>
          <w:rFonts w:ascii="Verdana" w:eastAsia="宋体" w:hAnsi="Verdana" w:cs="宋体"/>
          <w:color w:val="000000"/>
          <w:kern w:val="0"/>
          <w:szCs w:val="21"/>
        </w:rPr>
        <w:t>应用，应用目录需要满足</w:t>
      </w:r>
      <w:r w:rsidRPr="00104670">
        <w:rPr>
          <w:rFonts w:ascii="Verdana" w:eastAsia="宋体" w:hAnsi="Verdana" w:cs="宋体"/>
          <w:color w:val="000000"/>
          <w:kern w:val="0"/>
          <w:szCs w:val="21"/>
        </w:rPr>
        <w:t>Web</w:t>
      </w:r>
      <w:r w:rsidRPr="00104670">
        <w:rPr>
          <w:rFonts w:ascii="Verdana" w:eastAsia="宋体" w:hAnsi="Verdana" w:cs="宋体"/>
          <w:color w:val="000000"/>
          <w:kern w:val="0"/>
          <w:szCs w:val="21"/>
        </w:rPr>
        <w:t>应用目录要求，</w:t>
      </w:r>
      <w:r w:rsidRPr="00104670">
        <w:rPr>
          <w:rFonts w:ascii="Verdana" w:eastAsia="宋体" w:hAnsi="Verdana" w:cs="宋体"/>
          <w:color w:val="000000"/>
          <w:kern w:val="0"/>
          <w:szCs w:val="21"/>
        </w:rPr>
        <w:t>jsp</w:t>
      </w:r>
      <w:r w:rsidRPr="00104670">
        <w:rPr>
          <w:rFonts w:ascii="Verdana" w:eastAsia="宋体" w:hAnsi="Verdana" w:cs="宋体"/>
          <w:color w:val="000000"/>
          <w:kern w:val="0"/>
          <w:szCs w:val="21"/>
        </w:rPr>
        <w:t>文件可以直接放在应用目录中，</w:t>
      </w:r>
      <w:r w:rsidRPr="00104670">
        <w:rPr>
          <w:rFonts w:ascii="Verdana" w:eastAsia="宋体" w:hAnsi="Verdana" w:cs="宋体"/>
          <w:color w:val="000000"/>
          <w:kern w:val="0"/>
          <w:szCs w:val="21"/>
        </w:rPr>
        <w:t>Javabean</w:t>
      </w:r>
      <w:r w:rsidRPr="00104670">
        <w:rPr>
          <w:rFonts w:ascii="Verdana" w:eastAsia="宋体" w:hAnsi="Verdana" w:cs="宋体"/>
          <w:color w:val="000000"/>
          <w:kern w:val="0"/>
          <w:szCs w:val="21"/>
        </w:rPr>
        <w:t>需要放在应用目录的</w:t>
      </w:r>
      <w:r w:rsidRPr="00104670">
        <w:rPr>
          <w:rFonts w:ascii="Verdana" w:eastAsia="宋体" w:hAnsi="Verdana" w:cs="宋体"/>
          <w:color w:val="000000"/>
          <w:kern w:val="0"/>
          <w:szCs w:val="21"/>
        </w:rPr>
        <w:t>WEB-INF</w:t>
      </w:r>
      <w:r w:rsidRPr="00104670">
        <w:rPr>
          <w:rFonts w:ascii="Verdana" w:eastAsia="宋体" w:hAnsi="Verdana" w:cs="宋体"/>
          <w:color w:val="000000"/>
          <w:kern w:val="0"/>
          <w:szCs w:val="21"/>
        </w:rPr>
        <w:t>目录的</w:t>
      </w:r>
      <w:r w:rsidRPr="00104670">
        <w:rPr>
          <w:rFonts w:ascii="Verdana" w:eastAsia="宋体" w:hAnsi="Verdana" w:cs="宋体"/>
          <w:color w:val="000000"/>
          <w:kern w:val="0"/>
          <w:szCs w:val="21"/>
        </w:rPr>
        <w:t>classes</w:t>
      </w:r>
      <w:r w:rsidRPr="00104670">
        <w:rPr>
          <w:rFonts w:ascii="Verdana" w:eastAsia="宋体" w:hAnsi="Verdana" w:cs="宋体"/>
          <w:color w:val="000000"/>
          <w:kern w:val="0"/>
          <w:szCs w:val="21"/>
        </w:rPr>
        <w:t>目录中，设置服务器的缺省应用将可以实现在浏览器上无需输入应用名。</w:t>
      </w:r>
      <w:r w:rsidRPr="00104670">
        <w:rPr>
          <w:rFonts w:ascii="Verdana" w:eastAsia="宋体" w:hAnsi="Verdana" w:cs="宋体"/>
          <w:color w:val="000000"/>
          <w:kern w:val="0"/>
          <w:szCs w:val="21"/>
        </w:rPr>
        <w:br/>
        <w:t>85</w:t>
      </w:r>
      <w:r w:rsidRPr="00104670">
        <w:rPr>
          <w:rFonts w:ascii="Verdana" w:eastAsia="宋体" w:hAnsi="Verdana" w:cs="宋体"/>
          <w:color w:val="000000"/>
          <w:kern w:val="0"/>
          <w:szCs w:val="21"/>
        </w:rPr>
        <w:t>、在</w:t>
      </w:r>
      <w:r w:rsidRPr="00104670">
        <w:rPr>
          <w:rFonts w:ascii="Verdana" w:eastAsia="宋体" w:hAnsi="Verdana" w:cs="宋体"/>
          <w:color w:val="000000"/>
          <w:kern w:val="0"/>
          <w:szCs w:val="21"/>
        </w:rPr>
        <w:t>weblogic</w:t>
      </w:r>
      <w:r w:rsidRPr="00104670">
        <w:rPr>
          <w:rFonts w:ascii="Verdana" w:eastAsia="宋体" w:hAnsi="Verdana" w:cs="宋体"/>
          <w:color w:val="000000"/>
          <w:kern w:val="0"/>
          <w:szCs w:val="21"/>
        </w:rPr>
        <w:t>中发布</w:t>
      </w:r>
      <w:r w:rsidRPr="00104670">
        <w:rPr>
          <w:rFonts w:ascii="Verdana" w:eastAsia="宋体" w:hAnsi="Verdana" w:cs="宋体"/>
          <w:color w:val="000000"/>
          <w:kern w:val="0"/>
          <w:szCs w:val="21"/>
        </w:rPr>
        <w:t>ejb</w:t>
      </w:r>
      <w:r w:rsidRPr="00104670">
        <w:rPr>
          <w:rFonts w:ascii="Verdana" w:eastAsia="宋体" w:hAnsi="Verdana" w:cs="宋体"/>
          <w:color w:val="000000"/>
          <w:kern w:val="0"/>
          <w:szCs w:val="21"/>
        </w:rPr>
        <w:t>需涉及到哪些配置文件</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不同类型的</w:t>
      </w:r>
      <w:r w:rsidRPr="00104670">
        <w:rPr>
          <w:rFonts w:ascii="Verdana" w:eastAsia="宋体" w:hAnsi="Verdana" w:cs="宋体"/>
          <w:color w:val="000000"/>
          <w:kern w:val="0"/>
          <w:szCs w:val="21"/>
        </w:rPr>
        <w:t>EJB</w:t>
      </w:r>
      <w:r w:rsidRPr="00104670">
        <w:rPr>
          <w:rFonts w:ascii="Verdana" w:eastAsia="宋体" w:hAnsi="Verdana" w:cs="宋体"/>
          <w:color w:val="000000"/>
          <w:kern w:val="0"/>
          <w:szCs w:val="21"/>
        </w:rPr>
        <w:t>涉及的配置文件不同，都涉及到的配置文件包括</w:t>
      </w:r>
      <w:r w:rsidRPr="00104670">
        <w:rPr>
          <w:rFonts w:ascii="Verdana" w:eastAsia="宋体" w:hAnsi="Verdana" w:cs="宋体"/>
          <w:color w:val="000000"/>
          <w:kern w:val="0"/>
          <w:szCs w:val="21"/>
        </w:rPr>
        <w:t>ejb-jar.xml,weblogic-ejb-jar.xmlCMP</w:t>
      </w:r>
      <w:r w:rsidRPr="00104670">
        <w:rPr>
          <w:rFonts w:ascii="Verdana" w:eastAsia="宋体" w:hAnsi="Verdana" w:cs="宋体"/>
          <w:color w:val="000000"/>
          <w:kern w:val="0"/>
          <w:szCs w:val="21"/>
        </w:rPr>
        <w:t>实体</w:t>
      </w:r>
      <w:r w:rsidRPr="00104670">
        <w:rPr>
          <w:rFonts w:ascii="Verdana" w:eastAsia="宋体" w:hAnsi="Verdana" w:cs="宋体"/>
          <w:color w:val="000000"/>
          <w:kern w:val="0"/>
          <w:szCs w:val="21"/>
        </w:rPr>
        <w:t>Bean</w:t>
      </w:r>
      <w:r w:rsidRPr="00104670">
        <w:rPr>
          <w:rFonts w:ascii="Verdana" w:eastAsia="宋体" w:hAnsi="Verdana" w:cs="宋体"/>
          <w:color w:val="000000"/>
          <w:kern w:val="0"/>
          <w:szCs w:val="21"/>
        </w:rPr>
        <w:t>一般还需要</w:t>
      </w:r>
      <w:r w:rsidRPr="00104670">
        <w:rPr>
          <w:rFonts w:ascii="Verdana" w:eastAsia="宋体" w:hAnsi="Verdana" w:cs="宋体"/>
          <w:color w:val="000000"/>
          <w:kern w:val="0"/>
          <w:szCs w:val="21"/>
        </w:rPr>
        <w:t>weblogic-cmp-rdbms-jar.xml </w:t>
      </w:r>
      <w:r w:rsidRPr="00104670">
        <w:rPr>
          <w:rFonts w:ascii="Verdana" w:eastAsia="宋体" w:hAnsi="Verdana" w:cs="宋体"/>
          <w:color w:val="000000"/>
          <w:kern w:val="0"/>
          <w:szCs w:val="21"/>
        </w:rPr>
        <w:br/>
        <w:t>86</w:t>
      </w:r>
      <w:r w:rsidRPr="00104670">
        <w:rPr>
          <w:rFonts w:ascii="Verdana" w:eastAsia="宋体" w:hAnsi="Verdana" w:cs="宋体"/>
          <w:color w:val="000000"/>
          <w:kern w:val="0"/>
          <w:szCs w:val="21"/>
        </w:rPr>
        <w:t>、如何在</w:t>
      </w:r>
      <w:r w:rsidRPr="00104670">
        <w:rPr>
          <w:rFonts w:ascii="Verdana" w:eastAsia="宋体" w:hAnsi="Verdana" w:cs="宋体"/>
          <w:color w:val="000000"/>
          <w:kern w:val="0"/>
          <w:szCs w:val="21"/>
        </w:rPr>
        <w:t>weblogic</w:t>
      </w:r>
      <w:r w:rsidRPr="00104670">
        <w:rPr>
          <w:rFonts w:ascii="Verdana" w:eastAsia="宋体" w:hAnsi="Verdana" w:cs="宋体"/>
          <w:color w:val="000000"/>
          <w:kern w:val="0"/>
          <w:szCs w:val="21"/>
        </w:rPr>
        <w:t>中进行</w:t>
      </w:r>
      <w:r w:rsidRPr="00104670">
        <w:rPr>
          <w:rFonts w:ascii="Verdana" w:eastAsia="宋体" w:hAnsi="Verdana" w:cs="宋体"/>
          <w:color w:val="000000"/>
          <w:kern w:val="0"/>
          <w:szCs w:val="21"/>
        </w:rPr>
        <w:t>ssl</w:t>
      </w:r>
      <w:r w:rsidRPr="00104670">
        <w:rPr>
          <w:rFonts w:ascii="Verdana" w:eastAsia="宋体" w:hAnsi="Verdana" w:cs="宋体"/>
          <w:color w:val="000000"/>
          <w:kern w:val="0"/>
          <w:szCs w:val="21"/>
        </w:rPr>
        <w:t>配置与客户端的认证配置或说说</w:t>
      </w:r>
      <w:r w:rsidRPr="00104670">
        <w:rPr>
          <w:rFonts w:ascii="Verdana" w:eastAsia="宋体" w:hAnsi="Verdana" w:cs="宋体"/>
          <w:color w:val="000000"/>
          <w:kern w:val="0"/>
          <w:szCs w:val="21"/>
        </w:rPr>
        <w:t>j2ee(</w:t>
      </w:r>
      <w:r w:rsidRPr="00104670">
        <w:rPr>
          <w:rFonts w:ascii="Verdana" w:eastAsia="宋体" w:hAnsi="Verdana" w:cs="宋体"/>
          <w:color w:val="000000"/>
          <w:kern w:val="0"/>
          <w:szCs w:val="21"/>
        </w:rPr>
        <w:t>标准</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进行</w:t>
      </w:r>
      <w:r w:rsidRPr="00104670">
        <w:rPr>
          <w:rFonts w:ascii="Verdana" w:eastAsia="宋体" w:hAnsi="Verdana" w:cs="宋体"/>
          <w:color w:val="000000"/>
          <w:kern w:val="0"/>
          <w:szCs w:val="21"/>
        </w:rPr>
        <w:t>ssl</w:t>
      </w:r>
      <w:r w:rsidRPr="00104670">
        <w:rPr>
          <w:rFonts w:ascii="Verdana" w:eastAsia="宋体" w:hAnsi="Verdana" w:cs="宋体"/>
          <w:color w:val="000000"/>
          <w:kern w:val="0"/>
          <w:szCs w:val="21"/>
        </w:rPr>
        <w:t>的配置</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缺省安装中使用</w:t>
      </w:r>
      <w:r w:rsidRPr="00104670">
        <w:rPr>
          <w:rFonts w:ascii="Verdana" w:eastAsia="宋体" w:hAnsi="Verdana" w:cs="宋体"/>
          <w:color w:val="000000"/>
          <w:kern w:val="0"/>
          <w:szCs w:val="21"/>
        </w:rPr>
        <w:t>DemoIdentity.jks</w:t>
      </w:r>
      <w:r w:rsidRPr="00104670">
        <w:rPr>
          <w:rFonts w:ascii="Verdana" w:eastAsia="宋体" w:hAnsi="Verdana" w:cs="宋体"/>
          <w:color w:val="000000"/>
          <w:kern w:val="0"/>
          <w:szCs w:val="21"/>
        </w:rPr>
        <w:t>和</w:t>
      </w:r>
      <w:r w:rsidRPr="00104670">
        <w:rPr>
          <w:rFonts w:ascii="Verdana" w:eastAsia="宋体" w:hAnsi="Verdana" w:cs="宋体"/>
          <w:color w:val="000000"/>
          <w:kern w:val="0"/>
          <w:szCs w:val="21"/>
        </w:rPr>
        <w:t>DemoTrust.jks KeyStore</w:t>
      </w:r>
      <w:r w:rsidRPr="00104670">
        <w:rPr>
          <w:rFonts w:ascii="Verdana" w:eastAsia="宋体" w:hAnsi="Verdana" w:cs="宋体"/>
          <w:color w:val="000000"/>
          <w:kern w:val="0"/>
          <w:szCs w:val="21"/>
        </w:rPr>
        <w:t>实现</w:t>
      </w:r>
      <w:r w:rsidRPr="00104670">
        <w:rPr>
          <w:rFonts w:ascii="Verdana" w:eastAsia="宋体" w:hAnsi="Verdana" w:cs="宋体"/>
          <w:color w:val="000000"/>
          <w:kern w:val="0"/>
          <w:szCs w:val="21"/>
        </w:rPr>
        <w:t>SSL</w:t>
      </w:r>
      <w:r w:rsidRPr="00104670">
        <w:rPr>
          <w:rFonts w:ascii="Verdana" w:eastAsia="宋体" w:hAnsi="Verdana" w:cs="宋体"/>
          <w:color w:val="000000"/>
          <w:kern w:val="0"/>
          <w:szCs w:val="21"/>
        </w:rPr>
        <w:t>，需要配置服务器使用</w:t>
      </w:r>
      <w:r w:rsidRPr="00104670">
        <w:rPr>
          <w:rFonts w:ascii="Verdana" w:eastAsia="宋体" w:hAnsi="Verdana" w:cs="宋体"/>
          <w:color w:val="000000"/>
          <w:kern w:val="0"/>
          <w:szCs w:val="21"/>
        </w:rPr>
        <w:t>Enable SSL</w:t>
      </w:r>
      <w:r w:rsidRPr="00104670">
        <w:rPr>
          <w:rFonts w:ascii="Verdana" w:eastAsia="宋体" w:hAnsi="Verdana" w:cs="宋体"/>
          <w:color w:val="000000"/>
          <w:kern w:val="0"/>
          <w:szCs w:val="21"/>
        </w:rPr>
        <w:t>，配置其端口，在产品模式下需要从</w:t>
      </w:r>
      <w:r w:rsidRPr="00104670">
        <w:rPr>
          <w:rFonts w:ascii="Verdana" w:eastAsia="宋体" w:hAnsi="Verdana" w:cs="宋体"/>
          <w:color w:val="000000"/>
          <w:kern w:val="0"/>
          <w:szCs w:val="21"/>
        </w:rPr>
        <w:t>CA</w:t>
      </w:r>
      <w:r w:rsidRPr="00104670">
        <w:rPr>
          <w:rFonts w:ascii="Verdana" w:eastAsia="宋体" w:hAnsi="Verdana" w:cs="宋体"/>
          <w:color w:val="000000"/>
          <w:kern w:val="0"/>
          <w:szCs w:val="21"/>
        </w:rPr>
        <w:t>获取私有密钥和数字证书，</w:t>
      </w:r>
      <w:r w:rsidRPr="00104670">
        <w:rPr>
          <w:rFonts w:ascii="Verdana" w:eastAsia="宋体" w:hAnsi="Verdana" w:cs="宋体"/>
          <w:color w:val="000000"/>
          <w:kern w:val="0"/>
          <w:szCs w:val="21"/>
        </w:rPr>
        <w:lastRenderedPageBreak/>
        <w:t>创建</w:t>
      </w:r>
      <w:r w:rsidRPr="00104670">
        <w:rPr>
          <w:rFonts w:ascii="Verdana" w:eastAsia="宋体" w:hAnsi="Verdana" w:cs="宋体"/>
          <w:color w:val="000000"/>
          <w:kern w:val="0"/>
          <w:szCs w:val="21"/>
        </w:rPr>
        <w:t>identity</w:t>
      </w:r>
      <w:r w:rsidRPr="00104670">
        <w:rPr>
          <w:rFonts w:ascii="Verdana" w:eastAsia="宋体" w:hAnsi="Verdana" w:cs="宋体"/>
          <w:color w:val="000000"/>
          <w:kern w:val="0"/>
          <w:szCs w:val="21"/>
        </w:rPr>
        <w:t>和</w:t>
      </w:r>
      <w:r w:rsidRPr="00104670">
        <w:rPr>
          <w:rFonts w:ascii="Verdana" w:eastAsia="宋体" w:hAnsi="Verdana" w:cs="宋体"/>
          <w:color w:val="000000"/>
          <w:kern w:val="0"/>
          <w:szCs w:val="21"/>
        </w:rPr>
        <w:t>trust keystore</w:t>
      </w:r>
      <w:r w:rsidRPr="00104670">
        <w:rPr>
          <w:rFonts w:ascii="Verdana" w:eastAsia="宋体" w:hAnsi="Verdana" w:cs="宋体"/>
          <w:color w:val="000000"/>
          <w:kern w:val="0"/>
          <w:szCs w:val="21"/>
        </w:rPr>
        <w:t>，装载获得的密钥和数字证书。可以配置此</w:t>
      </w:r>
      <w:r w:rsidRPr="00104670">
        <w:rPr>
          <w:rFonts w:ascii="Verdana" w:eastAsia="宋体" w:hAnsi="Verdana" w:cs="宋体"/>
          <w:color w:val="000000"/>
          <w:kern w:val="0"/>
          <w:szCs w:val="21"/>
        </w:rPr>
        <w:t>SSL</w:t>
      </w:r>
      <w:r w:rsidRPr="00104670">
        <w:rPr>
          <w:rFonts w:ascii="Verdana" w:eastAsia="宋体" w:hAnsi="Verdana" w:cs="宋体"/>
          <w:color w:val="000000"/>
          <w:kern w:val="0"/>
          <w:szCs w:val="21"/>
        </w:rPr>
        <w:t>连接是单向还是双向的。</w:t>
      </w:r>
      <w:r w:rsidRPr="00104670">
        <w:rPr>
          <w:rFonts w:ascii="Verdana" w:eastAsia="宋体" w:hAnsi="Verdana" w:cs="宋体"/>
          <w:color w:val="000000"/>
          <w:kern w:val="0"/>
          <w:szCs w:val="21"/>
        </w:rPr>
        <w:br/>
        <w:t>87</w:t>
      </w:r>
      <w:r w:rsidRPr="00104670">
        <w:rPr>
          <w:rFonts w:ascii="Verdana" w:eastAsia="宋体" w:hAnsi="Verdana" w:cs="宋体"/>
          <w:color w:val="000000"/>
          <w:kern w:val="0"/>
          <w:szCs w:val="21"/>
        </w:rPr>
        <w:t>、如何查看在</w:t>
      </w:r>
      <w:r w:rsidRPr="00104670">
        <w:rPr>
          <w:rFonts w:ascii="Verdana" w:eastAsia="宋体" w:hAnsi="Verdana" w:cs="宋体"/>
          <w:color w:val="000000"/>
          <w:kern w:val="0"/>
          <w:szCs w:val="21"/>
        </w:rPr>
        <w:t>weblogic</w:t>
      </w:r>
      <w:r w:rsidRPr="00104670">
        <w:rPr>
          <w:rFonts w:ascii="Verdana" w:eastAsia="宋体" w:hAnsi="Verdana" w:cs="宋体"/>
          <w:color w:val="000000"/>
          <w:kern w:val="0"/>
          <w:szCs w:val="21"/>
        </w:rPr>
        <w:t>中已经发布的</w:t>
      </w:r>
      <w:r w:rsidRPr="00104670">
        <w:rPr>
          <w:rFonts w:ascii="Verdana" w:eastAsia="宋体" w:hAnsi="Verdana" w:cs="宋体"/>
          <w:color w:val="000000"/>
          <w:kern w:val="0"/>
          <w:szCs w:val="21"/>
        </w:rPr>
        <w:t>EJB?</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可以使用管理控制台，在它的</w:t>
      </w:r>
      <w:r w:rsidRPr="00104670">
        <w:rPr>
          <w:rFonts w:ascii="Verdana" w:eastAsia="宋体" w:hAnsi="Verdana" w:cs="宋体"/>
          <w:color w:val="000000"/>
          <w:kern w:val="0"/>
          <w:szCs w:val="21"/>
        </w:rPr>
        <w:t>Deployment</w:t>
      </w:r>
      <w:r w:rsidRPr="00104670">
        <w:rPr>
          <w:rFonts w:ascii="Verdana" w:eastAsia="宋体" w:hAnsi="Verdana" w:cs="宋体"/>
          <w:color w:val="000000"/>
          <w:kern w:val="0"/>
          <w:szCs w:val="21"/>
        </w:rPr>
        <w:t>中可以查看所有已发布的</w:t>
      </w:r>
      <w:r w:rsidRPr="00104670">
        <w:rPr>
          <w:rFonts w:ascii="Verdana" w:eastAsia="宋体" w:hAnsi="Verdana" w:cs="宋体"/>
          <w:color w:val="000000"/>
          <w:kern w:val="0"/>
          <w:szCs w:val="21"/>
        </w:rPr>
        <w:t>EJB</w:t>
      </w:r>
      <w:r w:rsidRPr="00104670">
        <w:rPr>
          <w:rFonts w:ascii="Verdana" w:eastAsia="宋体" w:hAnsi="Verdana" w:cs="宋体"/>
          <w:color w:val="000000"/>
          <w:kern w:val="0"/>
          <w:szCs w:val="21"/>
        </w:rPr>
        <w:br/>
        <w:t>88</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CORBA</w:t>
      </w:r>
      <w:r w:rsidRPr="00104670">
        <w:rPr>
          <w:rFonts w:ascii="Verdana" w:eastAsia="宋体" w:hAnsi="Verdana" w:cs="宋体"/>
          <w:color w:val="000000"/>
          <w:kern w:val="0"/>
          <w:szCs w:val="21"/>
        </w:rPr>
        <w:t>是什么</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用途是什么</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t xml:space="preserve">CORBA </w:t>
      </w:r>
      <w:r w:rsidRPr="00104670">
        <w:rPr>
          <w:rFonts w:ascii="Verdana" w:eastAsia="宋体" w:hAnsi="Verdana" w:cs="宋体"/>
          <w:color w:val="000000"/>
          <w:kern w:val="0"/>
          <w:szCs w:val="21"/>
        </w:rPr>
        <w:t>标准是公共对象请求代理结构</w:t>
      </w:r>
      <w:r w:rsidRPr="00104670">
        <w:rPr>
          <w:rFonts w:ascii="Verdana" w:eastAsia="宋体" w:hAnsi="Verdana" w:cs="宋体"/>
          <w:color w:val="000000"/>
          <w:kern w:val="0"/>
          <w:szCs w:val="21"/>
        </w:rPr>
        <w:t>(Common Object Request Broker Architecture)</w:t>
      </w:r>
      <w:r w:rsidRPr="00104670">
        <w:rPr>
          <w:rFonts w:ascii="Verdana" w:eastAsia="宋体" w:hAnsi="Verdana" w:cs="宋体"/>
          <w:color w:val="000000"/>
          <w:kern w:val="0"/>
          <w:szCs w:val="21"/>
        </w:rPr>
        <w:t>，由对象管理组织</w:t>
      </w:r>
      <w:r w:rsidRPr="00104670">
        <w:rPr>
          <w:rFonts w:ascii="Verdana" w:eastAsia="宋体" w:hAnsi="Verdana" w:cs="宋体"/>
          <w:color w:val="000000"/>
          <w:kern w:val="0"/>
          <w:szCs w:val="21"/>
        </w:rPr>
        <w:t xml:space="preserve"> (Object Management Group</w:t>
      </w:r>
      <w:r w:rsidRPr="00104670">
        <w:rPr>
          <w:rFonts w:ascii="Verdana" w:eastAsia="宋体" w:hAnsi="Verdana" w:cs="宋体"/>
          <w:color w:val="000000"/>
          <w:kern w:val="0"/>
          <w:szCs w:val="21"/>
        </w:rPr>
        <w:t>，缩写为</w:t>
      </w:r>
      <w:r w:rsidRPr="00104670">
        <w:rPr>
          <w:rFonts w:ascii="Verdana" w:eastAsia="宋体" w:hAnsi="Verdana" w:cs="宋体"/>
          <w:color w:val="000000"/>
          <w:kern w:val="0"/>
          <w:szCs w:val="21"/>
        </w:rPr>
        <w:t xml:space="preserve"> OMG)</w:t>
      </w:r>
      <w:r w:rsidRPr="00104670">
        <w:rPr>
          <w:rFonts w:ascii="Verdana" w:eastAsia="宋体" w:hAnsi="Verdana" w:cs="宋体"/>
          <w:color w:val="000000"/>
          <w:kern w:val="0"/>
          <w:szCs w:val="21"/>
        </w:rPr>
        <w:t>标准化。它的组成是接口定义语言</w:t>
      </w:r>
      <w:r w:rsidRPr="00104670">
        <w:rPr>
          <w:rFonts w:ascii="Verdana" w:eastAsia="宋体" w:hAnsi="Verdana" w:cs="宋体"/>
          <w:color w:val="000000"/>
          <w:kern w:val="0"/>
          <w:szCs w:val="21"/>
        </w:rPr>
        <w:t xml:space="preserve">(IDL), </w:t>
      </w:r>
      <w:r w:rsidRPr="00104670">
        <w:rPr>
          <w:rFonts w:ascii="Verdana" w:eastAsia="宋体" w:hAnsi="Verdana" w:cs="宋体"/>
          <w:color w:val="000000"/>
          <w:kern w:val="0"/>
          <w:szCs w:val="21"/>
        </w:rPr>
        <w:t>语言绑定</w:t>
      </w:r>
      <w:r w:rsidRPr="00104670">
        <w:rPr>
          <w:rFonts w:ascii="Verdana" w:eastAsia="宋体" w:hAnsi="Verdana" w:cs="宋体"/>
          <w:color w:val="000000"/>
          <w:kern w:val="0"/>
          <w:szCs w:val="21"/>
        </w:rPr>
        <w:t>(binding:</w:t>
      </w:r>
      <w:r w:rsidRPr="00104670">
        <w:rPr>
          <w:rFonts w:ascii="Verdana" w:eastAsia="宋体" w:hAnsi="Verdana" w:cs="宋体"/>
          <w:color w:val="000000"/>
          <w:kern w:val="0"/>
          <w:szCs w:val="21"/>
        </w:rPr>
        <w:t>也译为联编</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和允许应用程序间互操作的协议。</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其目的为：用不同的程序设计语言书写在不同的进程中运行，为不同的操作系统开发。</w:t>
      </w:r>
      <w:r w:rsidRPr="00104670">
        <w:rPr>
          <w:rFonts w:ascii="Verdana" w:eastAsia="宋体" w:hAnsi="Verdana" w:cs="宋体"/>
          <w:color w:val="000000"/>
          <w:kern w:val="0"/>
          <w:szCs w:val="21"/>
        </w:rPr>
        <w:br/>
        <w:t>89</w:t>
      </w:r>
      <w:r w:rsidRPr="00104670">
        <w:rPr>
          <w:rFonts w:ascii="Verdana" w:eastAsia="宋体" w:hAnsi="Verdana" w:cs="宋体"/>
          <w:color w:val="000000"/>
          <w:kern w:val="0"/>
          <w:szCs w:val="21"/>
        </w:rPr>
        <w:t>、说说你所熟悉或听说过的</w:t>
      </w:r>
      <w:r w:rsidRPr="00104670">
        <w:rPr>
          <w:rFonts w:ascii="Verdana" w:eastAsia="宋体" w:hAnsi="Verdana" w:cs="宋体"/>
          <w:color w:val="000000"/>
          <w:kern w:val="0"/>
          <w:szCs w:val="21"/>
        </w:rPr>
        <w:t>j2ee</w:t>
      </w:r>
      <w:r w:rsidRPr="00104670">
        <w:rPr>
          <w:rFonts w:ascii="Verdana" w:eastAsia="宋体" w:hAnsi="Verdana" w:cs="宋体"/>
          <w:color w:val="000000"/>
          <w:kern w:val="0"/>
          <w:szCs w:val="21"/>
        </w:rPr>
        <w:t>中的几种常用模式</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及对设计模式的一些看法</w:t>
      </w:r>
      <w:r w:rsidRPr="00104670">
        <w:rPr>
          <w:rFonts w:ascii="Verdana" w:eastAsia="宋体" w:hAnsi="Verdana" w:cs="宋体"/>
          <w:color w:val="000000"/>
          <w:kern w:val="0"/>
          <w:szCs w:val="21"/>
        </w:rPr>
        <w:br/>
        <w:t>Session Facade Pattern</w:t>
      </w:r>
      <w:r w:rsidRPr="00104670">
        <w:rPr>
          <w:rFonts w:ascii="Verdana" w:eastAsia="宋体" w:hAnsi="Verdana" w:cs="宋体"/>
          <w:color w:val="000000"/>
          <w:kern w:val="0"/>
          <w:szCs w:val="21"/>
        </w:rPr>
        <w:t>：使用</w:t>
      </w:r>
      <w:r w:rsidRPr="00104670">
        <w:rPr>
          <w:rFonts w:ascii="Verdana" w:eastAsia="宋体" w:hAnsi="Verdana" w:cs="宋体"/>
          <w:color w:val="000000"/>
          <w:kern w:val="0"/>
          <w:szCs w:val="21"/>
        </w:rPr>
        <w:t>SessionBean</w:t>
      </w:r>
      <w:r w:rsidRPr="00104670">
        <w:rPr>
          <w:rFonts w:ascii="Verdana" w:eastAsia="宋体" w:hAnsi="Verdana" w:cs="宋体"/>
          <w:color w:val="000000"/>
          <w:kern w:val="0"/>
          <w:szCs w:val="21"/>
        </w:rPr>
        <w:t>访问</w:t>
      </w:r>
      <w:r w:rsidRPr="00104670">
        <w:rPr>
          <w:rFonts w:ascii="Verdana" w:eastAsia="宋体" w:hAnsi="Verdana" w:cs="宋体"/>
          <w:color w:val="000000"/>
          <w:kern w:val="0"/>
          <w:szCs w:val="21"/>
        </w:rPr>
        <w:t>EntityBean</w:t>
      </w:r>
      <w:r w:rsidRPr="00104670">
        <w:rPr>
          <w:rFonts w:ascii="Verdana" w:eastAsia="宋体" w:hAnsi="Verdana" w:cs="宋体"/>
          <w:color w:val="000000"/>
          <w:kern w:val="0"/>
          <w:szCs w:val="21"/>
        </w:rPr>
        <w:br/>
        <w:t>Message Facade Pattern</w:t>
      </w:r>
      <w:r w:rsidRPr="00104670">
        <w:rPr>
          <w:rFonts w:ascii="Verdana" w:eastAsia="宋体" w:hAnsi="Verdana" w:cs="宋体"/>
          <w:color w:val="000000"/>
          <w:kern w:val="0"/>
          <w:szCs w:val="21"/>
        </w:rPr>
        <w:t>：实现异步调用</w:t>
      </w:r>
      <w:r w:rsidRPr="00104670">
        <w:rPr>
          <w:rFonts w:ascii="Verdana" w:eastAsia="宋体" w:hAnsi="Verdana" w:cs="宋体"/>
          <w:color w:val="000000"/>
          <w:kern w:val="0"/>
          <w:szCs w:val="21"/>
        </w:rPr>
        <w:br/>
        <w:t>EJB Command Pattern</w:t>
      </w:r>
      <w:r w:rsidRPr="00104670">
        <w:rPr>
          <w:rFonts w:ascii="Verdana" w:eastAsia="宋体" w:hAnsi="Verdana" w:cs="宋体"/>
          <w:color w:val="000000"/>
          <w:kern w:val="0"/>
          <w:szCs w:val="21"/>
        </w:rPr>
        <w:t>：使用</w:t>
      </w:r>
      <w:r w:rsidRPr="00104670">
        <w:rPr>
          <w:rFonts w:ascii="Verdana" w:eastAsia="宋体" w:hAnsi="Verdana" w:cs="宋体"/>
          <w:color w:val="000000"/>
          <w:kern w:val="0"/>
          <w:szCs w:val="21"/>
        </w:rPr>
        <w:t>Command JavaBeans</w:t>
      </w:r>
      <w:r w:rsidRPr="00104670">
        <w:rPr>
          <w:rFonts w:ascii="Verdana" w:eastAsia="宋体" w:hAnsi="Verdana" w:cs="宋体"/>
          <w:color w:val="000000"/>
          <w:kern w:val="0"/>
          <w:szCs w:val="21"/>
        </w:rPr>
        <w:t>取代</w:t>
      </w:r>
      <w:r w:rsidRPr="00104670">
        <w:rPr>
          <w:rFonts w:ascii="Verdana" w:eastAsia="宋体" w:hAnsi="Verdana" w:cs="宋体"/>
          <w:color w:val="000000"/>
          <w:kern w:val="0"/>
          <w:szCs w:val="21"/>
        </w:rPr>
        <w:t>SessionBean</w:t>
      </w:r>
      <w:r w:rsidRPr="00104670">
        <w:rPr>
          <w:rFonts w:ascii="Verdana" w:eastAsia="宋体" w:hAnsi="Verdana" w:cs="宋体"/>
          <w:color w:val="000000"/>
          <w:kern w:val="0"/>
          <w:szCs w:val="21"/>
        </w:rPr>
        <w:t>，实现轻量级访问</w:t>
      </w:r>
      <w:r w:rsidRPr="00104670">
        <w:rPr>
          <w:rFonts w:ascii="Verdana" w:eastAsia="宋体" w:hAnsi="Verdana" w:cs="宋体"/>
          <w:color w:val="000000"/>
          <w:kern w:val="0"/>
          <w:szCs w:val="21"/>
        </w:rPr>
        <w:br/>
        <w:t>Data Transfer Object Factory</w:t>
      </w:r>
      <w:r w:rsidRPr="00104670">
        <w:rPr>
          <w:rFonts w:ascii="Verdana" w:eastAsia="宋体" w:hAnsi="Verdana" w:cs="宋体"/>
          <w:color w:val="000000"/>
          <w:kern w:val="0"/>
          <w:szCs w:val="21"/>
        </w:rPr>
        <w:t>：通过</w:t>
      </w:r>
      <w:r w:rsidRPr="00104670">
        <w:rPr>
          <w:rFonts w:ascii="Verdana" w:eastAsia="宋体" w:hAnsi="Verdana" w:cs="宋体"/>
          <w:color w:val="000000"/>
          <w:kern w:val="0"/>
          <w:szCs w:val="21"/>
        </w:rPr>
        <w:t>DTO Factory</w:t>
      </w:r>
      <w:r w:rsidRPr="00104670">
        <w:rPr>
          <w:rFonts w:ascii="Verdana" w:eastAsia="宋体" w:hAnsi="Verdana" w:cs="宋体"/>
          <w:color w:val="000000"/>
          <w:kern w:val="0"/>
          <w:szCs w:val="21"/>
        </w:rPr>
        <w:t>简化</w:t>
      </w:r>
      <w:r w:rsidRPr="00104670">
        <w:rPr>
          <w:rFonts w:ascii="Verdana" w:eastAsia="宋体" w:hAnsi="Verdana" w:cs="宋体"/>
          <w:color w:val="000000"/>
          <w:kern w:val="0"/>
          <w:szCs w:val="21"/>
        </w:rPr>
        <w:t>EntityBean</w:t>
      </w:r>
      <w:r w:rsidRPr="00104670">
        <w:rPr>
          <w:rFonts w:ascii="Verdana" w:eastAsia="宋体" w:hAnsi="Verdana" w:cs="宋体"/>
          <w:color w:val="000000"/>
          <w:kern w:val="0"/>
          <w:szCs w:val="21"/>
        </w:rPr>
        <w:t>数据提供特性</w:t>
      </w:r>
      <w:r w:rsidRPr="00104670">
        <w:rPr>
          <w:rFonts w:ascii="Verdana" w:eastAsia="宋体" w:hAnsi="Verdana" w:cs="宋体"/>
          <w:color w:val="000000"/>
          <w:kern w:val="0"/>
          <w:szCs w:val="21"/>
        </w:rPr>
        <w:br/>
        <w:t>Generic Attribute Access</w:t>
      </w:r>
      <w:r w:rsidRPr="00104670">
        <w:rPr>
          <w:rFonts w:ascii="Verdana" w:eastAsia="宋体" w:hAnsi="Verdana" w:cs="宋体"/>
          <w:color w:val="000000"/>
          <w:kern w:val="0"/>
          <w:szCs w:val="21"/>
        </w:rPr>
        <w:t>：通过</w:t>
      </w:r>
      <w:r w:rsidRPr="00104670">
        <w:rPr>
          <w:rFonts w:ascii="Verdana" w:eastAsia="宋体" w:hAnsi="Verdana" w:cs="宋体"/>
          <w:color w:val="000000"/>
          <w:kern w:val="0"/>
          <w:szCs w:val="21"/>
        </w:rPr>
        <w:t>AttibuteAccess</w:t>
      </w:r>
      <w:r w:rsidRPr="00104670">
        <w:rPr>
          <w:rFonts w:ascii="Verdana" w:eastAsia="宋体" w:hAnsi="Verdana" w:cs="宋体"/>
          <w:color w:val="000000"/>
          <w:kern w:val="0"/>
          <w:szCs w:val="21"/>
        </w:rPr>
        <w:t>接口简化</w:t>
      </w:r>
      <w:r w:rsidRPr="00104670">
        <w:rPr>
          <w:rFonts w:ascii="Verdana" w:eastAsia="宋体" w:hAnsi="Verdana" w:cs="宋体"/>
          <w:color w:val="000000"/>
          <w:kern w:val="0"/>
          <w:szCs w:val="21"/>
        </w:rPr>
        <w:t>EntityBean</w:t>
      </w:r>
      <w:r w:rsidRPr="00104670">
        <w:rPr>
          <w:rFonts w:ascii="Verdana" w:eastAsia="宋体" w:hAnsi="Verdana" w:cs="宋体"/>
          <w:color w:val="000000"/>
          <w:kern w:val="0"/>
          <w:szCs w:val="21"/>
        </w:rPr>
        <w:t>数据提供特性</w:t>
      </w:r>
      <w:r w:rsidRPr="00104670">
        <w:rPr>
          <w:rFonts w:ascii="Verdana" w:eastAsia="宋体" w:hAnsi="Verdana" w:cs="宋体"/>
          <w:color w:val="000000"/>
          <w:kern w:val="0"/>
          <w:szCs w:val="21"/>
        </w:rPr>
        <w:br/>
        <w:t>Business Interface</w:t>
      </w:r>
      <w:r w:rsidRPr="00104670">
        <w:rPr>
          <w:rFonts w:ascii="Verdana" w:eastAsia="宋体" w:hAnsi="Verdana" w:cs="宋体"/>
          <w:color w:val="000000"/>
          <w:kern w:val="0"/>
          <w:szCs w:val="21"/>
        </w:rPr>
        <w:t>：通过远程（本地）接口和</w:t>
      </w:r>
      <w:r w:rsidRPr="00104670">
        <w:rPr>
          <w:rFonts w:ascii="Verdana" w:eastAsia="宋体" w:hAnsi="Verdana" w:cs="宋体"/>
          <w:color w:val="000000"/>
          <w:kern w:val="0"/>
          <w:szCs w:val="21"/>
        </w:rPr>
        <w:t>Bean</w:t>
      </w:r>
      <w:r w:rsidRPr="00104670">
        <w:rPr>
          <w:rFonts w:ascii="Verdana" w:eastAsia="宋体" w:hAnsi="Verdana" w:cs="宋体"/>
          <w:color w:val="000000"/>
          <w:kern w:val="0"/>
          <w:szCs w:val="21"/>
        </w:rPr>
        <w:t>类实现相同接口规范业务逻辑一致性</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ＥＪＢ架构的设计好坏将直接影响系统的性能、可扩展性、可维护性、组件可重用性及开发效率。项目越复杂，项目队伍越庞大则越能体现良好设计的重要性。</w:t>
      </w:r>
      <w:r w:rsidRPr="00104670">
        <w:rPr>
          <w:rFonts w:ascii="Verdana" w:eastAsia="宋体" w:hAnsi="Verdana" w:cs="宋体"/>
          <w:color w:val="000000"/>
          <w:kern w:val="0"/>
          <w:szCs w:val="21"/>
        </w:rPr>
        <w:br/>
        <w:t>90</w:t>
      </w:r>
      <w:r w:rsidRPr="00104670">
        <w:rPr>
          <w:rFonts w:ascii="Verdana" w:eastAsia="宋体" w:hAnsi="Verdana" w:cs="宋体"/>
          <w:color w:val="000000"/>
          <w:kern w:val="0"/>
          <w:szCs w:val="21"/>
        </w:rPr>
        <w:t>、说说在</w:t>
      </w:r>
      <w:r w:rsidRPr="00104670">
        <w:rPr>
          <w:rFonts w:ascii="Verdana" w:eastAsia="宋体" w:hAnsi="Verdana" w:cs="宋体"/>
          <w:color w:val="000000"/>
          <w:kern w:val="0"/>
          <w:szCs w:val="21"/>
        </w:rPr>
        <w:t>weblogic</w:t>
      </w:r>
      <w:r w:rsidRPr="00104670">
        <w:rPr>
          <w:rFonts w:ascii="Verdana" w:eastAsia="宋体" w:hAnsi="Verdana" w:cs="宋体"/>
          <w:color w:val="000000"/>
          <w:kern w:val="0"/>
          <w:szCs w:val="21"/>
        </w:rPr>
        <w:t>中开发消息</w:t>
      </w:r>
      <w:r w:rsidRPr="00104670">
        <w:rPr>
          <w:rFonts w:ascii="Verdana" w:eastAsia="宋体" w:hAnsi="Verdana" w:cs="宋体"/>
          <w:color w:val="000000"/>
          <w:kern w:val="0"/>
          <w:szCs w:val="21"/>
        </w:rPr>
        <w:t>Bean</w:t>
      </w:r>
      <w:r w:rsidRPr="00104670">
        <w:rPr>
          <w:rFonts w:ascii="Verdana" w:eastAsia="宋体" w:hAnsi="Verdana" w:cs="宋体"/>
          <w:color w:val="000000"/>
          <w:kern w:val="0"/>
          <w:szCs w:val="21"/>
        </w:rPr>
        <w:t>时的</w:t>
      </w:r>
      <w:r w:rsidRPr="00104670">
        <w:rPr>
          <w:rFonts w:ascii="Verdana" w:eastAsia="宋体" w:hAnsi="Verdana" w:cs="宋体"/>
          <w:color w:val="000000"/>
          <w:kern w:val="0"/>
          <w:szCs w:val="21"/>
        </w:rPr>
        <w:t>persistent</w:t>
      </w:r>
      <w:r w:rsidRPr="00104670">
        <w:rPr>
          <w:rFonts w:ascii="Verdana" w:eastAsia="宋体" w:hAnsi="Verdana" w:cs="宋体"/>
          <w:color w:val="000000"/>
          <w:kern w:val="0"/>
          <w:szCs w:val="21"/>
        </w:rPr>
        <w:t>与</w:t>
      </w:r>
      <w:r w:rsidRPr="00104670">
        <w:rPr>
          <w:rFonts w:ascii="Verdana" w:eastAsia="宋体" w:hAnsi="Verdana" w:cs="宋体"/>
          <w:color w:val="000000"/>
          <w:kern w:val="0"/>
          <w:szCs w:val="21"/>
        </w:rPr>
        <w:t>non-persisten</w:t>
      </w:r>
      <w:r w:rsidRPr="00104670">
        <w:rPr>
          <w:rFonts w:ascii="Verdana" w:eastAsia="宋体" w:hAnsi="Verdana" w:cs="宋体"/>
          <w:color w:val="000000"/>
          <w:kern w:val="0"/>
          <w:szCs w:val="21"/>
        </w:rPr>
        <w:t>的差别</w:t>
      </w:r>
      <w:r w:rsidRPr="00104670">
        <w:rPr>
          <w:rFonts w:ascii="Verdana" w:eastAsia="宋体" w:hAnsi="Verdana" w:cs="宋体"/>
          <w:color w:val="000000"/>
          <w:kern w:val="0"/>
          <w:szCs w:val="21"/>
        </w:rPr>
        <w:br/>
        <w:t>persistent</w:t>
      </w:r>
      <w:r w:rsidRPr="00104670">
        <w:rPr>
          <w:rFonts w:ascii="Verdana" w:eastAsia="宋体" w:hAnsi="Verdana" w:cs="宋体"/>
          <w:color w:val="000000"/>
          <w:kern w:val="0"/>
          <w:szCs w:val="21"/>
        </w:rPr>
        <w:t>方式的</w:t>
      </w:r>
      <w:r w:rsidRPr="00104670">
        <w:rPr>
          <w:rFonts w:ascii="Verdana" w:eastAsia="宋体" w:hAnsi="Verdana" w:cs="宋体"/>
          <w:color w:val="000000"/>
          <w:kern w:val="0"/>
          <w:szCs w:val="21"/>
        </w:rPr>
        <w:t>MDB</w:t>
      </w:r>
      <w:r w:rsidRPr="00104670">
        <w:rPr>
          <w:rFonts w:ascii="Verdana" w:eastAsia="宋体" w:hAnsi="Verdana" w:cs="宋体"/>
          <w:color w:val="000000"/>
          <w:kern w:val="0"/>
          <w:szCs w:val="21"/>
        </w:rPr>
        <w:t>可以保证消息传递的可靠性</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也就是如果</w:t>
      </w:r>
      <w:r w:rsidRPr="00104670">
        <w:rPr>
          <w:rFonts w:ascii="Verdana" w:eastAsia="宋体" w:hAnsi="Verdana" w:cs="宋体"/>
          <w:color w:val="000000"/>
          <w:kern w:val="0"/>
          <w:szCs w:val="21"/>
        </w:rPr>
        <w:t>EJB</w:t>
      </w:r>
      <w:r w:rsidRPr="00104670">
        <w:rPr>
          <w:rFonts w:ascii="Verdana" w:eastAsia="宋体" w:hAnsi="Verdana" w:cs="宋体"/>
          <w:color w:val="000000"/>
          <w:kern w:val="0"/>
          <w:szCs w:val="21"/>
        </w:rPr>
        <w:t>容器出现问题而</w:t>
      </w:r>
      <w:r w:rsidRPr="00104670">
        <w:rPr>
          <w:rFonts w:ascii="Verdana" w:eastAsia="宋体" w:hAnsi="Verdana" w:cs="宋体"/>
          <w:color w:val="000000"/>
          <w:kern w:val="0"/>
          <w:szCs w:val="21"/>
        </w:rPr>
        <w:t>JMS</w:t>
      </w:r>
      <w:r w:rsidRPr="00104670">
        <w:rPr>
          <w:rFonts w:ascii="Verdana" w:eastAsia="宋体" w:hAnsi="Verdana" w:cs="宋体"/>
          <w:color w:val="000000"/>
          <w:kern w:val="0"/>
          <w:szCs w:val="21"/>
        </w:rPr>
        <w:t>服务器依然会将消息在此</w:t>
      </w:r>
      <w:r w:rsidRPr="00104670">
        <w:rPr>
          <w:rFonts w:ascii="Verdana" w:eastAsia="宋体" w:hAnsi="Verdana" w:cs="宋体"/>
          <w:color w:val="000000"/>
          <w:kern w:val="0"/>
          <w:szCs w:val="21"/>
        </w:rPr>
        <w:t>MDB</w:t>
      </w:r>
      <w:r w:rsidRPr="00104670">
        <w:rPr>
          <w:rFonts w:ascii="Verdana" w:eastAsia="宋体" w:hAnsi="Verdana" w:cs="宋体"/>
          <w:color w:val="000000"/>
          <w:kern w:val="0"/>
          <w:szCs w:val="21"/>
        </w:rPr>
        <w:t>可用的时候发送过来，而</w:t>
      </w:r>
      <w:r w:rsidRPr="00104670">
        <w:rPr>
          <w:rFonts w:ascii="Verdana" w:eastAsia="宋体" w:hAnsi="Verdana" w:cs="宋体"/>
          <w:color w:val="000000"/>
          <w:kern w:val="0"/>
          <w:szCs w:val="21"/>
        </w:rPr>
        <w:t>non</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persistent</w:t>
      </w:r>
      <w:r w:rsidRPr="00104670">
        <w:rPr>
          <w:rFonts w:ascii="Verdana" w:eastAsia="宋体" w:hAnsi="Verdana" w:cs="宋体"/>
          <w:color w:val="000000"/>
          <w:kern w:val="0"/>
          <w:szCs w:val="21"/>
        </w:rPr>
        <w:t>方式的消息将被丢弃。</w:t>
      </w:r>
    </w:p>
    <w:p w:rsidR="00104670" w:rsidRPr="00104670" w:rsidRDefault="00104670" w:rsidP="00104670">
      <w:pPr>
        <w:widowControl/>
        <w:shd w:val="clear" w:color="auto" w:fill="FFFFFF"/>
        <w:spacing w:before="150" w:after="150" w:line="378" w:lineRule="atLeast"/>
        <w:jc w:val="left"/>
        <w:rPr>
          <w:rFonts w:ascii="Verdana" w:eastAsia="宋体" w:hAnsi="Verdana" w:cs="宋体"/>
          <w:color w:val="000000"/>
          <w:kern w:val="0"/>
          <w:szCs w:val="21"/>
        </w:rPr>
      </w:pPr>
      <w:r w:rsidRPr="00104670">
        <w:rPr>
          <w:rFonts w:ascii="Verdana" w:eastAsia="宋体" w:hAnsi="Verdana" w:cs="宋体"/>
          <w:color w:val="000000"/>
          <w:kern w:val="0"/>
          <w:szCs w:val="21"/>
        </w:rPr>
        <w:t>91</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Servlet</w:t>
      </w:r>
      <w:r w:rsidRPr="00104670">
        <w:rPr>
          <w:rFonts w:ascii="Verdana" w:eastAsia="宋体" w:hAnsi="Verdana" w:cs="宋体"/>
          <w:color w:val="000000"/>
          <w:kern w:val="0"/>
          <w:szCs w:val="21"/>
        </w:rPr>
        <w:t>执行时一般实现哪几个方法？</w:t>
      </w:r>
      <w:r w:rsidRPr="00104670">
        <w:rPr>
          <w:rFonts w:ascii="Verdana" w:eastAsia="宋体" w:hAnsi="Verdana" w:cs="宋体"/>
          <w:color w:val="000000"/>
          <w:kern w:val="0"/>
          <w:szCs w:val="21"/>
        </w:rPr>
        <w:br/>
        <w:t>public void init(ServletConfig config)</w:t>
      </w:r>
      <w:r w:rsidRPr="00104670">
        <w:rPr>
          <w:rFonts w:ascii="Verdana" w:eastAsia="宋体" w:hAnsi="Verdana" w:cs="宋体"/>
          <w:color w:val="000000"/>
          <w:kern w:val="0"/>
          <w:szCs w:val="21"/>
        </w:rPr>
        <w:br/>
        <w:t>public ServletConfig getServletConfig()</w:t>
      </w:r>
      <w:r w:rsidRPr="00104670">
        <w:rPr>
          <w:rFonts w:ascii="Verdana" w:eastAsia="宋体" w:hAnsi="Verdana" w:cs="宋体"/>
          <w:color w:val="000000"/>
          <w:kern w:val="0"/>
          <w:szCs w:val="21"/>
        </w:rPr>
        <w:br/>
        <w:t>public String getServletInfo()</w:t>
      </w:r>
      <w:r w:rsidRPr="00104670">
        <w:rPr>
          <w:rFonts w:ascii="Verdana" w:eastAsia="宋体" w:hAnsi="Verdana" w:cs="宋体"/>
          <w:color w:val="000000"/>
          <w:kern w:val="0"/>
          <w:szCs w:val="21"/>
        </w:rPr>
        <w:br/>
        <w:t>public void service(ServletRequest request,ServletResponse response)</w:t>
      </w:r>
      <w:r w:rsidRPr="00104670">
        <w:rPr>
          <w:rFonts w:ascii="Verdana" w:eastAsia="宋体" w:hAnsi="Verdana" w:cs="宋体"/>
          <w:color w:val="000000"/>
          <w:kern w:val="0"/>
          <w:szCs w:val="21"/>
        </w:rPr>
        <w:br/>
        <w:t>public void destroy()</w:t>
      </w:r>
      <w:r w:rsidRPr="00104670">
        <w:rPr>
          <w:rFonts w:ascii="Verdana" w:eastAsia="宋体" w:hAnsi="Verdana" w:cs="宋体"/>
          <w:color w:val="000000"/>
          <w:kern w:val="0"/>
          <w:szCs w:val="21"/>
        </w:rPr>
        <w:br/>
        <w:t>92</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j2ee</w:t>
      </w:r>
      <w:r w:rsidRPr="00104670">
        <w:rPr>
          <w:rFonts w:ascii="Verdana" w:eastAsia="宋体" w:hAnsi="Verdana" w:cs="宋体"/>
          <w:color w:val="000000"/>
          <w:kern w:val="0"/>
          <w:szCs w:val="21"/>
        </w:rPr>
        <w:t>常用的设计模式？说明工厂模式。</w:t>
      </w:r>
      <w:r w:rsidRPr="00104670">
        <w:rPr>
          <w:rFonts w:ascii="Verdana" w:eastAsia="宋体" w:hAnsi="Verdana" w:cs="宋体"/>
          <w:color w:val="000000"/>
          <w:kern w:val="0"/>
          <w:szCs w:val="21"/>
        </w:rPr>
        <w:br/>
        <w:t>Java</w:t>
      </w:r>
      <w:r w:rsidRPr="00104670">
        <w:rPr>
          <w:rFonts w:ascii="Verdana" w:eastAsia="宋体" w:hAnsi="Verdana" w:cs="宋体"/>
          <w:color w:val="000000"/>
          <w:kern w:val="0"/>
          <w:szCs w:val="21"/>
        </w:rPr>
        <w:t>中的</w:t>
      </w:r>
      <w:r w:rsidRPr="00104670">
        <w:rPr>
          <w:rFonts w:ascii="Verdana" w:eastAsia="宋体" w:hAnsi="Verdana" w:cs="宋体"/>
          <w:color w:val="000000"/>
          <w:kern w:val="0"/>
          <w:szCs w:val="21"/>
        </w:rPr>
        <w:t>23</w:t>
      </w:r>
      <w:r w:rsidRPr="00104670">
        <w:rPr>
          <w:rFonts w:ascii="Verdana" w:eastAsia="宋体" w:hAnsi="Verdana" w:cs="宋体"/>
          <w:color w:val="000000"/>
          <w:kern w:val="0"/>
          <w:szCs w:val="21"/>
        </w:rPr>
        <w:t>种设计模式：</w:t>
      </w:r>
      <w:r w:rsidRPr="00104670">
        <w:rPr>
          <w:rFonts w:ascii="Verdana" w:eastAsia="宋体" w:hAnsi="Verdana" w:cs="宋体"/>
          <w:color w:val="000000"/>
          <w:kern w:val="0"/>
          <w:szCs w:val="21"/>
        </w:rPr>
        <w:br/>
        <w:t>Factory</w:t>
      </w:r>
      <w:r w:rsidRPr="00104670">
        <w:rPr>
          <w:rFonts w:ascii="Verdana" w:eastAsia="宋体" w:hAnsi="Verdana" w:cs="宋体"/>
          <w:color w:val="000000"/>
          <w:kern w:val="0"/>
          <w:szCs w:val="21"/>
        </w:rPr>
        <w:t>（工厂模式），</w:t>
      </w:r>
      <w:r w:rsidRPr="00104670">
        <w:rPr>
          <w:rFonts w:ascii="Verdana" w:eastAsia="宋体" w:hAnsi="Verdana" w:cs="宋体"/>
          <w:color w:val="000000"/>
          <w:kern w:val="0"/>
          <w:szCs w:val="21"/>
        </w:rPr>
        <w:t xml:space="preserve"> Builder</w:t>
      </w:r>
      <w:r w:rsidRPr="00104670">
        <w:rPr>
          <w:rFonts w:ascii="Verdana" w:eastAsia="宋体" w:hAnsi="Verdana" w:cs="宋体"/>
          <w:color w:val="000000"/>
          <w:kern w:val="0"/>
          <w:szCs w:val="21"/>
        </w:rPr>
        <w:t>（建造模式），</w:t>
      </w:r>
      <w:r w:rsidRPr="00104670">
        <w:rPr>
          <w:rFonts w:ascii="Verdana" w:eastAsia="宋体" w:hAnsi="Verdana" w:cs="宋体"/>
          <w:color w:val="000000"/>
          <w:kern w:val="0"/>
          <w:szCs w:val="21"/>
        </w:rPr>
        <w:t xml:space="preserve"> Factory Method</w:t>
      </w:r>
      <w:r w:rsidRPr="00104670">
        <w:rPr>
          <w:rFonts w:ascii="Verdana" w:eastAsia="宋体" w:hAnsi="Verdana" w:cs="宋体"/>
          <w:color w:val="000000"/>
          <w:kern w:val="0"/>
          <w:szCs w:val="21"/>
        </w:rPr>
        <w:t>（工厂方法模式），</w:t>
      </w:r>
      <w:r w:rsidRPr="00104670">
        <w:rPr>
          <w:rFonts w:ascii="Verdana" w:eastAsia="宋体" w:hAnsi="Verdana" w:cs="宋体"/>
          <w:color w:val="000000"/>
          <w:kern w:val="0"/>
          <w:szCs w:val="21"/>
        </w:rPr>
        <w:br/>
        <w:t>Prototype</w:t>
      </w:r>
      <w:r w:rsidRPr="00104670">
        <w:rPr>
          <w:rFonts w:ascii="Verdana" w:eastAsia="宋体" w:hAnsi="Verdana" w:cs="宋体"/>
          <w:color w:val="000000"/>
          <w:kern w:val="0"/>
          <w:szCs w:val="21"/>
        </w:rPr>
        <w:t>（原始模型模式），</w:t>
      </w:r>
      <w:r w:rsidRPr="00104670">
        <w:rPr>
          <w:rFonts w:ascii="Verdana" w:eastAsia="宋体" w:hAnsi="Verdana" w:cs="宋体"/>
          <w:color w:val="000000"/>
          <w:kern w:val="0"/>
          <w:szCs w:val="21"/>
        </w:rPr>
        <w:t>Singleton</w:t>
      </w:r>
      <w:r w:rsidRPr="00104670">
        <w:rPr>
          <w:rFonts w:ascii="Verdana" w:eastAsia="宋体" w:hAnsi="Verdana" w:cs="宋体"/>
          <w:color w:val="000000"/>
          <w:kern w:val="0"/>
          <w:szCs w:val="21"/>
        </w:rPr>
        <w:t>（单例模式），</w:t>
      </w:r>
      <w:r w:rsidRPr="00104670">
        <w:rPr>
          <w:rFonts w:ascii="Verdana" w:eastAsia="宋体" w:hAnsi="Verdana" w:cs="宋体"/>
          <w:color w:val="000000"/>
          <w:kern w:val="0"/>
          <w:szCs w:val="21"/>
        </w:rPr>
        <w:t xml:space="preserve"> Facade</w:t>
      </w:r>
      <w:r w:rsidRPr="00104670">
        <w:rPr>
          <w:rFonts w:ascii="Verdana" w:eastAsia="宋体" w:hAnsi="Verdana" w:cs="宋体"/>
          <w:color w:val="000000"/>
          <w:kern w:val="0"/>
          <w:szCs w:val="21"/>
        </w:rPr>
        <w:t>（门面模式），</w:t>
      </w:r>
      <w:r w:rsidRPr="00104670">
        <w:rPr>
          <w:rFonts w:ascii="Verdana" w:eastAsia="宋体" w:hAnsi="Verdana" w:cs="宋体"/>
          <w:color w:val="000000"/>
          <w:kern w:val="0"/>
          <w:szCs w:val="21"/>
        </w:rPr>
        <w:br/>
        <w:t>Adapter</w:t>
      </w:r>
      <w:r w:rsidRPr="00104670">
        <w:rPr>
          <w:rFonts w:ascii="Verdana" w:eastAsia="宋体" w:hAnsi="Verdana" w:cs="宋体"/>
          <w:color w:val="000000"/>
          <w:kern w:val="0"/>
          <w:szCs w:val="21"/>
        </w:rPr>
        <w:t>（适配器模式），</w:t>
      </w:r>
      <w:r w:rsidRPr="00104670">
        <w:rPr>
          <w:rFonts w:ascii="Verdana" w:eastAsia="宋体" w:hAnsi="Verdana" w:cs="宋体"/>
          <w:color w:val="000000"/>
          <w:kern w:val="0"/>
          <w:szCs w:val="21"/>
        </w:rPr>
        <w:t xml:space="preserve"> Bridge</w:t>
      </w:r>
      <w:r w:rsidRPr="00104670">
        <w:rPr>
          <w:rFonts w:ascii="Verdana" w:eastAsia="宋体" w:hAnsi="Verdana" w:cs="宋体"/>
          <w:color w:val="000000"/>
          <w:kern w:val="0"/>
          <w:szCs w:val="21"/>
        </w:rPr>
        <w:t>（桥梁模式），</w:t>
      </w:r>
      <w:r w:rsidRPr="00104670">
        <w:rPr>
          <w:rFonts w:ascii="Verdana" w:eastAsia="宋体" w:hAnsi="Verdana" w:cs="宋体"/>
          <w:color w:val="000000"/>
          <w:kern w:val="0"/>
          <w:szCs w:val="21"/>
        </w:rPr>
        <w:t xml:space="preserve"> Composite</w:t>
      </w:r>
      <w:r w:rsidRPr="00104670">
        <w:rPr>
          <w:rFonts w:ascii="Verdana" w:eastAsia="宋体" w:hAnsi="Verdana" w:cs="宋体"/>
          <w:color w:val="000000"/>
          <w:kern w:val="0"/>
          <w:szCs w:val="21"/>
        </w:rPr>
        <w:t>（合成模式），</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lastRenderedPageBreak/>
        <w:t>Decorator</w:t>
      </w:r>
      <w:r w:rsidRPr="00104670">
        <w:rPr>
          <w:rFonts w:ascii="Verdana" w:eastAsia="宋体" w:hAnsi="Verdana" w:cs="宋体"/>
          <w:color w:val="000000"/>
          <w:kern w:val="0"/>
          <w:szCs w:val="21"/>
        </w:rPr>
        <w:t>（装饰模式），</w:t>
      </w:r>
      <w:r w:rsidRPr="00104670">
        <w:rPr>
          <w:rFonts w:ascii="Verdana" w:eastAsia="宋体" w:hAnsi="Verdana" w:cs="宋体"/>
          <w:color w:val="000000"/>
          <w:kern w:val="0"/>
          <w:szCs w:val="21"/>
        </w:rPr>
        <w:t xml:space="preserve"> Flyweight</w:t>
      </w:r>
      <w:r w:rsidRPr="00104670">
        <w:rPr>
          <w:rFonts w:ascii="Verdana" w:eastAsia="宋体" w:hAnsi="Verdana" w:cs="宋体"/>
          <w:color w:val="000000"/>
          <w:kern w:val="0"/>
          <w:szCs w:val="21"/>
        </w:rPr>
        <w:t>（享元模式），</w:t>
      </w:r>
      <w:r w:rsidRPr="00104670">
        <w:rPr>
          <w:rFonts w:ascii="Verdana" w:eastAsia="宋体" w:hAnsi="Verdana" w:cs="宋体"/>
          <w:color w:val="000000"/>
          <w:kern w:val="0"/>
          <w:szCs w:val="21"/>
        </w:rPr>
        <w:t xml:space="preserve"> Proxy</w:t>
      </w:r>
      <w:r w:rsidRPr="00104670">
        <w:rPr>
          <w:rFonts w:ascii="Verdana" w:eastAsia="宋体" w:hAnsi="Verdana" w:cs="宋体"/>
          <w:color w:val="000000"/>
          <w:kern w:val="0"/>
          <w:szCs w:val="21"/>
        </w:rPr>
        <w:t>（代理模式），</w:t>
      </w:r>
      <w:r w:rsidRPr="00104670">
        <w:rPr>
          <w:rFonts w:ascii="Verdana" w:eastAsia="宋体" w:hAnsi="Verdana" w:cs="宋体"/>
          <w:color w:val="000000"/>
          <w:kern w:val="0"/>
          <w:szCs w:val="21"/>
        </w:rPr>
        <w:br/>
        <w:t>Command</w:t>
      </w:r>
      <w:r w:rsidRPr="00104670">
        <w:rPr>
          <w:rFonts w:ascii="Verdana" w:eastAsia="宋体" w:hAnsi="Verdana" w:cs="宋体"/>
          <w:color w:val="000000"/>
          <w:kern w:val="0"/>
          <w:szCs w:val="21"/>
        </w:rPr>
        <w:t>（命令模式），</w:t>
      </w:r>
      <w:r w:rsidRPr="00104670">
        <w:rPr>
          <w:rFonts w:ascii="Verdana" w:eastAsia="宋体" w:hAnsi="Verdana" w:cs="宋体"/>
          <w:color w:val="000000"/>
          <w:kern w:val="0"/>
          <w:szCs w:val="21"/>
        </w:rPr>
        <w:t xml:space="preserve"> Interpreter</w:t>
      </w:r>
      <w:r w:rsidRPr="00104670">
        <w:rPr>
          <w:rFonts w:ascii="Verdana" w:eastAsia="宋体" w:hAnsi="Verdana" w:cs="宋体"/>
          <w:color w:val="000000"/>
          <w:kern w:val="0"/>
          <w:szCs w:val="21"/>
        </w:rPr>
        <w:t>（解释器模式），</w:t>
      </w:r>
      <w:r w:rsidRPr="00104670">
        <w:rPr>
          <w:rFonts w:ascii="Verdana" w:eastAsia="宋体" w:hAnsi="Verdana" w:cs="宋体"/>
          <w:color w:val="000000"/>
          <w:kern w:val="0"/>
          <w:szCs w:val="21"/>
        </w:rPr>
        <w:t xml:space="preserve"> Visitor</w:t>
      </w:r>
      <w:r w:rsidRPr="00104670">
        <w:rPr>
          <w:rFonts w:ascii="Verdana" w:eastAsia="宋体" w:hAnsi="Verdana" w:cs="宋体"/>
          <w:color w:val="000000"/>
          <w:kern w:val="0"/>
          <w:szCs w:val="21"/>
        </w:rPr>
        <w:t>（访问者模式），</w:t>
      </w:r>
      <w:r w:rsidRPr="00104670">
        <w:rPr>
          <w:rFonts w:ascii="Verdana" w:eastAsia="宋体" w:hAnsi="Verdana" w:cs="宋体"/>
          <w:color w:val="000000"/>
          <w:kern w:val="0"/>
          <w:szCs w:val="21"/>
        </w:rPr>
        <w:br/>
        <w:t>Iterator</w:t>
      </w:r>
      <w:r w:rsidRPr="00104670">
        <w:rPr>
          <w:rFonts w:ascii="Verdana" w:eastAsia="宋体" w:hAnsi="Verdana" w:cs="宋体"/>
          <w:color w:val="000000"/>
          <w:kern w:val="0"/>
          <w:szCs w:val="21"/>
        </w:rPr>
        <w:t>（迭代子模式），</w:t>
      </w:r>
      <w:r w:rsidRPr="00104670">
        <w:rPr>
          <w:rFonts w:ascii="Verdana" w:eastAsia="宋体" w:hAnsi="Verdana" w:cs="宋体"/>
          <w:color w:val="000000"/>
          <w:kern w:val="0"/>
          <w:szCs w:val="21"/>
        </w:rPr>
        <w:t xml:space="preserve"> Mediator</w:t>
      </w:r>
      <w:r w:rsidRPr="00104670">
        <w:rPr>
          <w:rFonts w:ascii="Verdana" w:eastAsia="宋体" w:hAnsi="Verdana" w:cs="宋体"/>
          <w:color w:val="000000"/>
          <w:kern w:val="0"/>
          <w:szCs w:val="21"/>
        </w:rPr>
        <w:t>（调停者模式），</w:t>
      </w:r>
      <w:r w:rsidRPr="00104670">
        <w:rPr>
          <w:rFonts w:ascii="Verdana" w:eastAsia="宋体" w:hAnsi="Verdana" w:cs="宋体"/>
          <w:color w:val="000000"/>
          <w:kern w:val="0"/>
          <w:szCs w:val="21"/>
        </w:rPr>
        <w:t xml:space="preserve"> Memento</w:t>
      </w:r>
      <w:r w:rsidRPr="00104670">
        <w:rPr>
          <w:rFonts w:ascii="Verdana" w:eastAsia="宋体" w:hAnsi="Verdana" w:cs="宋体"/>
          <w:color w:val="000000"/>
          <w:kern w:val="0"/>
          <w:szCs w:val="21"/>
        </w:rPr>
        <w:t>（备忘录模式），</w:t>
      </w:r>
      <w:r w:rsidRPr="00104670">
        <w:rPr>
          <w:rFonts w:ascii="Verdana" w:eastAsia="宋体" w:hAnsi="Verdana" w:cs="宋体"/>
          <w:color w:val="000000"/>
          <w:kern w:val="0"/>
          <w:szCs w:val="21"/>
        </w:rPr>
        <w:br/>
        <w:t>Observer</w:t>
      </w:r>
      <w:r w:rsidRPr="00104670">
        <w:rPr>
          <w:rFonts w:ascii="Verdana" w:eastAsia="宋体" w:hAnsi="Verdana" w:cs="宋体"/>
          <w:color w:val="000000"/>
          <w:kern w:val="0"/>
          <w:szCs w:val="21"/>
        </w:rPr>
        <w:t>（观察者模式），</w:t>
      </w:r>
      <w:r w:rsidRPr="00104670">
        <w:rPr>
          <w:rFonts w:ascii="Verdana" w:eastAsia="宋体" w:hAnsi="Verdana" w:cs="宋体"/>
          <w:color w:val="000000"/>
          <w:kern w:val="0"/>
          <w:szCs w:val="21"/>
        </w:rPr>
        <w:t xml:space="preserve"> State</w:t>
      </w:r>
      <w:r w:rsidRPr="00104670">
        <w:rPr>
          <w:rFonts w:ascii="Verdana" w:eastAsia="宋体" w:hAnsi="Verdana" w:cs="宋体"/>
          <w:color w:val="000000"/>
          <w:kern w:val="0"/>
          <w:szCs w:val="21"/>
        </w:rPr>
        <w:t>（状态模式），</w:t>
      </w:r>
      <w:r w:rsidRPr="00104670">
        <w:rPr>
          <w:rFonts w:ascii="Verdana" w:eastAsia="宋体" w:hAnsi="Verdana" w:cs="宋体"/>
          <w:color w:val="000000"/>
          <w:kern w:val="0"/>
          <w:szCs w:val="21"/>
        </w:rPr>
        <w:t xml:space="preserve"> Strategy</w:t>
      </w:r>
      <w:r w:rsidRPr="00104670">
        <w:rPr>
          <w:rFonts w:ascii="Verdana" w:eastAsia="宋体" w:hAnsi="Verdana" w:cs="宋体"/>
          <w:color w:val="000000"/>
          <w:kern w:val="0"/>
          <w:szCs w:val="21"/>
        </w:rPr>
        <w:t>（策略模式），</w:t>
      </w:r>
      <w:r w:rsidRPr="00104670">
        <w:rPr>
          <w:rFonts w:ascii="Verdana" w:eastAsia="宋体" w:hAnsi="Verdana" w:cs="宋体"/>
          <w:color w:val="000000"/>
          <w:kern w:val="0"/>
          <w:szCs w:val="21"/>
        </w:rPr>
        <w:br/>
        <w:t>Template Method</w:t>
      </w:r>
      <w:r w:rsidRPr="00104670">
        <w:rPr>
          <w:rFonts w:ascii="Verdana" w:eastAsia="宋体" w:hAnsi="Verdana" w:cs="宋体"/>
          <w:color w:val="000000"/>
          <w:kern w:val="0"/>
          <w:szCs w:val="21"/>
        </w:rPr>
        <w:t>（模板方法模式），</w:t>
      </w:r>
      <w:r w:rsidRPr="00104670">
        <w:rPr>
          <w:rFonts w:ascii="Verdana" w:eastAsia="宋体" w:hAnsi="Verdana" w:cs="宋体"/>
          <w:color w:val="000000"/>
          <w:kern w:val="0"/>
          <w:szCs w:val="21"/>
        </w:rPr>
        <w:t xml:space="preserve"> Chain Of Responsibleity</w:t>
      </w:r>
      <w:r w:rsidRPr="00104670">
        <w:rPr>
          <w:rFonts w:ascii="Verdana" w:eastAsia="宋体" w:hAnsi="Verdana" w:cs="宋体"/>
          <w:color w:val="000000"/>
          <w:kern w:val="0"/>
          <w:szCs w:val="21"/>
        </w:rPr>
        <w:t>（责任链模式）</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工厂模式：工厂模式是一种经常被使用到的模式，根据工厂模式实现的类可以根据提供的数据生成一组类中某一个类的实例，通常这一组类有一个公共的抽象父类并且实现了相同的方法，但是这些方法针对不同的数据进行了不同的操作。首先需要定义一个基类，该类的子类通过不同的方法实现了基类中的方法。然后需要定义一个工厂类，工厂类可以根据条件生成不同的子类实例。当得到子类的实例后，开发人员可以调用基类中的方法而不必考虑到底返回的是哪一个子类的实例。</w:t>
      </w:r>
      <w:r w:rsidRPr="00104670">
        <w:rPr>
          <w:rFonts w:ascii="Verdana" w:eastAsia="宋体" w:hAnsi="Verdana" w:cs="宋体"/>
          <w:color w:val="000000"/>
          <w:kern w:val="0"/>
          <w:szCs w:val="21"/>
        </w:rPr>
        <w:br/>
        <w:t>93</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EJB</w:t>
      </w:r>
      <w:r w:rsidRPr="00104670">
        <w:rPr>
          <w:rFonts w:ascii="Verdana" w:eastAsia="宋体" w:hAnsi="Verdana" w:cs="宋体"/>
          <w:color w:val="000000"/>
          <w:kern w:val="0"/>
          <w:szCs w:val="21"/>
        </w:rPr>
        <w:t>需直接实现它的业务接口或</w:t>
      </w:r>
      <w:r w:rsidRPr="00104670">
        <w:rPr>
          <w:rFonts w:ascii="Verdana" w:eastAsia="宋体" w:hAnsi="Verdana" w:cs="宋体"/>
          <w:color w:val="000000"/>
          <w:kern w:val="0"/>
          <w:szCs w:val="21"/>
        </w:rPr>
        <w:t>Home</w:t>
      </w:r>
      <w:r w:rsidRPr="00104670">
        <w:rPr>
          <w:rFonts w:ascii="Verdana" w:eastAsia="宋体" w:hAnsi="Verdana" w:cs="宋体"/>
          <w:color w:val="000000"/>
          <w:kern w:val="0"/>
          <w:szCs w:val="21"/>
        </w:rPr>
        <w:t>接口吗，请简述理由。</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远程接口和</w:t>
      </w:r>
      <w:r w:rsidRPr="00104670">
        <w:rPr>
          <w:rFonts w:ascii="Verdana" w:eastAsia="宋体" w:hAnsi="Verdana" w:cs="宋体"/>
          <w:color w:val="000000"/>
          <w:kern w:val="0"/>
          <w:szCs w:val="21"/>
        </w:rPr>
        <w:t>Home</w:t>
      </w:r>
      <w:r w:rsidRPr="00104670">
        <w:rPr>
          <w:rFonts w:ascii="Verdana" w:eastAsia="宋体" w:hAnsi="Verdana" w:cs="宋体"/>
          <w:color w:val="000000"/>
          <w:kern w:val="0"/>
          <w:szCs w:val="21"/>
        </w:rPr>
        <w:t>接口不需要直接实现，他们的实现代码是由服务器产生的，程序运行中对应实现类会作为对应接口类型的实例被使用。</w:t>
      </w:r>
      <w:r w:rsidRPr="00104670">
        <w:rPr>
          <w:rFonts w:ascii="Verdana" w:eastAsia="宋体" w:hAnsi="Verdana" w:cs="宋体"/>
          <w:color w:val="000000"/>
          <w:kern w:val="0"/>
          <w:szCs w:val="21"/>
        </w:rPr>
        <w:br/>
        <w:t>94</w:t>
      </w:r>
      <w:r w:rsidRPr="00104670">
        <w:rPr>
          <w:rFonts w:ascii="Verdana" w:eastAsia="宋体" w:hAnsi="Verdana" w:cs="宋体"/>
          <w:color w:val="000000"/>
          <w:kern w:val="0"/>
          <w:szCs w:val="21"/>
        </w:rPr>
        <w:t>、排序都有哪几种方法？请列举。用</w:t>
      </w:r>
      <w:r w:rsidRPr="00104670">
        <w:rPr>
          <w:rFonts w:ascii="Verdana" w:eastAsia="宋体" w:hAnsi="Verdana" w:cs="宋体"/>
          <w:color w:val="000000"/>
          <w:kern w:val="0"/>
          <w:szCs w:val="21"/>
        </w:rPr>
        <w:t>JAVA</w:t>
      </w:r>
      <w:r w:rsidRPr="00104670">
        <w:rPr>
          <w:rFonts w:ascii="Verdana" w:eastAsia="宋体" w:hAnsi="Verdana" w:cs="宋体"/>
          <w:color w:val="000000"/>
          <w:kern w:val="0"/>
          <w:szCs w:val="21"/>
        </w:rPr>
        <w:t>实现一个快速排序。</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排序的方法有：插入排序（直接插入排序、希尔排序），交换排序（冒泡排序、快速排序），选择排序（直接选择排序、堆排序），归并排序，分配排序（箱排序、基数排序）</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快速排序的伪代码。</w:t>
      </w:r>
      <w:r w:rsidRPr="00104670">
        <w:rPr>
          <w:rFonts w:ascii="Verdana" w:eastAsia="宋体" w:hAnsi="Verdana" w:cs="宋体"/>
          <w:color w:val="000000"/>
          <w:kern w:val="0"/>
          <w:szCs w:val="21"/>
        </w:rPr>
        <w:br/>
        <w:t>/ /</w:t>
      </w:r>
      <w:r w:rsidRPr="00104670">
        <w:rPr>
          <w:rFonts w:ascii="Verdana" w:eastAsia="宋体" w:hAnsi="Verdana" w:cs="宋体"/>
          <w:color w:val="000000"/>
          <w:kern w:val="0"/>
          <w:szCs w:val="21"/>
        </w:rPr>
        <w:t>使用快速排序方法对</w:t>
      </w:r>
      <w:r w:rsidRPr="00104670">
        <w:rPr>
          <w:rFonts w:ascii="Verdana" w:eastAsia="宋体" w:hAnsi="Verdana" w:cs="宋体"/>
          <w:color w:val="000000"/>
          <w:kern w:val="0"/>
          <w:szCs w:val="21"/>
        </w:rPr>
        <w:t>a[ 0 :n- 1 ]</w:t>
      </w:r>
      <w:r w:rsidRPr="00104670">
        <w:rPr>
          <w:rFonts w:ascii="Verdana" w:eastAsia="宋体" w:hAnsi="Verdana" w:cs="宋体"/>
          <w:color w:val="000000"/>
          <w:kern w:val="0"/>
          <w:szCs w:val="21"/>
        </w:rPr>
        <w:t>排序</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从</w:t>
      </w:r>
      <w:r w:rsidRPr="00104670">
        <w:rPr>
          <w:rFonts w:ascii="Verdana" w:eastAsia="宋体" w:hAnsi="Verdana" w:cs="宋体"/>
          <w:color w:val="000000"/>
          <w:kern w:val="0"/>
          <w:szCs w:val="21"/>
        </w:rPr>
        <w:t>a[ 0 :n- 1 ]</w:t>
      </w:r>
      <w:r w:rsidRPr="00104670">
        <w:rPr>
          <w:rFonts w:ascii="Verdana" w:eastAsia="宋体" w:hAnsi="Verdana" w:cs="宋体"/>
          <w:color w:val="000000"/>
          <w:kern w:val="0"/>
          <w:szCs w:val="21"/>
        </w:rPr>
        <w:t>中选择一个元素作为</w:t>
      </w:r>
      <w:r w:rsidRPr="00104670">
        <w:rPr>
          <w:rFonts w:ascii="Verdana" w:eastAsia="宋体" w:hAnsi="Verdana" w:cs="宋体"/>
          <w:color w:val="000000"/>
          <w:kern w:val="0"/>
          <w:szCs w:val="21"/>
        </w:rPr>
        <w:t>m i d d l e</w:t>
      </w:r>
      <w:r w:rsidRPr="00104670">
        <w:rPr>
          <w:rFonts w:ascii="Verdana" w:eastAsia="宋体" w:hAnsi="Verdana" w:cs="宋体"/>
          <w:color w:val="000000"/>
          <w:kern w:val="0"/>
          <w:szCs w:val="21"/>
        </w:rPr>
        <w:t>，该元素为支点</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把余下的元素分割为两段</w:t>
      </w:r>
      <w:r w:rsidRPr="00104670">
        <w:rPr>
          <w:rFonts w:ascii="Verdana" w:eastAsia="宋体" w:hAnsi="Verdana" w:cs="宋体"/>
          <w:color w:val="000000"/>
          <w:kern w:val="0"/>
          <w:szCs w:val="21"/>
        </w:rPr>
        <w:t xml:space="preserve">left </w:t>
      </w:r>
      <w:r w:rsidRPr="00104670">
        <w:rPr>
          <w:rFonts w:ascii="Verdana" w:eastAsia="宋体" w:hAnsi="Verdana" w:cs="宋体"/>
          <w:color w:val="000000"/>
          <w:kern w:val="0"/>
          <w:szCs w:val="21"/>
        </w:rPr>
        <w:t>和</w:t>
      </w:r>
      <w:r w:rsidRPr="00104670">
        <w:rPr>
          <w:rFonts w:ascii="Verdana" w:eastAsia="宋体" w:hAnsi="Verdana" w:cs="宋体"/>
          <w:color w:val="000000"/>
          <w:kern w:val="0"/>
          <w:szCs w:val="21"/>
        </w:rPr>
        <w:t>r i g h t</w:t>
      </w:r>
      <w:r w:rsidRPr="00104670">
        <w:rPr>
          <w:rFonts w:ascii="Verdana" w:eastAsia="宋体" w:hAnsi="Verdana" w:cs="宋体"/>
          <w:color w:val="000000"/>
          <w:kern w:val="0"/>
          <w:szCs w:val="21"/>
        </w:rPr>
        <w:t>，使得</w:t>
      </w:r>
      <w:r w:rsidRPr="00104670">
        <w:rPr>
          <w:rFonts w:ascii="Verdana" w:eastAsia="宋体" w:hAnsi="Verdana" w:cs="宋体"/>
          <w:color w:val="000000"/>
          <w:kern w:val="0"/>
          <w:szCs w:val="21"/>
        </w:rPr>
        <w:t>l e f t</w:t>
      </w:r>
      <w:r w:rsidRPr="00104670">
        <w:rPr>
          <w:rFonts w:ascii="Verdana" w:eastAsia="宋体" w:hAnsi="Verdana" w:cs="宋体"/>
          <w:color w:val="000000"/>
          <w:kern w:val="0"/>
          <w:szCs w:val="21"/>
        </w:rPr>
        <w:t>中的元素都小于等于支点，而</w:t>
      </w:r>
      <w:r w:rsidRPr="00104670">
        <w:rPr>
          <w:rFonts w:ascii="Verdana" w:eastAsia="宋体" w:hAnsi="Verdana" w:cs="宋体"/>
          <w:color w:val="000000"/>
          <w:kern w:val="0"/>
          <w:szCs w:val="21"/>
        </w:rPr>
        <w:t xml:space="preserve">right </w:t>
      </w:r>
      <w:r w:rsidRPr="00104670">
        <w:rPr>
          <w:rFonts w:ascii="Verdana" w:eastAsia="宋体" w:hAnsi="Verdana" w:cs="宋体"/>
          <w:color w:val="000000"/>
          <w:kern w:val="0"/>
          <w:szCs w:val="21"/>
        </w:rPr>
        <w:t>中的元素都大于等于支点</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递归地使用快速排序方法对</w:t>
      </w:r>
      <w:r w:rsidRPr="00104670">
        <w:rPr>
          <w:rFonts w:ascii="Verdana" w:eastAsia="宋体" w:hAnsi="Verdana" w:cs="宋体"/>
          <w:color w:val="000000"/>
          <w:kern w:val="0"/>
          <w:szCs w:val="21"/>
        </w:rPr>
        <w:t xml:space="preserve">left </w:t>
      </w:r>
      <w:r w:rsidRPr="00104670">
        <w:rPr>
          <w:rFonts w:ascii="Verdana" w:eastAsia="宋体" w:hAnsi="Verdana" w:cs="宋体"/>
          <w:color w:val="000000"/>
          <w:kern w:val="0"/>
          <w:szCs w:val="21"/>
        </w:rPr>
        <w:t>进行排序</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递归地使用快速排序方法对</w:t>
      </w:r>
      <w:r w:rsidRPr="00104670">
        <w:rPr>
          <w:rFonts w:ascii="Verdana" w:eastAsia="宋体" w:hAnsi="Verdana" w:cs="宋体"/>
          <w:color w:val="000000"/>
          <w:kern w:val="0"/>
          <w:szCs w:val="21"/>
        </w:rPr>
        <w:t xml:space="preserve">right </w:t>
      </w:r>
      <w:r w:rsidRPr="00104670">
        <w:rPr>
          <w:rFonts w:ascii="Verdana" w:eastAsia="宋体" w:hAnsi="Verdana" w:cs="宋体"/>
          <w:color w:val="000000"/>
          <w:kern w:val="0"/>
          <w:szCs w:val="21"/>
        </w:rPr>
        <w:t>进行排序</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所得结果为</w:t>
      </w:r>
      <w:r w:rsidRPr="00104670">
        <w:rPr>
          <w:rFonts w:ascii="Verdana" w:eastAsia="宋体" w:hAnsi="Verdana" w:cs="宋体"/>
          <w:color w:val="000000"/>
          <w:kern w:val="0"/>
          <w:szCs w:val="21"/>
        </w:rPr>
        <w:t>l e f t + m i d d l e + r i g h t</w:t>
      </w:r>
      <w:r w:rsidRPr="00104670">
        <w:rPr>
          <w:rFonts w:ascii="Verdana" w:eastAsia="宋体" w:hAnsi="Verdana" w:cs="宋体"/>
          <w:color w:val="000000"/>
          <w:kern w:val="0"/>
          <w:szCs w:val="21"/>
        </w:rPr>
        <w:br/>
        <w:t>95</w:t>
      </w:r>
      <w:r w:rsidRPr="00104670">
        <w:rPr>
          <w:rFonts w:ascii="Verdana" w:eastAsia="宋体" w:hAnsi="Verdana" w:cs="宋体"/>
          <w:color w:val="000000"/>
          <w:kern w:val="0"/>
          <w:szCs w:val="21"/>
        </w:rPr>
        <w:t>、请对以下在</w:t>
      </w:r>
      <w:r w:rsidRPr="00104670">
        <w:rPr>
          <w:rFonts w:ascii="Verdana" w:eastAsia="宋体" w:hAnsi="Verdana" w:cs="宋体"/>
          <w:color w:val="000000"/>
          <w:kern w:val="0"/>
          <w:szCs w:val="21"/>
        </w:rPr>
        <w:t>J2EE</w:t>
      </w:r>
      <w:r w:rsidRPr="00104670">
        <w:rPr>
          <w:rFonts w:ascii="Verdana" w:eastAsia="宋体" w:hAnsi="Verdana" w:cs="宋体"/>
          <w:color w:val="000000"/>
          <w:kern w:val="0"/>
          <w:szCs w:val="21"/>
        </w:rPr>
        <w:t>中常用的名词进行解释</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或简单描述</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t>web</w:t>
      </w:r>
      <w:r w:rsidRPr="00104670">
        <w:rPr>
          <w:rFonts w:ascii="Verdana" w:eastAsia="宋体" w:hAnsi="Verdana" w:cs="宋体"/>
          <w:color w:val="000000"/>
          <w:kern w:val="0"/>
          <w:szCs w:val="21"/>
        </w:rPr>
        <w:t>容器：给处于其中的应用程序组件（</w:t>
      </w:r>
      <w:r w:rsidRPr="00104670">
        <w:rPr>
          <w:rFonts w:ascii="Verdana" w:eastAsia="宋体" w:hAnsi="Verdana" w:cs="宋体"/>
          <w:color w:val="000000"/>
          <w:kern w:val="0"/>
          <w:szCs w:val="21"/>
        </w:rPr>
        <w:t>JSP</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SERVLET</w:t>
      </w:r>
      <w:r w:rsidRPr="00104670">
        <w:rPr>
          <w:rFonts w:ascii="Verdana" w:eastAsia="宋体" w:hAnsi="Verdana" w:cs="宋体"/>
          <w:color w:val="000000"/>
          <w:kern w:val="0"/>
          <w:szCs w:val="21"/>
        </w:rPr>
        <w:t>）提供一个环境，使</w:t>
      </w:r>
      <w:r w:rsidRPr="00104670">
        <w:rPr>
          <w:rFonts w:ascii="Verdana" w:eastAsia="宋体" w:hAnsi="Verdana" w:cs="宋体"/>
          <w:color w:val="000000"/>
          <w:kern w:val="0"/>
          <w:szCs w:val="21"/>
        </w:rPr>
        <w:t>JSP,SERVLET</w:t>
      </w:r>
      <w:r w:rsidRPr="00104670">
        <w:rPr>
          <w:rFonts w:ascii="Verdana" w:eastAsia="宋体" w:hAnsi="Verdana" w:cs="宋体"/>
          <w:color w:val="000000"/>
          <w:kern w:val="0"/>
          <w:szCs w:val="21"/>
        </w:rPr>
        <w:t>直接更容器中的环境变量接口交互，不必关注其它系统问题。主要有</w:t>
      </w:r>
      <w:r w:rsidRPr="00104670">
        <w:rPr>
          <w:rFonts w:ascii="Verdana" w:eastAsia="宋体" w:hAnsi="Verdana" w:cs="宋体"/>
          <w:color w:val="000000"/>
          <w:kern w:val="0"/>
          <w:szCs w:val="21"/>
        </w:rPr>
        <w:t>WEB</w:t>
      </w:r>
      <w:r w:rsidRPr="00104670">
        <w:rPr>
          <w:rFonts w:ascii="Verdana" w:eastAsia="宋体" w:hAnsi="Verdana" w:cs="宋体"/>
          <w:color w:val="000000"/>
          <w:kern w:val="0"/>
          <w:szCs w:val="21"/>
        </w:rPr>
        <w:t>服务器来实现。例如：</w:t>
      </w:r>
      <w:r w:rsidRPr="00104670">
        <w:rPr>
          <w:rFonts w:ascii="Verdana" w:eastAsia="宋体" w:hAnsi="Verdana" w:cs="宋体"/>
          <w:color w:val="000000"/>
          <w:kern w:val="0"/>
          <w:szCs w:val="21"/>
        </w:rPr>
        <w:t>TOMCAT,WEBLOGIC,WEBSPHERE</w:t>
      </w:r>
      <w:r w:rsidRPr="00104670">
        <w:rPr>
          <w:rFonts w:ascii="Verdana" w:eastAsia="宋体" w:hAnsi="Verdana" w:cs="宋体"/>
          <w:color w:val="000000"/>
          <w:kern w:val="0"/>
          <w:szCs w:val="21"/>
        </w:rPr>
        <w:t>等。该容器提供的接口严格遵守</w:t>
      </w:r>
      <w:r w:rsidRPr="00104670">
        <w:rPr>
          <w:rFonts w:ascii="Verdana" w:eastAsia="宋体" w:hAnsi="Verdana" w:cs="宋体"/>
          <w:color w:val="000000"/>
          <w:kern w:val="0"/>
          <w:szCs w:val="21"/>
        </w:rPr>
        <w:t>J2EE</w:t>
      </w:r>
      <w:r w:rsidRPr="00104670">
        <w:rPr>
          <w:rFonts w:ascii="Verdana" w:eastAsia="宋体" w:hAnsi="Verdana" w:cs="宋体"/>
          <w:color w:val="000000"/>
          <w:kern w:val="0"/>
          <w:szCs w:val="21"/>
        </w:rPr>
        <w:t>规范中的</w:t>
      </w:r>
      <w:r w:rsidRPr="00104670">
        <w:rPr>
          <w:rFonts w:ascii="Verdana" w:eastAsia="宋体" w:hAnsi="Verdana" w:cs="宋体"/>
          <w:color w:val="000000"/>
          <w:kern w:val="0"/>
          <w:szCs w:val="21"/>
        </w:rPr>
        <w:t xml:space="preserve">WEB APPLICATION </w:t>
      </w:r>
      <w:r w:rsidRPr="00104670">
        <w:rPr>
          <w:rFonts w:ascii="Verdana" w:eastAsia="宋体" w:hAnsi="Verdana" w:cs="宋体"/>
          <w:color w:val="000000"/>
          <w:kern w:val="0"/>
          <w:szCs w:val="21"/>
        </w:rPr>
        <w:t>标准。我们把遵守以上标准的</w:t>
      </w:r>
      <w:r w:rsidRPr="00104670">
        <w:rPr>
          <w:rFonts w:ascii="Verdana" w:eastAsia="宋体" w:hAnsi="Verdana" w:cs="宋体"/>
          <w:color w:val="000000"/>
          <w:kern w:val="0"/>
          <w:szCs w:val="21"/>
        </w:rPr>
        <w:t>WEB</w:t>
      </w:r>
      <w:r w:rsidRPr="00104670">
        <w:rPr>
          <w:rFonts w:ascii="Verdana" w:eastAsia="宋体" w:hAnsi="Verdana" w:cs="宋体"/>
          <w:color w:val="000000"/>
          <w:kern w:val="0"/>
          <w:szCs w:val="21"/>
        </w:rPr>
        <w:t>服务器就叫做</w:t>
      </w:r>
      <w:r w:rsidRPr="00104670">
        <w:rPr>
          <w:rFonts w:ascii="Verdana" w:eastAsia="宋体" w:hAnsi="Verdana" w:cs="宋体"/>
          <w:color w:val="000000"/>
          <w:kern w:val="0"/>
          <w:szCs w:val="21"/>
        </w:rPr>
        <w:t>J2EE</w:t>
      </w:r>
      <w:r w:rsidRPr="00104670">
        <w:rPr>
          <w:rFonts w:ascii="Verdana" w:eastAsia="宋体" w:hAnsi="Verdana" w:cs="宋体"/>
          <w:color w:val="000000"/>
          <w:kern w:val="0"/>
          <w:szCs w:val="21"/>
        </w:rPr>
        <w:t>中的</w:t>
      </w:r>
      <w:r w:rsidRPr="00104670">
        <w:rPr>
          <w:rFonts w:ascii="Verdana" w:eastAsia="宋体" w:hAnsi="Verdana" w:cs="宋体"/>
          <w:color w:val="000000"/>
          <w:kern w:val="0"/>
          <w:szCs w:val="21"/>
        </w:rPr>
        <w:t>WEB</w:t>
      </w:r>
      <w:r w:rsidRPr="00104670">
        <w:rPr>
          <w:rFonts w:ascii="Verdana" w:eastAsia="宋体" w:hAnsi="Verdana" w:cs="宋体"/>
          <w:color w:val="000000"/>
          <w:kern w:val="0"/>
          <w:szCs w:val="21"/>
        </w:rPr>
        <w:t>容器。</w:t>
      </w:r>
      <w:r w:rsidRPr="00104670">
        <w:rPr>
          <w:rFonts w:ascii="Verdana" w:eastAsia="宋体" w:hAnsi="Verdana" w:cs="宋体"/>
          <w:color w:val="000000"/>
          <w:kern w:val="0"/>
          <w:szCs w:val="21"/>
        </w:rPr>
        <w:br/>
        <w:t>EJB</w:t>
      </w:r>
      <w:r w:rsidRPr="00104670">
        <w:rPr>
          <w:rFonts w:ascii="Verdana" w:eastAsia="宋体" w:hAnsi="Verdana" w:cs="宋体"/>
          <w:color w:val="000000"/>
          <w:kern w:val="0"/>
          <w:szCs w:val="21"/>
        </w:rPr>
        <w:t>容器：</w:t>
      </w:r>
      <w:r w:rsidRPr="00104670">
        <w:rPr>
          <w:rFonts w:ascii="Verdana" w:eastAsia="宋体" w:hAnsi="Verdana" w:cs="宋体"/>
          <w:color w:val="000000"/>
          <w:kern w:val="0"/>
          <w:szCs w:val="21"/>
        </w:rPr>
        <w:t xml:space="preserve">Enterprise java bean </w:t>
      </w:r>
      <w:r w:rsidRPr="00104670">
        <w:rPr>
          <w:rFonts w:ascii="Verdana" w:eastAsia="宋体" w:hAnsi="Verdana" w:cs="宋体"/>
          <w:color w:val="000000"/>
          <w:kern w:val="0"/>
          <w:szCs w:val="21"/>
        </w:rPr>
        <w:t>容器。更具有行业领域特色。他提供给运行在其中的组件</w:t>
      </w:r>
      <w:r w:rsidRPr="00104670">
        <w:rPr>
          <w:rFonts w:ascii="Verdana" w:eastAsia="宋体" w:hAnsi="Verdana" w:cs="宋体"/>
          <w:color w:val="000000"/>
          <w:kern w:val="0"/>
          <w:szCs w:val="21"/>
        </w:rPr>
        <w:t>EJB</w:t>
      </w:r>
      <w:r w:rsidRPr="00104670">
        <w:rPr>
          <w:rFonts w:ascii="Verdana" w:eastAsia="宋体" w:hAnsi="Verdana" w:cs="宋体"/>
          <w:color w:val="000000"/>
          <w:kern w:val="0"/>
          <w:szCs w:val="21"/>
        </w:rPr>
        <w:t>各种管理功能。只要满足</w:t>
      </w:r>
      <w:r w:rsidRPr="00104670">
        <w:rPr>
          <w:rFonts w:ascii="Verdana" w:eastAsia="宋体" w:hAnsi="Verdana" w:cs="宋体"/>
          <w:color w:val="000000"/>
          <w:kern w:val="0"/>
          <w:szCs w:val="21"/>
        </w:rPr>
        <w:t>J2EE</w:t>
      </w:r>
      <w:r w:rsidRPr="00104670">
        <w:rPr>
          <w:rFonts w:ascii="Verdana" w:eastAsia="宋体" w:hAnsi="Verdana" w:cs="宋体"/>
          <w:color w:val="000000"/>
          <w:kern w:val="0"/>
          <w:szCs w:val="21"/>
        </w:rPr>
        <w:t>规范的</w:t>
      </w:r>
      <w:r w:rsidRPr="00104670">
        <w:rPr>
          <w:rFonts w:ascii="Verdana" w:eastAsia="宋体" w:hAnsi="Verdana" w:cs="宋体"/>
          <w:color w:val="000000"/>
          <w:kern w:val="0"/>
          <w:szCs w:val="21"/>
        </w:rPr>
        <w:t>EJB</w:t>
      </w:r>
      <w:r w:rsidRPr="00104670">
        <w:rPr>
          <w:rFonts w:ascii="Verdana" w:eastAsia="宋体" w:hAnsi="Verdana" w:cs="宋体"/>
          <w:color w:val="000000"/>
          <w:kern w:val="0"/>
          <w:szCs w:val="21"/>
        </w:rPr>
        <w:t>放入该容器，马上就会被容器进行高效率的管理。并且可以通过现成的接口来获得系统级别的服务。例如邮件服务、事务管理。</w:t>
      </w:r>
      <w:r w:rsidRPr="00104670">
        <w:rPr>
          <w:rFonts w:ascii="Verdana" w:eastAsia="宋体" w:hAnsi="Verdana" w:cs="宋体"/>
          <w:color w:val="000000"/>
          <w:kern w:val="0"/>
          <w:szCs w:val="21"/>
        </w:rPr>
        <w:br/>
        <w:t>JNDI</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Java Naming &amp; Directory Interface</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JAVA</w:t>
      </w:r>
      <w:r w:rsidRPr="00104670">
        <w:rPr>
          <w:rFonts w:ascii="Verdana" w:eastAsia="宋体" w:hAnsi="Verdana" w:cs="宋体"/>
          <w:color w:val="000000"/>
          <w:kern w:val="0"/>
          <w:szCs w:val="21"/>
        </w:rPr>
        <w:t>命名目录服务。主要提供的功能是：提供一个目录系统，让其它各地的应用程序在其上面留下自己的索引，从而满足快速查</w:t>
      </w:r>
      <w:r w:rsidRPr="00104670">
        <w:rPr>
          <w:rFonts w:ascii="Verdana" w:eastAsia="宋体" w:hAnsi="Verdana" w:cs="宋体"/>
          <w:color w:val="000000"/>
          <w:kern w:val="0"/>
          <w:szCs w:val="21"/>
        </w:rPr>
        <w:lastRenderedPageBreak/>
        <w:t>找和定位分布式应用程序的功能。</w:t>
      </w:r>
      <w:r w:rsidRPr="00104670">
        <w:rPr>
          <w:rFonts w:ascii="Verdana" w:eastAsia="宋体" w:hAnsi="Verdana" w:cs="宋体"/>
          <w:color w:val="000000"/>
          <w:kern w:val="0"/>
          <w:szCs w:val="21"/>
        </w:rPr>
        <w:br/>
        <w:t>JMS</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Java Message Service</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JAVA</w:t>
      </w:r>
      <w:r w:rsidRPr="00104670">
        <w:rPr>
          <w:rFonts w:ascii="Verdana" w:eastAsia="宋体" w:hAnsi="Verdana" w:cs="宋体"/>
          <w:color w:val="000000"/>
          <w:kern w:val="0"/>
          <w:szCs w:val="21"/>
        </w:rPr>
        <w:t>消息服务。主要实现各个应用程序之间的通讯。包括点对点和广播。</w:t>
      </w:r>
      <w:r w:rsidRPr="00104670">
        <w:rPr>
          <w:rFonts w:ascii="Verdana" w:eastAsia="宋体" w:hAnsi="Verdana" w:cs="宋体"/>
          <w:color w:val="000000"/>
          <w:kern w:val="0"/>
          <w:szCs w:val="21"/>
        </w:rPr>
        <w:br/>
        <w:t>JTA</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Java Transaction API</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JAVA</w:t>
      </w:r>
      <w:r w:rsidRPr="00104670">
        <w:rPr>
          <w:rFonts w:ascii="Verdana" w:eastAsia="宋体" w:hAnsi="Verdana" w:cs="宋体"/>
          <w:color w:val="000000"/>
          <w:kern w:val="0"/>
          <w:szCs w:val="21"/>
        </w:rPr>
        <w:t>事务服务。提供各种分布式事务服务。应用程序只需调用其提供的接口即可。</w:t>
      </w:r>
      <w:r w:rsidRPr="00104670">
        <w:rPr>
          <w:rFonts w:ascii="Verdana" w:eastAsia="宋体" w:hAnsi="Verdana" w:cs="宋体"/>
          <w:color w:val="000000"/>
          <w:kern w:val="0"/>
          <w:szCs w:val="21"/>
        </w:rPr>
        <w:br/>
        <w:t>JAF</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Java Action FrameWork</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JAVA</w:t>
      </w:r>
      <w:r w:rsidRPr="00104670">
        <w:rPr>
          <w:rFonts w:ascii="Verdana" w:eastAsia="宋体" w:hAnsi="Verdana" w:cs="宋体"/>
          <w:color w:val="000000"/>
          <w:kern w:val="0"/>
          <w:szCs w:val="21"/>
        </w:rPr>
        <w:t>安全认证框架。提供一些安全控制方面的框架。让开发者通过各种部署和自定义实现自己的个性安全控制策略。</w:t>
      </w:r>
      <w:r w:rsidRPr="00104670">
        <w:rPr>
          <w:rFonts w:ascii="Verdana" w:eastAsia="宋体" w:hAnsi="Verdana" w:cs="宋体"/>
          <w:color w:val="000000"/>
          <w:kern w:val="0"/>
          <w:szCs w:val="21"/>
        </w:rPr>
        <w:br/>
        <w:t>RMI/IIOP:</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Remote Method Invocation /internet</w:t>
      </w:r>
      <w:r w:rsidRPr="00104670">
        <w:rPr>
          <w:rFonts w:ascii="Verdana" w:eastAsia="宋体" w:hAnsi="Verdana" w:cs="宋体"/>
          <w:color w:val="000000"/>
          <w:kern w:val="0"/>
          <w:szCs w:val="21"/>
        </w:rPr>
        <w:t>对象请求中介协议）他们主要用于通过远程调用服务。例如，远程有一台计算机上运行一个程序，它提供股票分析服务，我们可以在本地计算机上实现对其直接调用。当然这是要通过一定的规范才能在异构的系统之间进行通信。</w:t>
      </w:r>
      <w:r w:rsidRPr="00104670">
        <w:rPr>
          <w:rFonts w:ascii="Verdana" w:eastAsia="宋体" w:hAnsi="Verdana" w:cs="宋体"/>
          <w:color w:val="000000"/>
          <w:kern w:val="0"/>
          <w:szCs w:val="21"/>
        </w:rPr>
        <w:t>RMI</w:t>
      </w:r>
      <w:r w:rsidRPr="00104670">
        <w:rPr>
          <w:rFonts w:ascii="Verdana" w:eastAsia="宋体" w:hAnsi="Verdana" w:cs="宋体"/>
          <w:color w:val="000000"/>
          <w:kern w:val="0"/>
          <w:szCs w:val="21"/>
        </w:rPr>
        <w:t>是</w:t>
      </w:r>
      <w:r w:rsidRPr="00104670">
        <w:rPr>
          <w:rFonts w:ascii="Verdana" w:eastAsia="宋体" w:hAnsi="Verdana" w:cs="宋体"/>
          <w:color w:val="000000"/>
          <w:kern w:val="0"/>
          <w:szCs w:val="21"/>
        </w:rPr>
        <w:t>JAVA</w:t>
      </w:r>
      <w:r w:rsidRPr="00104670">
        <w:rPr>
          <w:rFonts w:ascii="Verdana" w:eastAsia="宋体" w:hAnsi="Verdana" w:cs="宋体"/>
          <w:color w:val="000000"/>
          <w:kern w:val="0"/>
          <w:szCs w:val="21"/>
        </w:rPr>
        <w:t>特有的。</w:t>
      </w:r>
      <w:r w:rsidRPr="00104670">
        <w:rPr>
          <w:rFonts w:ascii="Verdana" w:eastAsia="宋体" w:hAnsi="Verdana" w:cs="宋体"/>
          <w:color w:val="000000"/>
          <w:kern w:val="0"/>
          <w:szCs w:val="21"/>
        </w:rPr>
        <w:br/>
        <w:t>96</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JAVA</w:t>
      </w:r>
      <w:r w:rsidRPr="00104670">
        <w:rPr>
          <w:rFonts w:ascii="Verdana" w:eastAsia="宋体" w:hAnsi="Verdana" w:cs="宋体"/>
          <w:color w:val="000000"/>
          <w:kern w:val="0"/>
          <w:szCs w:val="21"/>
        </w:rPr>
        <w:t>语言如何进行异常处理，关键字：</w:t>
      </w:r>
      <w:r w:rsidRPr="00104670">
        <w:rPr>
          <w:rFonts w:ascii="Verdana" w:eastAsia="宋体" w:hAnsi="Verdana" w:cs="宋体"/>
          <w:color w:val="000000"/>
          <w:kern w:val="0"/>
          <w:szCs w:val="21"/>
        </w:rPr>
        <w:t>throws,throw,try,catch,finally</w:t>
      </w:r>
      <w:r w:rsidRPr="00104670">
        <w:rPr>
          <w:rFonts w:ascii="Verdana" w:eastAsia="宋体" w:hAnsi="Verdana" w:cs="宋体"/>
          <w:color w:val="000000"/>
          <w:kern w:val="0"/>
          <w:szCs w:val="21"/>
        </w:rPr>
        <w:t>分别代表什么意义？在</w:t>
      </w:r>
      <w:r w:rsidRPr="00104670">
        <w:rPr>
          <w:rFonts w:ascii="Verdana" w:eastAsia="宋体" w:hAnsi="Verdana" w:cs="宋体"/>
          <w:color w:val="000000"/>
          <w:kern w:val="0"/>
          <w:szCs w:val="21"/>
        </w:rPr>
        <w:t>try</w:t>
      </w:r>
      <w:r w:rsidRPr="00104670">
        <w:rPr>
          <w:rFonts w:ascii="Verdana" w:eastAsia="宋体" w:hAnsi="Verdana" w:cs="宋体"/>
          <w:color w:val="000000"/>
          <w:kern w:val="0"/>
          <w:szCs w:val="21"/>
        </w:rPr>
        <w:t>块中可以抛出异常吗？</w:t>
      </w:r>
      <w:r w:rsidRPr="00104670">
        <w:rPr>
          <w:rFonts w:ascii="Verdana" w:eastAsia="宋体" w:hAnsi="Verdana" w:cs="宋体"/>
          <w:color w:val="000000"/>
          <w:kern w:val="0"/>
          <w:szCs w:val="21"/>
        </w:rPr>
        <w:br/>
        <w:t>Java</w:t>
      </w:r>
      <w:r w:rsidRPr="00104670">
        <w:rPr>
          <w:rFonts w:ascii="Verdana" w:eastAsia="宋体" w:hAnsi="Verdana" w:cs="宋体"/>
          <w:color w:val="000000"/>
          <w:kern w:val="0"/>
          <w:szCs w:val="21"/>
        </w:rPr>
        <w:t>通过面向对象的方法进行异常处理，把各种不同的异常进行分类，并提供了良好的接口。在</w:t>
      </w:r>
      <w:r w:rsidRPr="00104670">
        <w:rPr>
          <w:rFonts w:ascii="Verdana" w:eastAsia="宋体" w:hAnsi="Verdana" w:cs="宋体"/>
          <w:color w:val="000000"/>
          <w:kern w:val="0"/>
          <w:szCs w:val="21"/>
        </w:rPr>
        <w:t>Java</w:t>
      </w:r>
      <w:r w:rsidRPr="00104670">
        <w:rPr>
          <w:rFonts w:ascii="Verdana" w:eastAsia="宋体" w:hAnsi="Verdana" w:cs="宋体"/>
          <w:color w:val="000000"/>
          <w:kern w:val="0"/>
          <w:szCs w:val="21"/>
        </w:rPr>
        <w:t>中，每个异常都是一个对象，它是</w:t>
      </w:r>
      <w:r w:rsidRPr="00104670">
        <w:rPr>
          <w:rFonts w:ascii="Verdana" w:eastAsia="宋体" w:hAnsi="Verdana" w:cs="宋体"/>
          <w:color w:val="000000"/>
          <w:kern w:val="0"/>
          <w:szCs w:val="21"/>
        </w:rPr>
        <w:t>Throwable</w:t>
      </w:r>
      <w:r w:rsidRPr="00104670">
        <w:rPr>
          <w:rFonts w:ascii="Verdana" w:eastAsia="宋体" w:hAnsi="Verdana" w:cs="宋体"/>
          <w:color w:val="000000"/>
          <w:kern w:val="0"/>
          <w:szCs w:val="21"/>
        </w:rPr>
        <w:t>类或其它子类的实例。当一个方法出现异常后便抛出一个异常对象，该对象中包含有异常信息，调用这个对象的方法可以捕获到这个异常并进行处理。</w:t>
      </w:r>
      <w:r w:rsidRPr="00104670">
        <w:rPr>
          <w:rFonts w:ascii="Verdana" w:eastAsia="宋体" w:hAnsi="Verdana" w:cs="宋体"/>
          <w:color w:val="000000"/>
          <w:kern w:val="0"/>
          <w:szCs w:val="21"/>
        </w:rPr>
        <w:t>Java</w:t>
      </w:r>
      <w:r w:rsidRPr="00104670">
        <w:rPr>
          <w:rFonts w:ascii="Verdana" w:eastAsia="宋体" w:hAnsi="Verdana" w:cs="宋体"/>
          <w:color w:val="000000"/>
          <w:kern w:val="0"/>
          <w:szCs w:val="21"/>
        </w:rPr>
        <w:t>的异常处理是通过</w:t>
      </w:r>
      <w:r w:rsidRPr="00104670">
        <w:rPr>
          <w:rFonts w:ascii="Verdana" w:eastAsia="宋体" w:hAnsi="Verdana" w:cs="宋体"/>
          <w:color w:val="000000"/>
          <w:kern w:val="0"/>
          <w:szCs w:val="21"/>
        </w:rPr>
        <w:t>5</w:t>
      </w:r>
      <w:r w:rsidRPr="00104670">
        <w:rPr>
          <w:rFonts w:ascii="Verdana" w:eastAsia="宋体" w:hAnsi="Verdana" w:cs="宋体"/>
          <w:color w:val="000000"/>
          <w:kern w:val="0"/>
          <w:szCs w:val="21"/>
        </w:rPr>
        <w:t>个关键词来实现的：</w:t>
      </w:r>
      <w:r w:rsidRPr="00104670">
        <w:rPr>
          <w:rFonts w:ascii="Verdana" w:eastAsia="宋体" w:hAnsi="Verdana" w:cs="宋体"/>
          <w:color w:val="000000"/>
          <w:kern w:val="0"/>
          <w:szCs w:val="21"/>
        </w:rPr>
        <w:t>try</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catch</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throw</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throws</w:t>
      </w:r>
      <w:r w:rsidRPr="00104670">
        <w:rPr>
          <w:rFonts w:ascii="Verdana" w:eastAsia="宋体" w:hAnsi="Verdana" w:cs="宋体"/>
          <w:color w:val="000000"/>
          <w:kern w:val="0"/>
          <w:szCs w:val="21"/>
        </w:rPr>
        <w:t>和</w:t>
      </w:r>
      <w:r w:rsidRPr="00104670">
        <w:rPr>
          <w:rFonts w:ascii="Verdana" w:eastAsia="宋体" w:hAnsi="Verdana" w:cs="宋体"/>
          <w:color w:val="000000"/>
          <w:kern w:val="0"/>
          <w:szCs w:val="21"/>
        </w:rPr>
        <w:t>finally</w:t>
      </w:r>
      <w:r w:rsidRPr="00104670">
        <w:rPr>
          <w:rFonts w:ascii="Verdana" w:eastAsia="宋体" w:hAnsi="Verdana" w:cs="宋体"/>
          <w:color w:val="000000"/>
          <w:kern w:val="0"/>
          <w:szCs w:val="21"/>
        </w:rPr>
        <w:t>。一般情况下是用</w:t>
      </w:r>
      <w:r w:rsidRPr="00104670">
        <w:rPr>
          <w:rFonts w:ascii="Verdana" w:eastAsia="宋体" w:hAnsi="Verdana" w:cs="宋体"/>
          <w:color w:val="000000"/>
          <w:kern w:val="0"/>
          <w:szCs w:val="21"/>
        </w:rPr>
        <w:t>try</w:t>
      </w:r>
      <w:r w:rsidRPr="00104670">
        <w:rPr>
          <w:rFonts w:ascii="Verdana" w:eastAsia="宋体" w:hAnsi="Verdana" w:cs="宋体"/>
          <w:color w:val="000000"/>
          <w:kern w:val="0"/>
          <w:szCs w:val="21"/>
        </w:rPr>
        <w:t>来执行一段程序，如果出现异常，系统会抛出（</w:t>
      </w:r>
      <w:r w:rsidRPr="00104670">
        <w:rPr>
          <w:rFonts w:ascii="Verdana" w:eastAsia="宋体" w:hAnsi="Verdana" w:cs="宋体"/>
          <w:color w:val="000000"/>
          <w:kern w:val="0"/>
          <w:szCs w:val="21"/>
        </w:rPr>
        <w:t>throws</w:t>
      </w:r>
      <w:r w:rsidRPr="00104670">
        <w:rPr>
          <w:rFonts w:ascii="Verdana" w:eastAsia="宋体" w:hAnsi="Verdana" w:cs="宋体"/>
          <w:color w:val="000000"/>
          <w:kern w:val="0"/>
          <w:szCs w:val="21"/>
        </w:rPr>
        <w:t>）一个异常，这时候你可以通过它的类型来捕捉（</w:t>
      </w:r>
      <w:r w:rsidRPr="00104670">
        <w:rPr>
          <w:rFonts w:ascii="Verdana" w:eastAsia="宋体" w:hAnsi="Verdana" w:cs="宋体"/>
          <w:color w:val="000000"/>
          <w:kern w:val="0"/>
          <w:szCs w:val="21"/>
        </w:rPr>
        <w:t>catch</w:t>
      </w:r>
      <w:r w:rsidRPr="00104670">
        <w:rPr>
          <w:rFonts w:ascii="Verdana" w:eastAsia="宋体" w:hAnsi="Verdana" w:cs="宋体"/>
          <w:color w:val="000000"/>
          <w:kern w:val="0"/>
          <w:szCs w:val="21"/>
        </w:rPr>
        <w:t>）它，或最后（</w:t>
      </w:r>
      <w:r w:rsidRPr="00104670">
        <w:rPr>
          <w:rFonts w:ascii="Verdana" w:eastAsia="宋体" w:hAnsi="Verdana" w:cs="宋体"/>
          <w:color w:val="000000"/>
          <w:kern w:val="0"/>
          <w:szCs w:val="21"/>
        </w:rPr>
        <w:t>finally</w:t>
      </w:r>
      <w:r w:rsidRPr="00104670">
        <w:rPr>
          <w:rFonts w:ascii="Verdana" w:eastAsia="宋体" w:hAnsi="Verdana" w:cs="宋体"/>
          <w:color w:val="000000"/>
          <w:kern w:val="0"/>
          <w:szCs w:val="21"/>
        </w:rPr>
        <w:t>）由缺省处理器来处理。</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用</w:t>
      </w:r>
      <w:r w:rsidRPr="00104670">
        <w:rPr>
          <w:rFonts w:ascii="Verdana" w:eastAsia="宋体" w:hAnsi="Verdana" w:cs="宋体"/>
          <w:color w:val="000000"/>
          <w:kern w:val="0"/>
          <w:szCs w:val="21"/>
        </w:rPr>
        <w:t>try</w:t>
      </w:r>
      <w:r w:rsidRPr="00104670">
        <w:rPr>
          <w:rFonts w:ascii="Verdana" w:eastAsia="宋体" w:hAnsi="Verdana" w:cs="宋体"/>
          <w:color w:val="000000"/>
          <w:kern w:val="0"/>
          <w:szCs w:val="21"/>
        </w:rPr>
        <w:t>来指定一块预防所有</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异常</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的程序。紧跟在</w:t>
      </w:r>
      <w:r w:rsidRPr="00104670">
        <w:rPr>
          <w:rFonts w:ascii="Verdana" w:eastAsia="宋体" w:hAnsi="Verdana" w:cs="宋体"/>
          <w:color w:val="000000"/>
          <w:kern w:val="0"/>
          <w:szCs w:val="21"/>
        </w:rPr>
        <w:t>try</w:t>
      </w:r>
      <w:r w:rsidRPr="00104670">
        <w:rPr>
          <w:rFonts w:ascii="Verdana" w:eastAsia="宋体" w:hAnsi="Verdana" w:cs="宋体"/>
          <w:color w:val="000000"/>
          <w:kern w:val="0"/>
          <w:szCs w:val="21"/>
        </w:rPr>
        <w:t>程序后面，应包含一个</w:t>
      </w:r>
      <w:r w:rsidRPr="00104670">
        <w:rPr>
          <w:rFonts w:ascii="Verdana" w:eastAsia="宋体" w:hAnsi="Verdana" w:cs="宋体"/>
          <w:color w:val="000000"/>
          <w:kern w:val="0"/>
          <w:szCs w:val="21"/>
        </w:rPr>
        <w:t>catch</w:t>
      </w:r>
      <w:r w:rsidRPr="00104670">
        <w:rPr>
          <w:rFonts w:ascii="Verdana" w:eastAsia="宋体" w:hAnsi="Verdana" w:cs="宋体"/>
          <w:color w:val="000000"/>
          <w:kern w:val="0"/>
          <w:szCs w:val="21"/>
        </w:rPr>
        <w:t>子句来指定你想要捕捉的</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异常</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的类型。</w:t>
      </w:r>
      <w:r w:rsidRPr="00104670">
        <w:rPr>
          <w:rFonts w:ascii="Verdana" w:eastAsia="宋体" w:hAnsi="Verdana" w:cs="宋体"/>
          <w:color w:val="000000"/>
          <w:kern w:val="0"/>
          <w:szCs w:val="21"/>
        </w:rPr>
        <w:br/>
        <w:t>throw</w:t>
      </w:r>
      <w:r w:rsidRPr="00104670">
        <w:rPr>
          <w:rFonts w:ascii="Verdana" w:eastAsia="宋体" w:hAnsi="Verdana" w:cs="宋体"/>
          <w:color w:val="000000"/>
          <w:kern w:val="0"/>
          <w:szCs w:val="21"/>
        </w:rPr>
        <w:t>语句用来明确地抛出一个</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异常</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t>throws</w:t>
      </w:r>
      <w:r w:rsidRPr="00104670">
        <w:rPr>
          <w:rFonts w:ascii="Verdana" w:eastAsia="宋体" w:hAnsi="Verdana" w:cs="宋体"/>
          <w:color w:val="000000"/>
          <w:kern w:val="0"/>
          <w:szCs w:val="21"/>
        </w:rPr>
        <w:t>用来标明一个成员函数可能抛出的各种</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异常</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t>Finally</w:t>
      </w:r>
      <w:r w:rsidRPr="00104670">
        <w:rPr>
          <w:rFonts w:ascii="Verdana" w:eastAsia="宋体" w:hAnsi="Verdana" w:cs="宋体"/>
          <w:color w:val="000000"/>
          <w:kern w:val="0"/>
          <w:szCs w:val="21"/>
        </w:rPr>
        <w:t>为确保一段代码不管发生什么</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异常</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都被执行一段代码。</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可以在一个成员函数调用的外面写一个</w:t>
      </w:r>
      <w:r w:rsidRPr="00104670">
        <w:rPr>
          <w:rFonts w:ascii="Verdana" w:eastAsia="宋体" w:hAnsi="Verdana" w:cs="宋体"/>
          <w:color w:val="000000"/>
          <w:kern w:val="0"/>
          <w:szCs w:val="21"/>
        </w:rPr>
        <w:t>try</w:t>
      </w:r>
      <w:r w:rsidRPr="00104670">
        <w:rPr>
          <w:rFonts w:ascii="Verdana" w:eastAsia="宋体" w:hAnsi="Verdana" w:cs="宋体"/>
          <w:color w:val="000000"/>
          <w:kern w:val="0"/>
          <w:szCs w:val="21"/>
        </w:rPr>
        <w:t>语句，在这个成员函数内部写另一个</w:t>
      </w:r>
      <w:r w:rsidRPr="00104670">
        <w:rPr>
          <w:rFonts w:ascii="Verdana" w:eastAsia="宋体" w:hAnsi="Verdana" w:cs="宋体"/>
          <w:color w:val="000000"/>
          <w:kern w:val="0"/>
          <w:szCs w:val="21"/>
        </w:rPr>
        <w:t>try</w:t>
      </w:r>
      <w:r w:rsidRPr="00104670">
        <w:rPr>
          <w:rFonts w:ascii="Verdana" w:eastAsia="宋体" w:hAnsi="Verdana" w:cs="宋体"/>
          <w:color w:val="000000"/>
          <w:kern w:val="0"/>
          <w:szCs w:val="21"/>
        </w:rPr>
        <w:t>语句保护其他代码。每当遇到一个</w:t>
      </w:r>
      <w:r w:rsidRPr="00104670">
        <w:rPr>
          <w:rFonts w:ascii="Verdana" w:eastAsia="宋体" w:hAnsi="Verdana" w:cs="宋体"/>
          <w:color w:val="000000"/>
          <w:kern w:val="0"/>
          <w:szCs w:val="21"/>
        </w:rPr>
        <w:t>try</w:t>
      </w:r>
      <w:r w:rsidRPr="00104670">
        <w:rPr>
          <w:rFonts w:ascii="Verdana" w:eastAsia="宋体" w:hAnsi="Verdana" w:cs="宋体"/>
          <w:color w:val="000000"/>
          <w:kern w:val="0"/>
          <w:szCs w:val="21"/>
        </w:rPr>
        <w:t>语句，</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异常</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的框架就放到堆栈上面，直到所有的</w:t>
      </w:r>
      <w:r w:rsidRPr="00104670">
        <w:rPr>
          <w:rFonts w:ascii="Verdana" w:eastAsia="宋体" w:hAnsi="Verdana" w:cs="宋体"/>
          <w:color w:val="000000"/>
          <w:kern w:val="0"/>
          <w:szCs w:val="21"/>
        </w:rPr>
        <w:t>try</w:t>
      </w:r>
      <w:r w:rsidRPr="00104670">
        <w:rPr>
          <w:rFonts w:ascii="Verdana" w:eastAsia="宋体" w:hAnsi="Verdana" w:cs="宋体"/>
          <w:color w:val="000000"/>
          <w:kern w:val="0"/>
          <w:szCs w:val="21"/>
        </w:rPr>
        <w:t>语句都完成。如果下一级的</w:t>
      </w:r>
      <w:r w:rsidRPr="00104670">
        <w:rPr>
          <w:rFonts w:ascii="Verdana" w:eastAsia="宋体" w:hAnsi="Verdana" w:cs="宋体"/>
          <w:color w:val="000000"/>
          <w:kern w:val="0"/>
          <w:szCs w:val="21"/>
        </w:rPr>
        <w:t>try</w:t>
      </w:r>
      <w:r w:rsidRPr="00104670">
        <w:rPr>
          <w:rFonts w:ascii="Verdana" w:eastAsia="宋体" w:hAnsi="Verdana" w:cs="宋体"/>
          <w:color w:val="000000"/>
          <w:kern w:val="0"/>
          <w:szCs w:val="21"/>
        </w:rPr>
        <w:t>语句没有对某种</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异常</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进行处理，堆栈就会展开，直到遇到有处理这种</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异常</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的</w:t>
      </w:r>
      <w:r w:rsidRPr="00104670">
        <w:rPr>
          <w:rFonts w:ascii="Verdana" w:eastAsia="宋体" w:hAnsi="Verdana" w:cs="宋体"/>
          <w:color w:val="000000"/>
          <w:kern w:val="0"/>
          <w:szCs w:val="21"/>
        </w:rPr>
        <w:t>try</w:t>
      </w:r>
      <w:r w:rsidRPr="00104670">
        <w:rPr>
          <w:rFonts w:ascii="Verdana" w:eastAsia="宋体" w:hAnsi="Verdana" w:cs="宋体"/>
          <w:color w:val="000000"/>
          <w:kern w:val="0"/>
          <w:szCs w:val="21"/>
        </w:rPr>
        <w:t>语句。</w:t>
      </w:r>
      <w:r w:rsidRPr="00104670">
        <w:rPr>
          <w:rFonts w:ascii="Verdana" w:eastAsia="宋体" w:hAnsi="Verdana" w:cs="宋体"/>
          <w:color w:val="000000"/>
          <w:kern w:val="0"/>
          <w:szCs w:val="21"/>
        </w:rPr>
        <w:br/>
        <w:t>97</w:t>
      </w:r>
      <w:r w:rsidRPr="00104670">
        <w:rPr>
          <w:rFonts w:ascii="Verdana" w:eastAsia="宋体" w:hAnsi="Verdana" w:cs="宋体"/>
          <w:color w:val="000000"/>
          <w:kern w:val="0"/>
          <w:szCs w:val="21"/>
        </w:rPr>
        <w:t>、一个</w:t>
      </w:r>
      <w:r w:rsidRPr="00104670">
        <w:rPr>
          <w:rFonts w:ascii="Verdana" w:eastAsia="宋体" w:hAnsi="Verdana" w:cs="宋体"/>
          <w:color w:val="000000"/>
          <w:kern w:val="0"/>
          <w:szCs w:val="21"/>
        </w:rPr>
        <w:t>“.java”</w:t>
      </w:r>
      <w:r w:rsidRPr="00104670">
        <w:rPr>
          <w:rFonts w:ascii="Verdana" w:eastAsia="宋体" w:hAnsi="Verdana" w:cs="宋体"/>
          <w:color w:val="000000"/>
          <w:kern w:val="0"/>
          <w:szCs w:val="21"/>
        </w:rPr>
        <w:t>源文件中是否可以包括多个类（不是内部类）？有什么限制？</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可以。必须只有一个类名与文件名相同。</w:t>
      </w:r>
      <w:r w:rsidRPr="00104670">
        <w:rPr>
          <w:rFonts w:ascii="Verdana" w:eastAsia="宋体" w:hAnsi="Verdana" w:cs="宋体"/>
          <w:color w:val="000000"/>
          <w:kern w:val="0"/>
          <w:szCs w:val="21"/>
        </w:rPr>
        <w:br/>
        <w:t>98</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MVC</w:t>
      </w:r>
      <w:r w:rsidRPr="00104670">
        <w:rPr>
          <w:rFonts w:ascii="Verdana" w:eastAsia="宋体" w:hAnsi="Verdana" w:cs="宋体"/>
          <w:color w:val="000000"/>
          <w:kern w:val="0"/>
          <w:szCs w:val="21"/>
        </w:rPr>
        <w:t>的各个部分都有那些技术来实现</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如何实现</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t>MVC</w:t>
      </w:r>
      <w:r w:rsidRPr="00104670">
        <w:rPr>
          <w:rFonts w:ascii="Verdana" w:eastAsia="宋体" w:hAnsi="Verdana" w:cs="宋体"/>
          <w:color w:val="000000"/>
          <w:kern w:val="0"/>
          <w:szCs w:val="21"/>
        </w:rPr>
        <w:t>是</w:t>
      </w:r>
      <w:r w:rsidRPr="00104670">
        <w:rPr>
          <w:rFonts w:ascii="Verdana" w:eastAsia="宋体" w:hAnsi="Verdana" w:cs="宋体"/>
          <w:color w:val="000000"/>
          <w:kern w:val="0"/>
          <w:szCs w:val="21"/>
        </w:rPr>
        <w:t>Model</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View</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Controller</w:t>
      </w:r>
      <w:r w:rsidRPr="00104670">
        <w:rPr>
          <w:rFonts w:ascii="Verdana" w:eastAsia="宋体" w:hAnsi="Verdana" w:cs="宋体"/>
          <w:color w:val="000000"/>
          <w:kern w:val="0"/>
          <w:szCs w:val="21"/>
        </w:rPr>
        <w:t>的简写。</w:t>
      </w:r>
      <w:r w:rsidRPr="00104670">
        <w:rPr>
          <w:rFonts w:ascii="Verdana" w:eastAsia="宋体" w:hAnsi="Verdana" w:cs="宋体"/>
          <w:color w:val="000000"/>
          <w:kern w:val="0"/>
          <w:szCs w:val="21"/>
        </w:rPr>
        <w:t xml:space="preserve">"Model" </w:t>
      </w:r>
      <w:r w:rsidRPr="00104670">
        <w:rPr>
          <w:rFonts w:ascii="Verdana" w:eastAsia="宋体" w:hAnsi="Verdana" w:cs="宋体"/>
          <w:color w:val="000000"/>
          <w:kern w:val="0"/>
          <w:szCs w:val="21"/>
        </w:rPr>
        <w:t>代表的是应用的业务逻辑（通过</w:t>
      </w:r>
      <w:r w:rsidRPr="00104670">
        <w:rPr>
          <w:rFonts w:ascii="Verdana" w:eastAsia="宋体" w:hAnsi="Verdana" w:cs="宋体"/>
          <w:color w:val="000000"/>
          <w:kern w:val="0"/>
          <w:szCs w:val="21"/>
        </w:rPr>
        <w:t>JavaBean</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EJB</w:t>
      </w:r>
      <w:r w:rsidRPr="00104670">
        <w:rPr>
          <w:rFonts w:ascii="Verdana" w:eastAsia="宋体" w:hAnsi="Verdana" w:cs="宋体"/>
          <w:color w:val="000000"/>
          <w:kern w:val="0"/>
          <w:szCs w:val="21"/>
        </w:rPr>
        <w:t>组件实现），</w:t>
      </w:r>
      <w:r w:rsidRPr="00104670">
        <w:rPr>
          <w:rFonts w:ascii="Verdana" w:eastAsia="宋体" w:hAnsi="Verdana" w:cs="宋体"/>
          <w:color w:val="000000"/>
          <w:kern w:val="0"/>
          <w:szCs w:val="21"/>
        </w:rPr>
        <w:t xml:space="preserve"> "View" </w:t>
      </w:r>
      <w:r w:rsidRPr="00104670">
        <w:rPr>
          <w:rFonts w:ascii="Verdana" w:eastAsia="宋体" w:hAnsi="Verdana" w:cs="宋体"/>
          <w:color w:val="000000"/>
          <w:kern w:val="0"/>
          <w:szCs w:val="21"/>
        </w:rPr>
        <w:t>是应用的表示面（由</w:t>
      </w:r>
      <w:r w:rsidRPr="00104670">
        <w:rPr>
          <w:rFonts w:ascii="Verdana" w:eastAsia="宋体" w:hAnsi="Verdana" w:cs="宋体"/>
          <w:color w:val="000000"/>
          <w:kern w:val="0"/>
          <w:szCs w:val="21"/>
        </w:rPr>
        <w:t>JSP</w:t>
      </w:r>
      <w:r w:rsidRPr="00104670">
        <w:rPr>
          <w:rFonts w:ascii="Verdana" w:eastAsia="宋体" w:hAnsi="Verdana" w:cs="宋体"/>
          <w:color w:val="000000"/>
          <w:kern w:val="0"/>
          <w:szCs w:val="21"/>
        </w:rPr>
        <w:t>页面产生），</w:t>
      </w:r>
      <w:r w:rsidRPr="00104670">
        <w:rPr>
          <w:rFonts w:ascii="Verdana" w:eastAsia="宋体" w:hAnsi="Verdana" w:cs="宋体"/>
          <w:color w:val="000000"/>
          <w:kern w:val="0"/>
          <w:szCs w:val="21"/>
        </w:rPr>
        <w:t xml:space="preserve">"Controller" </w:t>
      </w:r>
      <w:r w:rsidRPr="00104670">
        <w:rPr>
          <w:rFonts w:ascii="Verdana" w:eastAsia="宋体" w:hAnsi="Verdana" w:cs="宋体"/>
          <w:color w:val="000000"/>
          <w:kern w:val="0"/>
          <w:szCs w:val="21"/>
        </w:rPr>
        <w:t>是提供应用的处理过程控制（一般是一个</w:t>
      </w:r>
      <w:r w:rsidRPr="00104670">
        <w:rPr>
          <w:rFonts w:ascii="Verdana" w:eastAsia="宋体" w:hAnsi="Verdana" w:cs="宋体"/>
          <w:color w:val="000000"/>
          <w:kern w:val="0"/>
          <w:szCs w:val="21"/>
        </w:rPr>
        <w:t>Servlet</w:t>
      </w:r>
      <w:r w:rsidRPr="00104670">
        <w:rPr>
          <w:rFonts w:ascii="Verdana" w:eastAsia="宋体" w:hAnsi="Verdana" w:cs="宋体"/>
          <w:color w:val="000000"/>
          <w:kern w:val="0"/>
          <w:szCs w:val="21"/>
        </w:rPr>
        <w:t>），通过这种设计模型把应用逻辑，处理过程和显示逻辑分成不同的组件实现。这些组件可以进行交互和重用。</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lastRenderedPageBreak/>
        <w:t>99</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java</w:t>
      </w:r>
      <w:r w:rsidRPr="00104670">
        <w:rPr>
          <w:rFonts w:ascii="Verdana" w:eastAsia="宋体" w:hAnsi="Verdana" w:cs="宋体"/>
          <w:color w:val="000000"/>
          <w:kern w:val="0"/>
          <w:szCs w:val="21"/>
        </w:rPr>
        <w:t>中有几种方法可以实现一个线程？用什么关键字修饰同步方法</w:t>
      </w:r>
      <w:r w:rsidRPr="00104670">
        <w:rPr>
          <w:rFonts w:ascii="Verdana" w:eastAsia="宋体" w:hAnsi="Verdana" w:cs="宋体"/>
          <w:color w:val="000000"/>
          <w:kern w:val="0"/>
          <w:szCs w:val="21"/>
        </w:rPr>
        <w:t>? stop()</w:t>
      </w:r>
      <w:r w:rsidRPr="00104670">
        <w:rPr>
          <w:rFonts w:ascii="Verdana" w:eastAsia="宋体" w:hAnsi="Verdana" w:cs="宋体"/>
          <w:color w:val="000000"/>
          <w:kern w:val="0"/>
          <w:szCs w:val="21"/>
        </w:rPr>
        <w:t>和</w:t>
      </w:r>
      <w:r w:rsidRPr="00104670">
        <w:rPr>
          <w:rFonts w:ascii="Verdana" w:eastAsia="宋体" w:hAnsi="Verdana" w:cs="宋体"/>
          <w:color w:val="000000"/>
          <w:kern w:val="0"/>
          <w:szCs w:val="21"/>
        </w:rPr>
        <w:t>suspend()</w:t>
      </w:r>
      <w:r w:rsidRPr="00104670">
        <w:rPr>
          <w:rFonts w:ascii="Verdana" w:eastAsia="宋体" w:hAnsi="Verdana" w:cs="宋体"/>
          <w:color w:val="000000"/>
          <w:kern w:val="0"/>
          <w:szCs w:val="21"/>
        </w:rPr>
        <w:t>方法为何不推荐使用？</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有两种实现方法，分别是继承</w:t>
      </w:r>
      <w:r w:rsidRPr="00104670">
        <w:rPr>
          <w:rFonts w:ascii="Verdana" w:eastAsia="宋体" w:hAnsi="Verdana" w:cs="宋体"/>
          <w:color w:val="000000"/>
          <w:kern w:val="0"/>
          <w:szCs w:val="21"/>
        </w:rPr>
        <w:t>Thread</w:t>
      </w:r>
      <w:r w:rsidRPr="00104670">
        <w:rPr>
          <w:rFonts w:ascii="Verdana" w:eastAsia="宋体" w:hAnsi="Verdana" w:cs="宋体"/>
          <w:color w:val="000000"/>
          <w:kern w:val="0"/>
          <w:szCs w:val="21"/>
        </w:rPr>
        <w:t>类与实现</w:t>
      </w:r>
      <w:r w:rsidRPr="00104670">
        <w:rPr>
          <w:rFonts w:ascii="Verdana" w:eastAsia="宋体" w:hAnsi="Verdana" w:cs="宋体"/>
          <w:color w:val="000000"/>
          <w:kern w:val="0"/>
          <w:szCs w:val="21"/>
        </w:rPr>
        <w:t>Runnable</w:t>
      </w:r>
      <w:r w:rsidRPr="00104670">
        <w:rPr>
          <w:rFonts w:ascii="Verdana" w:eastAsia="宋体" w:hAnsi="Verdana" w:cs="宋体"/>
          <w:color w:val="000000"/>
          <w:kern w:val="0"/>
          <w:szCs w:val="21"/>
        </w:rPr>
        <w:t>接口</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用</w:t>
      </w:r>
      <w:r w:rsidRPr="00104670">
        <w:rPr>
          <w:rFonts w:ascii="Verdana" w:eastAsia="宋体" w:hAnsi="Verdana" w:cs="宋体"/>
          <w:color w:val="000000"/>
          <w:kern w:val="0"/>
          <w:szCs w:val="21"/>
        </w:rPr>
        <w:t>synchronized</w:t>
      </w:r>
      <w:r w:rsidRPr="00104670">
        <w:rPr>
          <w:rFonts w:ascii="Verdana" w:eastAsia="宋体" w:hAnsi="Verdana" w:cs="宋体"/>
          <w:color w:val="000000"/>
          <w:kern w:val="0"/>
          <w:szCs w:val="21"/>
        </w:rPr>
        <w:t>关键字修饰同步方法</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反对使用</w:t>
      </w:r>
      <w:r w:rsidRPr="00104670">
        <w:rPr>
          <w:rFonts w:ascii="Verdana" w:eastAsia="宋体" w:hAnsi="Verdana" w:cs="宋体"/>
          <w:color w:val="000000"/>
          <w:kern w:val="0"/>
          <w:szCs w:val="21"/>
        </w:rPr>
        <w:t>stop()</w:t>
      </w:r>
      <w:r w:rsidRPr="00104670">
        <w:rPr>
          <w:rFonts w:ascii="Verdana" w:eastAsia="宋体" w:hAnsi="Verdana" w:cs="宋体"/>
          <w:color w:val="000000"/>
          <w:kern w:val="0"/>
          <w:szCs w:val="21"/>
        </w:rPr>
        <w:t>，是因为它不安全。它会解除由线程获取的所有锁定，而且如果对象处于一种不连贯状态，那么其他线程能在那种状态下检查和修改它们。结果很难检查出真正的问题所在。</w:t>
      </w:r>
      <w:r w:rsidRPr="00104670">
        <w:rPr>
          <w:rFonts w:ascii="Verdana" w:eastAsia="宋体" w:hAnsi="Verdana" w:cs="宋体"/>
          <w:color w:val="000000"/>
          <w:kern w:val="0"/>
          <w:szCs w:val="21"/>
        </w:rPr>
        <w:t>suspend()</w:t>
      </w:r>
      <w:r w:rsidRPr="00104670">
        <w:rPr>
          <w:rFonts w:ascii="Verdana" w:eastAsia="宋体" w:hAnsi="Verdana" w:cs="宋体"/>
          <w:color w:val="000000"/>
          <w:kern w:val="0"/>
          <w:szCs w:val="21"/>
        </w:rPr>
        <w:t>方法容易发生死锁。调用</w:t>
      </w:r>
      <w:r w:rsidRPr="00104670">
        <w:rPr>
          <w:rFonts w:ascii="Verdana" w:eastAsia="宋体" w:hAnsi="Verdana" w:cs="宋体"/>
          <w:color w:val="000000"/>
          <w:kern w:val="0"/>
          <w:szCs w:val="21"/>
        </w:rPr>
        <w:t>suspend()</w:t>
      </w:r>
      <w:r w:rsidRPr="00104670">
        <w:rPr>
          <w:rFonts w:ascii="Verdana" w:eastAsia="宋体" w:hAnsi="Verdana" w:cs="宋体"/>
          <w:color w:val="000000"/>
          <w:kern w:val="0"/>
          <w:szCs w:val="21"/>
        </w:rPr>
        <w:t>的时候，目标线程会停下来，但却仍然持有在这之前获得的锁定。此时，其他任何线程都不能访问锁定的资源，除非被</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挂起</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的线程恢复运行。对任何线程来说，如果它们想恢复目标线程，同时又试图使用任何一个锁定的资源，就会造成死锁。所以不应该使用</w:t>
      </w:r>
      <w:r w:rsidRPr="00104670">
        <w:rPr>
          <w:rFonts w:ascii="Verdana" w:eastAsia="宋体" w:hAnsi="Verdana" w:cs="宋体"/>
          <w:color w:val="000000"/>
          <w:kern w:val="0"/>
          <w:szCs w:val="21"/>
        </w:rPr>
        <w:t>suspend()</w:t>
      </w:r>
      <w:r w:rsidRPr="00104670">
        <w:rPr>
          <w:rFonts w:ascii="Verdana" w:eastAsia="宋体" w:hAnsi="Verdana" w:cs="宋体"/>
          <w:color w:val="000000"/>
          <w:kern w:val="0"/>
          <w:szCs w:val="21"/>
        </w:rPr>
        <w:t>，而应在自己的</w:t>
      </w:r>
      <w:r w:rsidRPr="00104670">
        <w:rPr>
          <w:rFonts w:ascii="Verdana" w:eastAsia="宋体" w:hAnsi="Verdana" w:cs="宋体"/>
          <w:color w:val="000000"/>
          <w:kern w:val="0"/>
          <w:szCs w:val="21"/>
        </w:rPr>
        <w:t>Thread</w:t>
      </w:r>
      <w:r w:rsidRPr="00104670">
        <w:rPr>
          <w:rFonts w:ascii="Verdana" w:eastAsia="宋体" w:hAnsi="Verdana" w:cs="宋体"/>
          <w:color w:val="000000"/>
          <w:kern w:val="0"/>
          <w:szCs w:val="21"/>
        </w:rPr>
        <w:t>类中置入一个标志，指出线程应该活动还是挂起。若标志指出线程应该挂起，便用</w:t>
      </w:r>
      <w:r w:rsidRPr="00104670">
        <w:rPr>
          <w:rFonts w:ascii="Verdana" w:eastAsia="宋体" w:hAnsi="Verdana" w:cs="宋体"/>
          <w:color w:val="000000"/>
          <w:kern w:val="0"/>
          <w:szCs w:val="21"/>
        </w:rPr>
        <w:t>wait()</w:t>
      </w:r>
      <w:r w:rsidRPr="00104670">
        <w:rPr>
          <w:rFonts w:ascii="Verdana" w:eastAsia="宋体" w:hAnsi="Verdana" w:cs="宋体"/>
          <w:color w:val="000000"/>
          <w:kern w:val="0"/>
          <w:szCs w:val="21"/>
        </w:rPr>
        <w:t>命其进入等待状态。若标志指出线程应当恢复，则用一个</w:t>
      </w:r>
      <w:r w:rsidRPr="00104670">
        <w:rPr>
          <w:rFonts w:ascii="Verdana" w:eastAsia="宋体" w:hAnsi="Verdana" w:cs="宋体"/>
          <w:color w:val="000000"/>
          <w:kern w:val="0"/>
          <w:szCs w:val="21"/>
        </w:rPr>
        <w:t>notify()</w:t>
      </w:r>
      <w:r w:rsidRPr="00104670">
        <w:rPr>
          <w:rFonts w:ascii="Verdana" w:eastAsia="宋体" w:hAnsi="Verdana" w:cs="宋体"/>
          <w:color w:val="000000"/>
          <w:kern w:val="0"/>
          <w:szCs w:val="21"/>
        </w:rPr>
        <w:t>重新启动线程。</w:t>
      </w:r>
      <w:r w:rsidRPr="00104670">
        <w:rPr>
          <w:rFonts w:ascii="Verdana" w:eastAsia="宋体" w:hAnsi="Verdana" w:cs="宋体"/>
          <w:color w:val="000000"/>
          <w:kern w:val="0"/>
          <w:szCs w:val="21"/>
        </w:rPr>
        <w:br/>
        <w:t>100</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java</w:t>
      </w:r>
      <w:r w:rsidRPr="00104670">
        <w:rPr>
          <w:rFonts w:ascii="Verdana" w:eastAsia="宋体" w:hAnsi="Verdana" w:cs="宋体"/>
          <w:color w:val="000000"/>
          <w:kern w:val="0"/>
          <w:szCs w:val="21"/>
        </w:rPr>
        <w:t>中有几种类型的流？</w:t>
      </w:r>
      <w:r w:rsidRPr="00104670">
        <w:rPr>
          <w:rFonts w:ascii="Verdana" w:eastAsia="宋体" w:hAnsi="Verdana" w:cs="宋体"/>
          <w:color w:val="000000"/>
          <w:kern w:val="0"/>
          <w:szCs w:val="21"/>
        </w:rPr>
        <w:t>JDK</w:t>
      </w:r>
      <w:r w:rsidRPr="00104670">
        <w:rPr>
          <w:rFonts w:ascii="Verdana" w:eastAsia="宋体" w:hAnsi="Verdana" w:cs="宋体"/>
          <w:color w:val="000000"/>
          <w:kern w:val="0"/>
          <w:szCs w:val="21"/>
        </w:rPr>
        <w:t>为每种类型的流提供了一些抽象类以供继承，请说出他们分别是哪些类？</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字节流，字符流。字节流继承于</w:t>
      </w:r>
      <w:r w:rsidRPr="00104670">
        <w:rPr>
          <w:rFonts w:ascii="Verdana" w:eastAsia="宋体" w:hAnsi="Verdana" w:cs="宋体"/>
          <w:color w:val="000000"/>
          <w:kern w:val="0"/>
          <w:szCs w:val="21"/>
        </w:rPr>
        <w:t>InputStream OutputStream</w:t>
      </w:r>
      <w:r w:rsidRPr="00104670">
        <w:rPr>
          <w:rFonts w:ascii="Verdana" w:eastAsia="宋体" w:hAnsi="Verdana" w:cs="宋体"/>
          <w:color w:val="000000"/>
          <w:kern w:val="0"/>
          <w:szCs w:val="21"/>
        </w:rPr>
        <w:t>，字符流继承于</w:t>
      </w:r>
      <w:r w:rsidRPr="00104670">
        <w:rPr>
          <w:rFonts w:ascii="Verdana" w:eastAsia="宋体" w:hAnsi="Verdana" w:cs="宋体"/>
          <w:color w:val="000000"/>
          <w:kern w:val="0"/>
          <w:szCs w:val="21"/>
        </w:rPr>
        <w:t>InputStreamReader OutputStreamWriter</w:t>
      </w:r>
      <w:r w:rsidRPr="00104670">
        <w:rPr>
          <w:rFonts w:ascii="Verdana" w:eastAsia="宋体" w:hAnsi="Verdana" w:cs="宋体"/>
          <w:color w:val="000000"/>
          <w:kern w:val="0"/>
          <w:szCs w:val="21"/>
        </w:rPr>
        <w:t>。在</w:t>
      </w:r>
      <w:r w:rsidRPr="00104670">
        <w:rPr>
          <w:rFonts w:ascii="Verdana" w:eastAsia="宋体" w:hAnsi="Verdana" w:cs="宋体"/>
          <w:color w:val="000000"/>
          <w:kern w:val="0"/>
          <w:szCs w:val="21"/>
        </w:rPr>
        <w:t>java.io</w:t>
      </w:r>
      <w:r w:rsidRPr="00104670">
        <w:rPr>
          <w:rFonts w:ascii="Verdana" w:eastAsia="宋体" w:hAnsi="Verdana" w:cs="宋体"/>
          <w:color w:val="000000"/>
          <w:kern w:val="0"/>
          <w:szCs w:val="21"/>
        </w:rPr>
        <w:t>包中还有许多其他的流，主要是为了提高性能和使用方便。</w:t>
      </w:r>
      <w:r w:rsidRPr="00104670">
        <w:rPr>
          <w:rFonts w:ascii="Verdana" w:eastAsia="宋体" w:hAnsi="Verdana" w:cs="宋体"/>
          <w:color w:val="000000"/>
          <w:kern w:val="0"/>
          <w:szCs w:val="21"/>
        </w:rPr>
        <w:br/>
        <w:t>101</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java</w:t>
      </w:r>
      <w:r w:rsidRPr="00104670">
        <w:rPr>
          <w:rFonts w:ascii="Verdana" w:eastAsia="宋体" w:hAnsi="Verdana" w:cs="宋体"/>
          <w:color w:val="000000"/>
          <w:kern w:val="0"/>
          <w:szCs w:val="21"/>
        </w:rPr>
        <w:t>中会存在内存泄漏吗，请简单描述。</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会。如：</w:t>
      </w:r>
      <w:r w:rsidRPr="00104670">
        <w:rPr>
          <w:rFonts w:ascii="Verdana" w:eastAsia="宋体" w:hAnsi="Verdana" w:cs="宋体"/>
          <w:color w:val="000000"/>
          <w:kern w:val="0"/>
          <w:szCs w:val="21"/>
        </w:rPr>
        <w:t>int i,i2; return (i-i2); //when i</w:t>
      </w:r>
      <w:r w:rsidRPr="00104670">
        <w:rPr>
          <w:rFonts w:ascii="Verdana" w:eastAsia="宋体" w:hAnsi="Verdana" w:cs="宋体"/>
          <w:color w:val="000000"/>
          <w:kern w:val="0"/>
          <w:szCs w:val="21"/>
        </w:rPr>
        <w:t>为足够大的正数</w:t>
      </w:r>
      <w:r w:rsidRPr="00104670">
        <w:rPr>
          <w:rFonts w:ascii="Verdana" w:eastAsia="宋体" w:hAnsi="Verdana" w:cs="宋体"/>
          <w:color w:val="000000"/>
          <w:kern w:val="0"/>
          <w:szCs w:val="21"/>
        </w:rPr>
        <w:t>,i2</w:t>
      </w:r>
      <w:r w:rsidRPr="00104670">
        <w:rPr>
          <w:rFonts w:ascii="Verdana" w:eastAsia="宋体" w:hAnsi="Verdana" w:cs="宋体"/>
          <w:color w:val="000000"/>
          <w:kern w:val="0"/>
          <w:szCs w:val="21"/>
        </w:rPr>
        <w:t>为足够大的负数。结果会造成溢位，导致错误。</w:t>
      </w:r>
      <w:r w:rsidRPr="00104670">
        <w:rPr>
          <w:rFonts w:ascii="Verdana" w:eastAsia="宋体" w:hAnsi="Verdana" w:cs="宋体"/>
          <w:color w:val="000000"/>
          <w:kern w:val="0"/>
          <w:szCs w:val="21"/>
        </w:rPr>
        <w:br/>
        <w:t>102</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java</w:t>
      </w:r>
      <w:r w:rsidRPr="00104670">
        <w:rPr>
          <w:rFonts w:ascii="Verdana" w:eastAsia="宋体" w:hAnsi="Verdana" w:cs="宋体"/>
          <w:color w:val="000000"/>
          <w:kern w:val="0"/>
          <w:szCs w:val="21"/>
        </w:rPr>
        <w:t>中实现多态的机制是什么？</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方法的重写</w:t>
      </w:r>
      <w:r w:rsidRPr="00104670">
        <w:rPr>
          <w:rFonts w:ascii="Verdana" w:eastAsia="宋体" w:hAnsi="Verdana" w:cs="宋体"/>
          <w:color w:val="000000"/>
          <w:kern w:val="0"/>
          <w:szCs w:val="21"/>
        </w:rPr>
        <w:t>Overriding</w:t>
      </w:r>
      <w:r w:rsidRPr="00104670">
        <w:rPr>
          <w:rFonts w:ascii="Verdana" w:eastAsia="宋体" w:hAnsi="Verdana" w:cs="宋体"/>
          <w:color w:val="000000"/>
          <w:kern w:val="0"/>
          <w:szCs w:val="21"/>
        </w:rPr>
        <w:t>和重载</w:t>
      </w:r>
      <w:r w:rsidRPr="00104670">
        <w:rPr>
          <w:rFonts w:ascii="Verdana" w:eastAsia="宋体" w:hAnsi="Verdana" w:cs="宋体"/>
          <w:color w:val="000000"/>
          <w:kern w:val="0"/>
          <w:szCs w:val="21"/>
        </w:rPr>
        <w:t>Overloading</w:t>
      </w:r>
      <w:r w:rsidRPr="00104670">
        <w:rPr>
          <w:rFonts w:ascii="Verdana" w:eastAsia="宋体" w:hAnsi="Verdana" w:cs="宋体"/>
          <w:color w:val="000000"/>
          <w:kern w:val="0"/>
          <w:szCs w:val="21"/>
        </w:rPr>
        <w:t>是</w:t>
      </w:r>
      <w:r w:rsidRPr="00104670">
        <w:rPr>
          <w:rFonts w:ascii="Verdana" w:eastAsia="宋体" w:hAnsi="Verdana" w:cs="宋体"/>
          <w:color w:val="000000"/>
          <w:kern w:val="0"/>
          <w:szCs w:val="21"/>
        </w:rPr>
        <w:t>Java</w:t>
      </w:r>
      <w:r w:rsidRPr="00104670">
        <w:rPr>
          <w:rFonts w:ascii="Verdana" w:eastAsia="宋体" w:hAnsi="Verdana" w:cs="宋体"/>
          <w:color w:val="000000"/>
          <w:kern w:val="0"/>
          <w:szCs w:val="21"/>
        </w:rPr>
        <w:t>多态性的不同表现。重写</w:t>
      </w:r>
      <w:r w:rsidRPr="00104670">
        <w:rPr>
          <w:rFonts w:ascii="Verdana" w:eastAsia="宋体" w:hAnsi="Verdana" w:cs="宋体"/>
          <w:color w:val="000000"/>
          <w:kern w:val="0"/>
          <w:szCs w:val="21"/>
        </w:rPr>
        <w:t>Overriding</w:t>
      </w:r>
      <w:r w:rsidRPr="00104670">
        <w:rPr>
          <w:rFonts w:ascii="Verdana" w:eastAsia="宋体" w:hAnsi="Verdana" w:cs="宋体"/>
          <w:color w:val="000000"/>
          <w:kern w:val="0"/>
          <w:szCs w:val="21"/>
        </w:rPr>
        <w:t>是父类与子类之间多态性的一种表现，重载</w:t>
      </w:r>
      <w:r w:rsidRPr="00104670">
        <w:rPr>
          <w:rFonts w:ascii="Verdana" w:eastAsia="宋体" w:hAnsi="Verdana" w:cs="宋体"/>
          <w:color w:val="000000"/>
          <w:kern w:val="0"/>
          <w:szCs w:val="21"/>
        </w:rPr>
        <w:t>Overloading</w:t>
      </w:r>
      <w:r w:rsidRPr="00104670">
        <w:rPr>
          <w:rFonts w:ascii="Verdana" w:eastAsia="宋体" w:hAnsi="Verdana" w:cs="宋体"/>
          <w:color w:val="000000"/>
          <w:kern w:val="0"/>
          <w:szCs w:val="21"/>
        </w:rPr>
        <w:t>是一个类中多态性的一种表现。</w:t>
      </w:r>
      <w:r w:rsidRPr="00104670">
        <w:rPr>
          <w:rFonts w:ascii="Verdana" w:eastAsia="宋体" w:hAnsi="Verdana" w:cs="宋体"/>
          <w:color w:val="000000"/>
          <w:kern w:val="0"/>
          <w:szCs w:val="21"/>
        </w:rPr>
        <w:br/>
        <w:t>103</w:t>
      </w:r>
      <w:r w:rsidRPr="00104670">
        <w:rPr>
          <w:rFonts w:ascii="Verdana" w:eastAsia="宋体" w:hAnsi="Verdana" w:cs="宋体"/>
          <w:color w:val="000000"/>
          <w:kern w:val="0"/>
          <w:szCs w:val="21"/>
        </w:rPr>
        <w:t>、垃圾回收器的基本原理是什么？垃圾回收器可以马上回收内存吗？有什么办法主动通知虚拟机进行垃圾回收？</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对于</w:t>
      </w:r>
      <w:r w:rsidRPr="00104670">
        <w:rPr>
          <w:rFonts w:ascii="Verdana" w:eastAsia="宋体" w:hAnsi="Verdana" w:cs="宋体"/>
          <w:color w:val="000000"/>
          <w:kern w:val="0"/>
          <w:szCs w:val="21"/>
        </w:rPr>
        <w:t>GC</w:t>
      </w:r>
      <w:r w:rsidRPr="00104670">
        <w:rPr>
          <w:rFonts w:ascii="Verdana" w:eastAsia="宋体" w:hAnsi="Verdana" w:cs="宋体"/>
          <w:color w:val="000000"/>
          <w:kern w:val="0"/>
          <w:szCs w:val="21"/>
        </w:rPr>
        <w:t>来说，当程序员创建对象时，</w:t>
      </w:r>
      <w:r w:rsidRPr="00104670">
        <w:rPr>
          <w:rFonts w:ascii="Verdana" w:eastAsia="宋体" w:hAnsi="Verdana" w:cs="宋体"/>
          <w:color w:val="000000"/>
          <w:kern w:val="0"/>
          <w:szCs w:val="21"/>
        </w:rPr>
        <w:t>GC</w:t>
      </w:r>
      <w:r w:rsidRPr="00104670">
        <w:rPr>
          <w:rFonts w:ascii="Verdana" w:eastAsia="宋体" w:hAnsi="Verdana" w:cs="宋体"/>
          <w:color w:val="000000"/>
          <w:kern w:val="0"/>
          <w:szCs w:val="21"/>
        </w:rPr>
        <w:t>就开始监控这个对象的地址、大小以及使用情况。通常，</w:t>
      </w:r>
      <w:r w:rsidRPr="00104670">
        <w:rPr>
          <w:rFonts w:ascii="Verdana" w:eastAsia="宋体" w:hAnsi="Verdana" w:cs="宋体"/>
          <w:color w:val="000000"/>
          <w:kern w:val="0"/>
          <w:szCs w:val="21"/>
        </w:rPr>
        <w:t>GC</w:t>
      </w:r>
      <w:r w:rsidRPr="00104670">
        <w:rPr>
          <w:rFonts w:ascii="Verdana" w:eastAsia="宋体" w:hAnsi="Verdana" w:cs="宋体"/>
          <w:color w:val="000000"/>
          <w:kern w:val="0"/>
          <w:szCs w:val="21"/>
        </w:rPr>
        <w:t>采用有向图的方式记录和管理堆</w:t>
      </w:r>
      <w:r w:rsidRPr="00104670">
        <w:rPr>
          <w:rFonts w:ascii="Verdana" w:eastAsia="宋体" w:hAnsi="Verdana" w:cs="宋体"/>
          <w:color w:val="000000"/>
          <w:kern w:val="0"/>
          <w:szCs w:val="21"/>
        </w:rPr>
        <w:t>(heap)</w:t>
      </w:r>
      <w:r w:rsidRPr="00104670">
        <w:rPr>
          <w:rFonts w:ascii="Verdana" w:eastAsia="宋体" w:hAnsi="Verdana" w:cs="宋体"/>
          <w:color w:val="000000"/>
          <w:kern w:val="0"/>
          <w:szCs w:val="21"/>
        </w:rPr>
        <w:t>中的所有对象。通过这种方式确定哪些对象是</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可达的</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，哪些对象是</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不可达的</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。当</w:t>
      </w:r>
      <w:r w:rsidRPr="00104670">
        <w:rPr>
          <w:rFonts w:ascii="Verdana" w:eastAsia="宋体" w:hAnsi="Verdana" w:cs="宋体"/>
          <w:color w:val="000000"/>
          <w:kern w:val="0"/>
          <w:szCs w:val="21"/>
        </w:rPr>
        <w:t>GC</w:t>
      </w:r>
      <w:r w:rsidRPr="00104670">
        <w:rPr>
          <w:rFonts w:ascii="Verdana" w:eastAsia="宋体" w:hAnsi="Verdana" w:cs="宋体"/>
          <w:color w:val="000000"/>
          <w:kern w:val="0"/>
          <w:szCs w:val="21"/>
        </w:rPr>
        <w:t>确定一些对象为</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不可达</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时，</w:t>
      </w:r>
      <w:r w:rsidRPr="00104670">
        <w:rPr>
          <w:rFonts w:ascii="Verdana" w:eastAsia="宋体" w:hAnsi="Verdana" w:cs="宋体"/>
          <w:color w:val="000000"/>
          <w:kern w:val="0"/>
          <w:szCs w:val="21"/>
        </w:rPr>
        <w:t>GC</w:t>
      </w:r>
      <w:r w:rsidRPr="00104670">
        <w:rPr>
          <w:rFonts w:ascii="Verdana" w:eastAsia="宋体" w:hAnsi="Verdana" w:cs="宋体"/>
          <w:color w:val="000000"/>
          <w:kern w:val="0"/>
          <w:szCs w:val="21"/>
        </w:rPr>
        <w:t>就有责任回收这些内存空间。可以。程序员可以手动执行</w:t>
      </w:r>
      <w:r w:rsidRPr="00104670">
        <w:rPr>
          <w:rFonts w:ascii="Verdana" w:eastAsia="宋体" w:hAnsi="Verdana" w:cs="宋体"/>
          <w:color w:val="000000"/>
          <w:kern w:val="0"/>
          <w:szCs w:val="21"/>
        </w:rPr>
        <w:t>System.gc()</w:t>
      </w:r>
      <w:r w:rsidRPr="00104670">
        <w:rPr>
          <w:rFonts w:ascii="Verdana" w:eastAsia="宋体" w:hAnsi="Verdana" w:cs="宋体"/>
          <w:color w:val="000000"/>
          <w:kern w:val="0"/>
          <w:szCs w:val="21"/>
        </w:rPr>
        <w:t>，通知</w:t>
      </w:r>
      <w:r w:rsidRPr="00104670">
        <w:rPr>
          <w:rFonts w:ascii="Verdana" w:eastAsia="宋体" w:hAnsi="Verdana" w:cs="宋体"/>
          <w:color w:val="000000"/>
          <w:kern w:val="0"/>
          <w:szCs w:val="21"/>
        </w:rPr>
        <w:t>GC</w:t>
      </w:r>
      <w:r w:rsidRPr="00104670">
        <w:rPr>
          <w:rFonts w:ascii="Verdana" w:eastAsia="宋体" w:hAnsi="Verdana" w:cs="宋体"/>
          <w:color w:val="000000"/>
          <w:kern w:val="0"/>
          <w:szCs w:val="21"/>
        </w:rPr>
        <w:t>运行，但是</w:t>
      </w:r>
      <w:r w:rsidRPr="00104670">
        <w:rPr>
          <w:rFonts w:ascii="Verdana" w:eastAsia="宋体" w:hAnsi="Verdana" w:cs="宋体"/>
          <w:color w:val="000000"/>
          <w:kern w:val="0"/>
          <w:szCs w:val="21"/>
        </w:rPr>
        <w:t>Java</w:t>
      </w:r>
      <w:r w:rsidRPr="00104670">
        <w:rPr>
          <w:rFonts w:ascii="Verdana" w:eastAsia="宋体" w:hAnsi="Verdana" w:cs="宋体"/>
          <w:color w:val="000000"/>
          <w:kern w:val="0"/>
          <w:szCs w:val="21"/>
        </w:rPr>
        <w:t>语言规范并不保证</w:t>
      </w:r>
      <w:r w:rsidRPr="00104670">
        <w:rPr>
          <w:rFonts w:ascii="Verdana" w:eastAsia="宋体" w:hAnsi="Verdana" w:cs="宋体"/>
          <w:color w:val="000000"/>
          <w:kern w:val="0"/>
          <w:szCs w:val="21"/>
        </w:rPr>
        <w:t>GC</w:t>
      </w:r>
      <w:r w:rsidRPr="00104670">
        <w:rPr>
          <w:rFonts w:ascii="Verdana" w:eastAsia="宋体" w:hAnsi="Verdana" w:cs="宋体"/>
          <w:color w:val="000000"/>
          <w:kern w:val="0"/>
          <w:szCs w:val="21"/>
        </w:rPr>
        <w:t>一定会执行。</w:t>
      </w:r>
      <w:r w:rsidRPr="00104670">
        <w:rPr>
          <w:rFonts w:ascii="Verdana" w:eastAsia="宋体" w:hAnsi="Verdana" w:cs="宋体"/>
          <w:color w:val="000000"/>
          <w:kern w:val="0"/>
          <w:szCs w:val="21"/>
        </w:rPr>
        <w:br/>
        <w:t>104</w:t>
      </w:r>
      <w:r w:rsidRPr="00104670">
        <w:rPr>
          <w:rFonts w:ascii="Verdana" w:eastAsia="宋体" w:hAnsi="Verdana" w:cs="宋体"/>
          <w:color w:val="000000"/>
          <w:kern w:val="0"/>
          <w:szCs w:val="21"/>
        </w:rPr>
        <w:t>、静态变量和实例变量的区别？</w:t>
      </w:r>
      <w:r w:rsidRPr="00104670">
        <w:rPr>
          <w:rFonts w:ascii="Verdana" w:eastAsia="宋体" w:hAnsi="Verdana" w:cs="宋体"/>
          <w:color w:val="000000"/>
          <w:kern w:val="0"/>
          <w:szCs w:val="21"/>
        </w:rPr>
        <w:br/>
        <w:t>static i = 10; //</w:t>
      </w:r>
      <w:r w:rsidRPr="00104670">
        <w:rPr>
          <w:rFonts w:ascii="Verdana" w:eastAsia="宋体" w:hAnsi="Verdana" w:cs="宋体"/>
          <w:color w:val="000000"/>
          <w:kern w:val="0"/>
          <w:szCs w:val="21"/>
        </w:rPr>
        <w:t>常量</w:t>
      </w:r>
      <w:r w:rsidRPr="00104670">
        <w:rPr>
          <w:rFonts w:ascii="Verdana" w:eastAsia="宋体" w:hAnsi="Verdana" w:cs="宋体"/>
          <w:color w:val="000000"/>
          <w:kern w:val="0"/>
          <w:szCs w:val="21"/>
        </w:rPr>
        <w:br/>
        <w:t>class A a; a.i =10;//</w:t>
      </w:r>
      <w:r w:rsidRPr="00104670">
        <w:rPr>
          <w:rFonts w:ascii="Verdana" w:eastAsia="宋体" w:hAnsi="Verdana" w:cs="宋体"/>
          <w:color w:val="000000"/>
          <w:kern w:val="0"/>
          <w:szCs w:val="21"/>
        </w:rPr>
        <w:t>可变</w:t>
      </w:r>
      <w:r w:rsidRPr="00104670">
        <w:rPr>
          <w:rFonts w:ascii="Verdana" w:eastAsia="宋体" w:hAnsi="Verdana" w:cs="宋体"/>
          <w:color w:val="000000"/>
          <w:kern w:val="0"/>
          <w:szCs w:val="21"/>
        </w:rPr>
        <w:br/>
        <w:t>105</w:t>
      </w:r>
      <w:r w:rsidRPr="00104670">
        <w:rPr>
          <w:rFonts w:ascii="Verdana" w:eastAsia="宋体" w:hAnsi="Verdana" w:cs="宋体"/>
          <w:color w:val="000000"/>
          <w:kern w:val="0"/>
          <w:szCs w:val="21"/>
        </w:rPr>
        <w:t>、什么是</w:t>
      </w:r>
      <w:r w:rsidRPr="00104670">
        <w:rPr>
          <w:rFonts w:ascii="Verdana" w:eastAsia="宋体" w:hAnsi="Verdana" w:cs="宋体"/>
          <w:color w:val="000000"/>
          <w:kern w:val="0"/>
          <w:szCs w:val="21"/>
        </w:rPr>
        <w:t>java</w:t>
      </w:r>
      <w:r w:rsidRPr="00104670">
        <w:rPr>
          <w:rFonts w:ascii="Verdana" w:eastAsia="宋体" w:hAnsi="Verdana" w:cs="宋体"/>
          <w:color w:val="000000"/>
          <w:kern w:val="0"/>
          <w:szCs w:val="21"/>
        </w:rPr>
        <w:t>序列化，如何实现</w:t>
      </w:r>
      <w:r w:rsidRPr="00104670">
        <w:rPr>
          <w:rFonts w:ascii="Verdana" w:eastAsia="宋体" w:hAnsi="Verdana" w:cs="宋体"/>
          <w:color w:val="000000"/>
          <w:kern w:val="0"/>
          <w:szCs w:val="21"/>
        </w:rPr>
        <w:t>java</w:t>
      </w:r>
      <w:r w:rsidRPr="00104670">
        <w:rPr>
          <w:rFonts w:ascii="Verdana" w:eastAsia="宋体" w:hAnsi="Verdana" w:cs="宋体"/>
          <w:color w:val="000000"/>
          <w:kern w:val="0"/>
          <w:szCs w:val="21"/>
        </w:rPr>
        <w:t>序列化？</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序列化就是一种用来处理对象流的机制，所谓对象流也就是将对象的内容进行流化。可以对流化后的对象进行读写操作，也可将流化后的对象传输于网络之间。序列化是为了解决在对</w:t>
      </w:r>
      <w:r w:rsidRPr="00104670">
        <w:rPr>
          <w:rFonts w:ascii="Verdana" w:eastAsia="宋体" w:hAnsi="Verdana" w:cs="宋体"/>
          <w:color w:val="000000"/>
          <w:kern w:val="0"/>
          <w:szCs w:val="21"/>
        </w:rPr>
        <w:lastRenderedPageBreak/>
        <w:t>对象流进行读写操作时所引发的问题。</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序列化的实现：将需要被序列化的类实现</w:t>
      </w:r>
      <w:r w:rsidRPr="00104670">
        <w:rPr>
          <w:rFonts w:ascii="Verdana" w:eastAsia="宋体" w:hAnsi="Verdana" w:cs="宋体"/>
          <w:color w:val="000000"/>
          <w:kern w:val="0"/>
          <w:szCs w:val="21"/>
        </w:rPr>
        <w:t>Serializable</w:t>
      </w:r>
      <w:r w:rsidRPr="00104670">
        <w:rPr>
          <w:rFonts w:ascii="Verdana" w:eastAsia="宋体" w:hAnsi="Verdana" w:cs="宋体"/>
          <w:color w:val="000000"/>
          <w:kern w:val="0"/>
          <w:szCs w:val="21"/>
        </w:rPr>
        <w:t>接口，该接口没有需要实现的方法，</w:t>
      </w:r>
      <w:r w:rsidRPr="00104670">
        <w:rPr>
          <w:rFonts w:ascii="Verdana" w:eastAsia="宋体" w:hAnsi="Verdana" w:cs="宋体"/>
          <w:color w:val="000000"/>
          <w:kern w:val="0"/>
          <w:szCs w:val="21"/>
        </w:rPr>
        <w:t>implements Serializable</w:t>
      </w:r>
      <w:r w:rsidRPr="00104670">
        <w:rPr>
          <w:rFonts w:ascii="Verdana" w:eastAsia="宋体" w:hAnsi="Verdana" w:cs="宋体"/>
          <w:color w:val="000000"/>
          <w:kern w:val="0"/>
          <w:szCs w:val="21"/>
        </w:rPr>
        <w:t>只是为了标注该对象是可被序列化的，然后使用一个输出流</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如：</w:t>
      </w:r>
      <w:r w:rsidRPr="00104670">
        <w:rPr>
          <w:rFonts w:ascii="Verdana" w:eastAsia="宋体" w:hAnsi="Verdana" w:cs="宋体"/>
          <w:color w:val="000000"/>
          <w:kern w:val="0"/>
          <w:szCs w:val="21"/>
        </w:rPr>
        <w:t>FileOutputStream)</w:t>
      </w:r>
      <w:r w:rsidRPr="00104670">
        <w:rPr>
          <w:rFonts w:ascii="Verdana" w:eastAsia="宋体" w:hAnsi="Verdana" w:cs="宋体"/>
          <w:color w:val="000000"/>
          <w:kern w:val="0"/>
          <w:szCs w:val="21"/>
        </w:rPr>
        <w:t>来构造一个</w:t>
      </w:r>
      <w:r w:rsidRPr="00104670">
        <w:rPr>
          <w:rFonts w:ascii="Verdana" w:eastAsia="宋体" w:hAnsi="Verdana" w:cs="宋体"/>
          <w:color w:val="000000"/>
          <w:kern w:val="0"/>
          <w:szCs w:val="21"/>
        </w:rPr>
        <w:t>ObjectOutputStream(</w:t>
      </w:r>
      <w:r w:rsidRPr="00104670">
        <w:rPr>
          <w:rFonts w:ascii="Verdana" w:eastAsia="宋体" w:hAnsi="Verdana" w:cs="宋体"/>
          <w:color w:val="000000"/>
          <w:kern w:val="0"/>
          <w:szCs w:val="21"/>
        </w:rPr>
        <w:t>对象流</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对象，接着，使用</w:t>
      </w:r>
      <w:r w:rsidRPr="00104670">
        <w:rPr>
          <w:rFonts w:ascii="Verdana" w:eastAsia="宋体" w:hAnsi="Verdana" w:cs="宋体"/>
          <w:color w:val="000000"/>
          <w:kern w:val="0"/>
          <w:szCs w:val="21"/>
        </w:rPr>
        <w:t>ObjectOutputStream</w:t>
      </w:r>
      <w:r w:rsidRPr="00104670">
        <w:rPr>
          <w:rFonts w:ascii="Verdana" w:eastAsia="宋体" w:hAnsi="Verdana" w:cs="宋体"/>
          <w:color w:val="000000"/>
          <w:kern w:val="0"/>
          <w:szCs w:val="21"/>
        </w:rPr>
        <w:t>对象的</w:t>
      </w:r>
      <w:r w:rsidRPr="00104670">
        <w:rPr>
          <w:rFonts w:ascii="Verdana" w:eastAsia="宋体" w:hAnsi="Verdana" w:cs="宋体"/>
          <w:color w:val="000000"/>
          <w:kern w:val="0"/>
          <w:szCs w:val="21"/>
        </w:rPr>
        <w:t>writeObject(Object obj)</w:t>
      </w:r>
      <w:r w:rsidRPr="00104670">
        <w:rPr>
          <w:rFonts w:ascii="Verdana" w:eastAsia="宋体" w:hAnsi="Verdana" w:cs="宋体"/>
          <w:color w:val="000000"/>
          <w:kern w:val="0"/>
          <w:szCs w:val="21"/>
        </w:rPr>
        <w:t>方法就可以将参数为</w:t>
      </w:r>
      <w:r w:rsidRPr="00104670">
        <w:rPr>
          <w:rFonts w:ascii="Verdana" w:eastAsia="宋体" w:hAnsi="Verdana" w:cs="宋体"/>
          <w:color w:val="000000"/>
          <w:kern w:val="0"/>
          <w:szCs w:val="21"/>
        </w:rPr>
        <w:t>obj</w:t>
      </w:r>
      <w:r w:rsidRPr="00104670">
        <w:rPr>
          <w:rFonts w:ascii="Verdana" w:eastAsia="宋体" w:hAnsi="Verdana" w:cs="宋体"/>
          <w:color w:val="000000"/>
          <w:kern w:val="0"/>
          <w:szCs w:val="21"/>
        </w:rPr>
        <w:t>的对象写出</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即保存其状态</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，要恢复的话则用输入流。</w:t>
      </w:r>
      <w:r w:rsidRPr="00104670">
        <w:rPr>
          <w:rFonts w:ascii="Verdana" w:eastAsia="宋体" w:hAnsi="Verdana" w:cs="宋体"/>
          <w:color w:val="000000"/>
          <w:kern w:val="0"/>
          <w:szCs w:val="21"/>
        </w:rPr>
        <w:br/>
        <w:t>106</w:t>
      </w:r>
      <w:r w:rsidRPr="00104670">
        <w:rPr>
          <w:rFonts w:ascii="Verdana" w:eastAsia="宋体" w:hAnsi="Verdana" w:cs="宋体"/>
          <w:color w:val="000000"/>
          <w:kern w:val="0"/>
          <w:szCs w:val="21"/>
        </w:rPr>
        <w:t>、是否可以从一个</w:t>
      </w:r>
      <w:r w:rsidRPr="00104670">
        <w:rPr>
          <w:rFonts w:ascii="Verdana" w:eastAsia="宋体" w:hAnsi="Verdana" w:cs="宋体"/>
          <w:color w:val="000000"/>
          <w:kern w:val="0"/>
          <w:szCs w:val="21"/>
        </w:rPr>
        <w:t>static</w:t>
      </w:r>
      <w:r w:rsidRPr="00104670">
        <w:rPr>
          <w:rFonts w:ascii="Verdana" w:eastAsia="宋体" w:hAnsi="Verdana" w:cs="宋体"/>
          <w:color w:val="000000"/>
          <w:kern w:val="0"/>
          <w:szCs w:val="21"/>
        </w:rPr>
        <w:t>方法内部发出对非</w:t>
      </w:r>
      <w:r w:rsidRPr="00104670">
        <w:rPr>
          <w:rFonts w:ascii="Verdana" w:eastAsia="宋体" w:hAnsi="Verdana" w:cs="宋体"/>
          <w:color w:val="000000"/>
          <w:kern w:val="0"/>
          <w:szCs w:val="21"/>
        </w:rPr>
        <w:t>static</w:t>
      </w:r>
      <w:r w:rsidRPr="00104670">
        <w:rPr>
          <w:rFonts w:ascii="Verdana" w:eastAsia="宋体" w:hAnsi="Verdana" w:cs="宋体"/>
          <w:color w:val="000000"/>
          <w:kern w:val="0"/>
          <w:szCs w:val="21"/>
        </w:rPr>
        <w:t>方法的调用？</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不可以</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如果其中包含对象的</w:t>
      </w:r>
      <w:r w:rsidRPr="00104670">
        <w:rPr>
          <w:rFonts w:ascii="Verdana" w:eastAsia="宋体" w:hAnsi="Verdana" w:cs="宋体"/>
          <w:color w:val="000000"/>
          <w:kern w:val="0"/>
          <w:szCs w:val="21"/>
        </w:rPr>
        <w:t>method()</w:t>
      </w:r>
      <w:r w:rsidRPr="00104670">
        <w:rPr>
          <w:rFonts w:ascii="Verdana" w:eastAsia="宋体" w:hAnsi="Verdana" w:cs="宋体"/>
          <w:color w:val="000000"/>
          <w:kern w:val="0"/>
          <w:szCs w:val="21"/>
        </w:rPr>
        <w:t>；不能保证对象初始化</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t>107</w:t>
      </w:r>
      <w:r w:rsidRPr="00104670">
        <w:rPr>
          <w:rFonts w:ascii="Verdana" w:eastAsia="宋体" w:hAnsi="Verdana" w:cs="宋体"/>
          <w:color w:val="000000"/>
          <w:kern w:val="0"/>
          <w:szCs w:val="21"/>
        </w:rPr>
        <w:t>、写</w:t>
      </w:r>
      <w:r w:rsidRPr="00104670">
        <w:rPr>
          <w:rFonts w:ascii="Verdana" w:eastAsia="宋体" w:hAnsi="Verdana" w:cs="宋体"/>
          <w:color w:val="000000"/>
          <w:kern w:val="0"/>
          <w:szCs w:val="21"/>
        </w:rPr>
        <w:t>clone()</w:t>
      </w:r>
      <w:r w:rsidRPr="00104670">
        <w:rPr>
          <w:rFonts w:ascii="Verdana" w:eastAsia="宋体" w:hAnsi="Verdana" w:cs="宋体"/>
          <w:color w:val="000000"/>
          <w:kern w:val="0"/>
          <w:szCs w:val="21"/>
        </w:rPr>
        <w:t>方法时，通常都有一行代码，是什么？</w:t>
      </w:r>
      <w:r w:rsidRPr="00104670">
        <w:rPr>
          <w:rFonts w:ascii="Verdana" w:eastAsia="宋体" w:hAnsi="Verdana" w:cs="宋体"/>
          <w:color w:val="000000"/>
          <w:kern w:val="0"/>
          <w:szCs w:val="21"/>
        </w:rPr>
        <w:br/>
        <w:t xml:space="preserve">Clone </w:t>
      </w:r>
      <w:r w:rsidRPr="00104670">
        <w:rPr>
          <w:rFonts w:ascii="Verdana" w:eastAsia="宋体" w:hAnsi="Verdana" w:cs="宋体"/>
          <w:color w:val="000000"/>
          <w:kern w:val="0"/>
          <w:szCs w:val="21"/>
        </w:rPr>
        <w:t>有缺省行为，</w:t>
      </w:r>
      <w:r w:rsidRPr="00104670">
        <w:rPr>
          <w:rFonts w:ascii="Verdana" w:eastAsia="宋体" w:hAnsi="Verdana" w:cs="宋体"/>
          <w:color w:val="000000"/>
          <w:kern w:val="0"/>
          <w:szCs w:val="21"/>
        </w:rPr>
        <w:t>super.clone();</w:t>
      </w:r>
      <w:r w:rsidRPr="00104670">
        <w:rPr>
          <w:rFonts w:ascii="Verdana" w:eastAsia="宋体" w:hAnsi="Verdana" w:cs="宋体"/>
          <w:color w:val="000000"/>
          <w:kern w:val="0"/>
          <w:szCs w:val="21"/>
        </w:rPr>
        <w:t>他负责产生正确大小的空间，并逐位复制。</w:t>
      </w:r>
      <w:r w:rsidRPr="00104670">
        <w:rPr>
          <w:rFonts w:ascii="Verdana" w:eastAsia="宋体" w:hAnsi="Verdana" w:cs="宋体"/>
          <w:color w:val="000000"/>
          <w:kern w:val="0"/>
          <w:szCs w:val="21"/>
        </w:rPr>
        <w:br/>
        <w:t>108</w:t>
      </w:r>
      <w:r w:rsidRPr="00104670">
        <w:rPr>
          <w:rFonts w:ascii="Verdana" w:eastAsia="宋体" w:hAnsi="Verdana" w:cs="宋体"/>
          <w:color w:val="000000"/>
          <w:kern w:val="0"/>
          <w:szCs w:val="21"/>
        </w:rPr>
        <w:t>、在</w:t>
      </w:r>
      <w:r w:rsidRPr="00104670">
        <w:rPr>
          <w:rFonts w:ascii="Verdana" w:eastAsia="宋体" w:hAnsi="Verdana" w:cs="宋体"/>
          <w:color w:val="000000"/>
          <w:kern w:val="0"/>
          <w:szCs w:val="21"/>
        </w:rPr>
        <w:t>JAVA</w:t>
      </w:r>
      <w:r w:rsidRPr="00104670">
        <w:rPr>
          <w:rFonts w:ascii="Verdana" w:eastAsia="宋体" w:hAnsi="Verdana" w:cs="宋体"/>
          <w:color w:val="000000"/>
          <w:kern w:val="0"/>
          <w:szCs w:val="21"/>
        </w:rPr>
        <w:t>中，如何跳出当前的多重嵌套循环？</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用</w:t>
      </w:r>
      <w:r w:rsidRPr="00104670">
        <w:rPr>
          <w:rFonts w:ascii="Verdana" w:eastAsia="宋体" w:hAnsi="Verdana" w:cs="宋体"/>
          <w:color w:val="000000"/>
          <w:kern w:val="0"/>
          <w:szCs w:val="21"/>
        </w:rPr>
        <w:t xml:space="preserve">break; return </w:t>
      </w:r>
      <w:r w:rsidRPr="00104670">
        <w:rPr>
          <w:rFonts w:ascii="Verdana" w:eastAsia="宋体" w:hAnsi="Verdana" w:cs="宋体"/>
          <w:color w:val="000000"/>
          <w:kern w:val="0"/>
          <w:szCs w:val="21"/>
        </w:rPr>
        <w:t>方法。</w:t>
      </w:r>
      <w:r w:rsidRPr="00104670">
        <w:rPr>
          <w:rFonts w:ascii="Verdana" w:eastAsia="宋体" w:hAnsi="Verdana" w:cs="宋体"/>
          <w:color w:val="000000"/>
          <w:kern w:val="0"/>
          <w:szCs w:val="21"/>
        </w:rPr>
        <w:br/>
        <w:t>109</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List</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Map</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Set</w:t>
      </w:r>
      <w:r w:rsidRPr="00104670">
        <w:rPr>
          <w:rFonts w:ascii="Verdana" w:eastAsia="宋体" w:hAnsi="Verdana" w:cs="宋体"/>
          <w:color w:val="000000"/>
          <w:kern w:val="0"/>
          <w:szCs w:val="21"/>
        </w:rPr>
        <w:t>三个接口，存取元素时，各有什么特点？</w:t>
      </w:r>
      <w:r w:rsidRPr="00104670">
        <w:rPr>
          <w:rFonts w:ascii="Verdana" w:eastAsia="宋体" w:hAnsi="Verdana" w:cs="宋体"/>
          <w:color w:val="000000"/>
          <w:kern w:val="0"/>
          <w:szCs w:val="21"/>
        </w:rPr>
        <w:br/>
        <w:t xml:space="preserve">List </w:t>
      </w:r>
      <w:r w:rsidRPr="00104670">
        <w:rPr>
          <w:rFonts w:ascii="Verdana" w:eastAsia="宋体" w:hAnsi="Verdana" w:cs="宋体"/>
          <w:color w:val="000000"/>
          <w:kern w:val="0"/>
          <w:szCs w:val="21"/>
        </w:rPr>
        <w:t>以特定次序来持有元素，可有重复元素。</w:t>
      </w:r>
      <w:r w:rsidRPr="00104670">
        <w:rPr>
          <w:rFonts w:ascii="Verdana" w:eastAsia="宋体" w:hAnsi="Verdana" w:cs="宋体"/>
          <w:color w:val="000000"/>
          <w:kern w:val="0"/>
          <w:szCs w:val="21"/>
        </w:rPr>
        <w:t xml:space="preserve">Set </w:t>
      </w:r>
      <w:r w:rsidRPr="00104670">
        <w:rPr>
          <w:rFonts w:ascii="Verdana" w:eastAsia="宋体" w:hAnsi="Verdana" w:cs="宋体"/>
          <w:color w:val="000000"/>
          <w:kern w:val="0"/>
          <w:szCs w:val="21"/>
        </w:rPr>
        <w:t>无法拥有重复元素</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内部排序。</w:t>
      </w:r>
      <w:r w:rsidRPr="00104670">
        <w:rPr>
          <w:rFonts w:ascii="Verdana" w:eastAsia="宋体" w:hAnsi="Verdana" w:cs="宋体"/>
          <w:color w:val="000000"/>
          <w:kern w:val="0"/>
          <w:szCs w:val="21"/>
        </w:rPr>
        <w:t xml:space="preserve">Map </w:t>
      </w:r>
      <w:r w:rsidRPr="00104670">
        <w:rPr>
          <w:rFonts w:ascii="Verdana" w:eastAsia="宋体" w:hAnsi="Verdana" w:cs="宋体"/>
          <w:color w:val="000000"/>
          <w:kern w:val="0"/>
          <w:szCs w:val="21"/>
        </w:rPr>
        <w:t>保存</w:t>
      </w:r>
      <w:r w:rsidRPr="00104670">
        <w:rPr>
          <w:rFonts w:ascii="Verdana" w:eastAsia="宋体" w:hAnsi="Verdana" w:cs="宋体"/>
          <w:color w:val="000000"/>
          <w:kern w:val="0"/>
          <w:szCs w:val="21"/>
        </w:rPr>
        <w:t>key-value</w:t>
      </w:r>
      <w:r w:rsidRPr="00104670">
        <w:rPr>
          <w:rFonts w:ascii="Verdana" w:eastAsia="宋体" w:hAnsi="Verdana" w:cs="宋体"/>
          <w:color w:val="000000"/>
          <w:kern w:val="0"/>
          <w:szCs w:val="21"/>
        </w:rPr>
        <w:t>值，</w:t>
      </w:r>
      <w:r w:rsidRPr="00104670">
        <w:rPr>
          <w:rFonts w:ascii="Verdana" w:eastAsia="宋体" w:hAnsi="Verdana" w:cs="宋体"/>
          <w:color w:val="000000"/>
          <w:kern w:val="0"/>
          <w:szCs w:val="21"/>
        </w:rPr>
        <w:t>value</w:t>
      </w:r>
      <w:r w:rsidRPr="00104670">
        <w:rPr>
          <w:rFonts w:ascii="Verdana" w:eastAsia="宋体" w:hAnsi="Verdana" w:cs="宋体"/>
          <w:color w:val="000000"/>
          <w:kern w:val="0"/>
          <w:szCs w:val="21"/>
        </w:rPr>
        <w:t>可多值。</w:t>
      </w:r>
      <w:r w:rsidRPr="00104670">
        <w:rPr>
          <w:rFonts w:ascii="Verdana" w:eastAsia="宋体" w:hAnsi="Verdana" w:cs="宋体"/>
          <w:color w:val="000000"/>
          <w:kern w:val="0"/>
          <w:szCs w:val="21"/>
        </w:rPr>
        <w:br/>
        <w:t>110</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J2EE</w:t>
      </w:r>
      <w:r w:rsidRPr="00104670">
        <w:rPr>
          <w:rFonts w:ascii="Verdana" w:eastAsia="宋体" w:hAnsi="Verdana" w:cs="宋体"/>
          <w:color w:val="000000"/>
          <w:kern w:val="0"/>
          <w:szCs w:val="21"/>
        </w:rPr>
        <w:t>是什么？</w:t>
      </w:r>
      <w:r w:rsidRPr="00104670">
        <w:rPr>
          <w:rFonts w:ascii="Verdana" w:eastAsia="宋体" w:hAnsi="Verdana" w:cs="宋体"/>
          <w:color w:val="000000"/>
          <w:kern w:val="0"/>
          <w:szCs w:val="21"/>
        </w:rPr>
        <w:br/>
        <w:t>J2EE</w:t>
      </w:r>
      <w:r w:rsidRPr="00104670">
        <w:rPr>
          <w:rFonts w:ascii="Verdana" w:eastAsia="宋体" w:hAnsi="Verdana" w:cs="宋体"/>
          <w:color w:val="000000"/>
          <w:kern w:val="0"/>
          <w:szCs w:val="21"/>
        </w:rPr>
        <w:t>是</w:t>
      </w:r>
      <w:r w:rsidRPr="00104670">
        <w:rPr>
          <w:rFonts w:ascii="Verdana" w:eastAsia="宋体" w:hAnsi="Verdana" w:cs="宋体"/>
          <w:color w:val="000000"/>
          <w:kern w:val="0"/>
          <w:szCs w:val="21"/>
        </w:rPr>
        <w:t>Sun</w:t>
      </w:r>
      <w:r w:rsidRPr="00104670">
        <w:rPr>
          <w:rFonts w:ascii="Verdana" w:eastAsia="宋体" w:hAnsi="Verdana" w:cs="宋体"/>
          <w:color w:val="000000"/>
          <w:kern w:val="0"/>
          <w:szCs w:val="21"/>
        </w:rPr>
        <w:t>公司提出的多层</w:t>
      </w:r>
      <w:r w:rsidRPr="00104670">
        <w:rPr>
          <w:rFonts w:ascii="Verdana" w:eastAsia="宋体" w:hAnsi="Verdana" w:cs="宋体"/>
          <w:color w:val="000000"/>
          <w:kern w:val="0"/>
          <w:szCs w:val="21"/>
        </w:rPr>
        <w:t>(multi-diered),</w:t>
      </w:r>
      <w:r w:rsidRPr="00104670">
        <w:rPr>
          <w:rFonts w:ascii="Verdana" w:eastAsia="宋体" w:hAnsi="Verdana" w:cs="宋体"/>
          <w:color w:val="000000"/>
          <w:kern w:val="0"/>
          <w:szCs w:val="21"/>
        </w:rPr>
        <w:t>分布式</w:t>
      </w:r>
      <w:r w:rsidRPr="00104670">
        <w:rPr>
          <w:rFonts w:ascii="Verdana" w:eastAsia="宋体" w:hAnsi="Verdana" w:cs="宋体"/>
          <w:color w:val="000000"/>
          <w:kern w:val="0"/>
          <w:szCs w:val="21"/>
        </w:rPr>
        <w:t>(distributed),</w:t>
      </w:r>
      <w:r w:rsidRPr="00104670">
        <w:rPr>
          <w:rFonts w:ascii="Verdana" w:eastAsia="宋体" w:hAnsi="Verdana" w:cs="宋体"/>
          <w:color w:val="000000"/>
          <w:kern w:val="0"/>
          <w:szCs w:val="21"/>
        </w:rPr>
        <w:t>基于组件</w:t>
      </w:r>
      <w:r w:rsidRPr="00104670">
        <w:rPr>
          <w:rFonts w:ascii="Verdana" w:eastAsia="宋体" w:hAnsi="Verdana" w:cs="宋体"/>
          <w:color w:val="000000"/>
          <w:kern w:val="0"/>
          <w:szCs w:val="21"/>
        </w:rPr>
        <w:t>(component-base)</w:t>
      </w:r>
      <w:r w:rsidRPr="00104670">
        <w:rPr>
          <w:rFonts w:ascii="Verdana" w:eastAsia="宋体" w:hAnsi="Verdana" w:cs="宋体"/>
          <w:color w:val="000000"/>
          <w:kern w:val="0"/>
          <w:szCs w:val="21"/>
        </w:rPr>
        <w:t>的企业级应用模型</w:t>
      </w:r>
      <w:r w:rsidRPr="00104670">
        <w:rPr>
          <w:rFonts w:ascii="Verdana" w:eastAsia="宋体" w:hAnsi="Verdana" w:cs="宋体"/>
          <w:color w:val="000000"/>
          <w:kern w:val="0"/>
          <w:szCs w:val="21"/>
        </w:rPr>
        <w:t>(enterpriese application model).</w:t>
      </w:r>
      <w:r w:rsidRPr="00104670">
        <w:rPr>
          <w:rFonts w:ascii="Verdana" w:eastAsia="宋体" w:hAnsi="Verdana" w:cs="宋体"/>
          <w:color w:val="000000"/>
          <w:kern w:val="0"/>
          <w:szCs w:val="21"/>
        </w:rPr>
        <w:t>在这样的一个应用系统中，可按照功能划分为不同的组件，这些组件又可在不同计算机上，并且处于相应的层次</w:t>
      </w:r>
      <w:r w:rsidRPr="00104670">
        <w:rPr>
          <w:rFonts w:ascii="Verdana" w:eastAsia="宋体" w:hAnsi="Verdana" w:cs="宋体"/>
          <w:color w:val="000000"/>
          <w:kern w:val="0"/>
          <w:szCs w:val="21"/>
        </w:rPr>
        <w:t>(tier)</w:t>
      </w:r>
      <w:r w:rsidRPr="00104670">
        <w:rPr>
          <w:rFonts w:ascii="Verdana" w:eastAsia="宋体" w:hAnsi="Verdana" w:cs="宋体"/>
          <w:color w:val="000000"/>
          <w:kern w:val="0"/>
          <w:szCs w:val="21"/>
        </w:rPr>
        <w:t>中。所属层次包括客户层</w:t>
      </w:r>
      <w:r w:rsidRPr="00104670">
        <w:rPr>
          <w:rFonts w:ascii="Verdana" w:eastAsia="宋体" w:hAnsi="Verdana" w:cs="宋体"/>
          <w:color w:val="000000"/>
          <w:kern w:val="0"/>
          <w:szCs w:val="21"/>
        </w:rPr>
        <w:t>(clietn tier)</w:t>
      </w:r>
      <w:r w:rsidRPr="00104670">
        <w:rPr>
          <w:rFonts w:ascii="Verdana" w:eastAsia="宋体" w:hAnsi="Verdana" w:cs="宋体"/>
          <w:color w:val="000000"/>
          <w:kern w:val="0"/>
          <w:szCs w:val="21"/>
        </w:rPr>
        <w:t>组件</w:t>
      </w:r>
      <w:r w:rsidRPr="00104670">
        <w:rPr>
          <w:rFonts w:ascii="Verdana" w:eastAsia="宋体" w:hAnsi="Verdana" w:cs="宋体"/>
          <w:color w:val="000000"/>
          <w:kern w:val="0"/>
          <w:szCs w:val="21"/>
        </w:rPr>
        <w:t>,web</w:t>
      </w:r>
      <w:r w:rsidRPr="00104670">
        <w:rPr>
          <w:rFonts w:ascii="Verdana" w:eastAsia="宋体" w:hAnsi="Verdana" w:cs="宋体"/>
          <w:color w:val="000000"/>
          <w:kern w:val="0"/>
          <w:szCs w:val="21"/>
        </w:rPr>
        <w:t>层和组件</w:t>
      </w:r>
      <w:r w:rsidRPr="00104670">
        <w:rPr>
          <w:rFonts w:ascii="Verdana" w:eastAsia="宋体" w:hAnsi="Verdana" w:cs="宋体"/>
          <w:color w:val="000000"/>
          <w:kern w:val="0"/>
          <w:szCs w:val="21"/>
        </w:rPr>
        <w:t>,Business</w:t>
      </w:r>
      <w:r w:rsidRPr="00104670">
        <w:rPr>
          <w:rFonts w:ascii="Verdana" w:eastAsia="宋体" w:hAnsi="Verdana" w:cs="宋体"/>
          <w:color w:val="000000"/>
          <w:kern w:val="0"/>
          <w:szCs w:val="21"/>
        </w:rPr>
        <w:t>层和组件</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企业信息系统</w:t>
      </w:r>
      <w:r w:rsidRPr="00104670">
        <w:rPr>
          <w:rFonts w:ascii="Verdana" w:eastAsia="宋体" w:hAnsi="Verdana" w:cs="宋体"/>
          <w:color w:val="000000"/>
          <w:kern w:val="0"/>
          <w:szCs w:val="21"/>
        </w:rPr>
        <w:t>(EIS)</w:t>
      </w:r>
      <w:r w:rsidRPr="00104670">
        <w:rPr>
          <w:rFonts w:ascii="Verdana" w:eastAsia="宋体" w:hAnsi="Verdana" w:cs="宋体"/>
          <w:color w:val="000000"/>
          <w:kern w:val="0"/>
          <w:szCs w:val="21"/>
        </w:rPr>
        <w:t>层。</w:t>
      </w:r>
      <w:r w:rsidRPr="00104670">
        <w:rPr>
          <w:rFonts w:ascii="Verdana" w:eastAsia="宋体" w:hAnsi="Verdana" w:cs="宋体"/>
          <w:color w:val="000000"/>
          <w:kern w:val="0"/>
          <w:szCs w:val="21"/>
        </w:rPr>
        <w:br/>
        <w:t>111</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UML</w:t>
      </w:r>
      <w:r w:rsidRPr="00104670">
        <w:rPr>
          <w:rFonts w:ascii="Verdana" w:eastAsia="宋体" w:hAnsi="Verdana" w:cs="宋体"/>
          <w:color w:val="000000"/>
          <w:kern w:val="0"/>
          <w:szCs w:val="21"/>
        </w:rPr>
        <w:t>方面</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标准建模语言</w:t>
      </w:r>
      <w:r w:rsidRPr="00104670">
        <w:rPr>
          <w:rFonts w:ascii="Verdana" w:eastAsia="宋体" w:hAnsi="Verdana" w:cs="宋体"/>
          <w:color w:val="000000"/>
          <w:kern w:val="0"/>
          <w:szCs w:val="21"/>
        </w:rPr>
        <w:t>UML</w:t>
      </w:r>
      <w:r w:rsidRPr="00104670">
        <w:rPr>
          <w:rFonts w:ascii="Verdana" w:eastAsia="宋体" w:hAnsi="Verdana" w:cs="宋体"/>
          <w:color w:val="000000"/>
          <w:kern w:val="0"/>
          <w:szCs w:val="21"/>
        </w:rPr>
        <w:t>。用例图</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静态图</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包括类图、对象图和包图</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行为图</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交互图</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顺序图</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合作图</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实现图。</w:t>
      </w:r>
      <w:r w:rsidRPr="00104670">
        <w:rPr>
          <w:rFonts w:ascii="Verdana" w:eastAsia="宋体" w:hAnsi="Verdana" w:cs="宋体"/>
          <w:color w:val="000000"/>
          <w:kern w:val="0"/>
          <w:szCs w:val="21"/>
        </w:rPr>
        <w:br/>
        <w:t>112</w:t>
      </w:r>
      <w:r w:rsidRPr="00104670">
        <w:rPr>
          <w:rFonts w:ascii="Verdana" w:eastAsia="宋体" w:hAnsi="Verdana" w:cs="宋体"/>
          <w:color w:val="000000"/>
          <w:kern w:val="0"/>
          <w:szCs w:val="21"/>
        </w:rPr>
        <w:t>、说出一些常用的类，包，接口，请各举</w:t>
      </w:r>
      <w:r w:rsidRPr="00104670">
        <w:rPr>
          <w:rFonts w:ascii="Verdana" w:eastAsia="宋体" w:hAnsi="Verdana" w:cs="宋体"/>
          <w:color w:val="000000"/>
          <w:kern w:val="0"/>
          <w:szCs w:val="21"/>
        </w:rPr>
        <w:t>5</w:t>
      </w:r>
      <w:r w:rsidRPr="00104670">
        <w:rPr>
          <w:rFonts w:ascii="Verdana" w:eastAsia="宋体" w:hAnsi="Verdana" w:cs="宋体"/>
          <w:color w:val="000000"/>
          <w:kern w:val="0"/>
          <w:szCs w:val="21"/>
        </w:rPr>
        <w:t>个</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常用的类：</w:t>
      </w:r>
      <w:r w:rsidRPr="00104670">
        <w:rPr>
          <w:rFonts w:ascii="Verdana" w:eastAsia="宋体" w:hAnsi="Verdana" w:cs="宋体"/>
          <w:color w:val="000000"/>
          <w:kern w:val="0"/>
          <w:szCs w:val="21"/>
        </w:rPr>
        <w:t>BufferedReader BufferedWriter FileReader FileWirter String Integer</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常用的包：</w:t>
      </w:r>
      <w:r w:rsidRPr="00104670">
        <w:rPr>
          <w:rFonts w:ascii="Verdana" w:eastAsia="宋体" w:hAnsi="Verdana" w:cs="宋体"/>
          <w:color w:val="000000"/>
          <w:kern w:val="0"/>
          <w:szCs w:val="21"/>
        </w:rPr>
        <w:t>java.lang java.awt java.io java.util java.sql</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常用的接口：</w:t>
      </w:r>
      <w:r w:rsidRPr="00104670">
        <w:rPr>
          <w:rFonts w:ascii="Verdana" w:eastAsia="宋体" w:hAnsi="Verdana" w:cs="宋体"/>
          <w:color w:val="000000"/>
          <w:kern w:val="0"/>
          <w:szCs w:val="21"/>
        </w:rPr>
        <w:t>Remote List Map Document NodeList </w:t>
      </w:r>
      <w:r w:rsidRPr="00104670">
        <w:rPr>
          <w:rFonts w:ascii="Verdana" w:eastAsia="宋体" w:hAnsi="Verdana" w:cs="宋体"/>
          <w:color w:val="000000"/>
          <w:kern w:val="0"/>
          <w:szCs w:val="21"/>
        </w:rPr>
        <w:br/>
        <w:t>113</w:t>
      </w:r>
      <w:r w:rsidRPr="00104670">
        <w:rPr>
          <w:rFonts w:ascii="Verdana" w:eastAsia="宋体" w:hAnsi="Verdana" w:cs="宋体"/>
          <w:color w:val="000000"/>
          <w:kern w:val="0"/>
          <w:szCs w:val="21"/>
        </w:rPr>
        <w:t>、开发中都用到了那些设计模式</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用在什么场合</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每个模式都描述了一个在我们的环境中不断出现的问题，然后描述了该问题的解决方案的核心。通过这种方式，你可以无数次地使用那些已有的解决方案，无需在重复相同的工作。主要用到了</w:t>
      </w:r>
      <w:r w:rsidRPr="00104670">
        <w:rPr>
          <w:rFonts w:ascii="Verdana" w:eastAsia="宋体" w:hAnsi="Verdana" w:cs="宋体"/>
          <w:color w:val="000000"/>
          <w:kern w:val="0"/>
          <w:szCs w:val="21"/>
        </w:rPr>
        <w:t>MVC</w:t>
      </w:r>
      <w:r w:rsidRPr="00104670">
        <w:rPr>
          <w:rFonts w:ascii="Verdana" w:eastAsia="宋体" w:hAnsi="Verdana" w:cs="宋体"/>
          <w:color w:val="000000"/>
          <w:kern w:val="0"/>
          <w:szCs w:val="21"/>
        </w:rPr>
        <w:t>的设计模式。用来开发</w:t>
      </w:r>
      <w:r w:rsidRPr="00104670">
        <w:rPr>
          <w:rFonts w:ascii="Verdana" w:eastAsia="宋体" w:hAnsi="Verdana" w:cs="宋体"/>
          <w:color w:val="000000"/>
          <w:kern w:val="0"/>
          <w:szCs w:val="21"/>
        </w:rPr>
        <w:t>JSP/Servlet</w:t>
      </w:r>
      <w:r w:rsidRPr="00104670">
        <w:rPr>
          <w:rFonts w:ascii="Verdana" w:eastAsia="宋体" w:hAnsi="Verdana" w:cs="宋体"/>
          <w:color w:val="000000"/>
          <w:kern w:val="0"/>
          <w:szCs w:val="21"/>
        </w:rPr>
        <w:t>或者</w:t>
      </w:r>
      <w:r w:rsidRPr="00104670">
        <w:rPr>
          <w:rFonts w:ascii="Verdana" w:eastAsia="宋体" w:hAnsi="Verdana" w:cs="宋体"/>
          <w:color w:val="000000"/>
          <w:kern w:val="0"/>
          <w:szCs w:val="21"/>
        </w:rPr>
        <w:t>J2EE</w:t>
      </w:r>
      <w:r w:rsidRPr="00104670">
        <w:rPr>
          <w:rFonts w:ascii="Verdana" w:eastAsia="宋体" w:hAnsi="Verdana" w:cs="宋体"/>
          <w:color w:val="000000"/>
          <w:kern w:val="0"/>
          <w:szCs w:val="21"/>
        </w:rPr>
        <w:t>的相关应用。简单工厂模式等。</w:t>
      </w:r>
      <w:r w:rsidRPr="00104670">
        <w:rPr>
          <w:rFonts w:ascii="Verdana" w:eastAsia="宋体" w:hAnsi="Verdana" w:cs="宋体"/>
          <w:color w:val="000000"/>
          <w:kern w:val="0"/>
          <w:szCs w:val="21"/>
        </w:rPr>
        <w:br/>
        <w:t>114</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jsp</w:t>
      </w:r>
      <w:r w:rsidRPr="00104670">
        <w:rPr>
          <w:rFonts w:ascii="Verdana" w:eastAsia="宋体" w:hAnsi="Verdana" w:cs="宋体"/>
          <w:color w:val="000000"/>
          <w:kern w:val="0"/>
          <w:szCs w:val="21"/>
        </w:rPr>
        <w:t>有哪些动作</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作用分别是什么</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t>JSP</w:t>
      </w:r>
      <w:r w:rsidRPr="00104670">
        <w:rPr>
          <w:rFonts w:ascii="Verdana" w:eastAsia="宋体" w:hAnsi="Verdana" w:cs="宋体"/>
          <w:color w:val="000000"/>
          <w:kern w:val="0"/>
          <w:szCs w:val="21"/>
        </w:rPr>
        <w:t>共有以下</w:t>
      </w:r>
      <w:r w:rsidRPr="00104670">
        <w:rPr>
          <w:rFonts w:ascii="Verdana" w:eastAsia="宋体" w:hAnsi="Verdana" w:cs="宋体"/>
          <w:color w:val="000000"/>
          <w:kern w:val="0"/>
          <w:szCs w:val="21"/>
        </w:rPr>
        <w:t>6</w:t>
      </w:r>
      <w:r w:rsidRPr="00104670">
        <w:rPr>
          <w:rFonts w:ascii="Verdana" w:eastAsia="宋体" w:hAnsi="Verdana" w:cs="宋体"/>
          <w:color w:val="000000"/>
          <w:kern w:val="0"/>
          <w:szCs w:val="21"/>
        </w:rPr>
        <w:t>种基本动作</w:t>
      </w:r>
      <w:r w:rsidRPr="00104670">
        <w:rPr>
          <w:rFonts w:ascii="Verdana" w:eastAsia="宋体" w:hAnsi="Verdana" w:cs="宋体"/>
          <w:color w:val="000000"/>
          <w:kern w:val="0"/>
          <w:szCs w:val="21"/>
        </w:rPr>
        <w:t xml:space="preserve"> jsp:include</w:t>
      </w:r>
      <w:r w:rsidRPr="00104670">
        <w:rPr>
          <w:rFonts w:ascii="Verdana" w:eastAsia="宋体" w:hAnsi="Verdana" w:cs="宋体"/>
          <w:color w:val="000000"/>
          <w:kern w:val="0"/>
          <w:szCs w:val="21"/>
        </w:rPr>
        <w:t>：在页面被请求的时候引入一个文件。</w:t>
      </w:r>
      <w:r w:rsidRPr="00104670">
        <w:rPr>
          <w:rFonts w:ascii="Verdana" w:eastAsia="宋体" w:hAnsi="Verdana" w:cs="宋体"/>
          <w:color w:val="000000"/>
          <w:kern w:val="0"/>
          <w:szCs w:val="21"/>
        </w:rPr>
        <w:t xml:space="preserve"> jsp:useBean</w:t>
      </w:r>
      <w:r w:rsidRPr="00104670">
        <w:rPr>
          <w:rFonts w:ascii="Verdana" w:eastAsia="宋体" w:hAnsi="Verdana" w:cs="宋体"/>
          <w:color w:val="000000"/>
          <w:kern w:val="0"/>
          <w:szCs w:val="21"/>
        </w:rPr>
        <w:t>：寻找或者实例化一个</w:t>
      </w:r>
      <w:r w:rsidRPr="00104670">
        <w:rPr>
          <w:rFonts w:ascii="Verdana" w:eastAsia="宋体" w:hAnsi="Verdana" w:cs="宋体"/>
          <w:color w:val="000000"/>
          <w:kern w:val="0"/>
          <w:szCs w:val="21"/>
        </w:rPr>
        <w:t>JavaBean</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 xml:space="preserve"> jsp:setProperty</w:t>
      </w:r>
      <w:r w:rsidRPr="00104670">
        <w:rPr>
          <w:rFonts w:ascii="Verdana" w:eastAsia="宋体" w:hAnsi="Verdana" w:cs="宋体"/>
          <w:color w:val="000000"/>
          <w:kern w:val="0"/>
          <w:szCs w:val="21"/>
        </w:rPr>
        <w:t>：设置</w:t>
      </w:r>
      <w:r w:rsidRPr="00104670">
        <w:rPr>
          <w:rFonts w:ascii="Verdana" w:eastAsia="宋体" w:hAnsi="Verdana" w:cs="宋体"/>
          <w:color w:val="000000"/>
          <w:kern w:val="0"/>
          <w:szCs w:val="21"/>
        </w:rPr>
        <w:t>JavaBean</w:t>
      </w:r>
      <w:r w:rsidRPr="00104670">
        <w:rPr>
          <w:rFonts w:ascii="Verdana" w:eastAsia="宋体" w:hAnsi="Verdana" w:cs="宋体"/>
          <w:color w:val="000000"/>
          <w:kern w:val="0"/>
          <w:szCs w:val="21"/>
        </w:rPr>
        <w:t>的</w:t>
      </w:r>
      <w:r w:rsidRPr="00104670">
        <w:rPr>
          <w:rFonts w:ascii="Verdana" w:eastAsia="宋体" w:hAnsi="Verdana" w:cs="宋体"/>
          <w:color w:val="000000"/>
          <w:kern w:val="0"/>
          <w:szCs w:val="21"/>
        </w:rPr>
        <w:lastRenderedPageBreak/>
        <w:t>属性。</w:t>
      </w:r>
      <w:r w:rsidRPr="00104670">
        <w:rPr>
          <w:rFonts w:ascii="Verdana" w:eastAsia="宋体" w:hAnsi="Verdana" w:cs="宋体"/>
          <w:color w:val="000000"/>
          <w:kern w:val="0"/>
          <w:szCs w:val="21"/>
        </w:rPr>
        <w:t xml:space="preserve"> jsp:getProperty</w:t>
      </w:r>
      <w:r w:rsidRPr="00104670">
        <w:rPr>
          <w:rFonts w:ascii="Verdana" w:eastAsia="宋体" w:hAnsi="Verdana" w:cs="宋体"/>
          <w:color w:val="000000"/>
          <w:kern w:val="0"/>
          <w:szCs w:val="21"/>
        </w:rPr>
        <w:t>：输出某个</w:t>
      </w:r>
      <w:r w:rsidRPr="00104670">
        <w:rPr>
          <w:rFonts w:ascii="Verdana" w:eastAsia="宋体" w:hAnsi="Verdana" w:cs="宋体"/>
          <w:color w:val="000000"/>
          <w:kern w:val="0"/>
          <w:szCs w:val="21"/>
        </w:rPr>
        <w:t>JavaBean</w:t>
      </w:r>
      <w:r w:rsidRPr="00104670">
        <w:rPr>
          <w:rFonts w:ascii="Verdana" w:eastAsia="宋体" w:hAnsi="Verdana" w:cs="宋体"/>
          <w:color w:val="000000"/>
          <w:kern w:val="0"/>
          <w:szCs w:val="21"/>
        </w:rPr>
        <w:t>的属性。</w:t>
      </w:r>
      <w:r w:rsidRPr="00104670">
        <w:rPr>
          <w:rFonts w:ascii="Verdana" w:eastAsia="宋体" w:hAnsi="Verdana" w:cs="宋体"/>
          <w:color w:val="000000"/>
          <w:kern w:val="0"/>
          <w:szCs w:val="21"/>
        </w:rPr>
        <w:t xml:space="preserve"> jsp:forward</w:t>
      </w:r>
      <w:r w:rsidRPr="00104670">
        <w:rPr>
          <w:rFonts w:ascii="Verdana" w:eastAsia="宋体" w:hAnsi="Verdana" w:cs="宋体"/>
          <w:color w:val="000000"/>
          <w:kern w:val="0"/>
          <w:szCs w:val="21"/>
        </w:rPr>
        <w:t>：把请求转到一个新的页面。</w:t>
      </w:r>
      <w:r w:rsidRPr="00104670">
        <w:rPr>
          <w:rFonts w:ascii="Verdana" w:eastAsia="宋体" w:hAnsi="Verdana" w:cs="宋体"/>
          <w:color w:val="000000"/>
          <w:kern w:val="0"/>
          <w:szCs w:val="21"/>
        </w:rPr>
        <w:t xml:space="preserve"> jsp:plugin</w:t>
      </w:r>
      <w:r w:rsidRPr="00104670">
        <w:rPr>
          <w:rFonts w:ascii="Verdana" w:eastAsia="宋体" w:hAnsi="Verdana" w:cs="宋体"/>
          <w:color w:val="000000"/>
          <w:kern w:val="0"/>
          <w:szCs w:val="21"/>
        </w:rPr>
        <w:t>：根据浏览器类型为</w:t>
      </w:r>
      <w:r w:rsidRPr="00104670">
        <w:rPr>
          <w:rFonts w:ascii="Verdana" w:eastAsia="宋体" w:hAnsi="Verdana" w:cs="宋体"/>
          <w:color w:val="000000"/>
          <w:kern w:val="0"/>
          <w:szCs w:val="21"/>
        </w:rPr>
        <w:t>Java</w:t>
      </w:r>
      <w:r w:rsidRPr="00104670">
        <w:rPr>
          <w:rFonts w:ascii="Verdana" w:eastAsia="宋体" w:hAnsi="Verdana" w:cs="宋体"/>
          <w:color w:val="000000"/>
          <w:kern w:val="0"/>
          <w:szCs w:val="21"/>
        </w:rPr>
        <w:t>插件生成</w:t>
      </w:r>
      <w:r w:rsidRPr="00104670">
        <w:rPr>
          <w:rFonts w:ascii="Verdana" w:eastAsia="宋体" w:hAnsi="Verdana" w:cs="宋体"/>
          <w:color w:val="000000"/>
          <w:kern w:val="0"/>
          <w:szCs w:val="21"/>
        </w:rPr>
        <w:t>OBJECT</w:t>
      </w:r>
      <w:r w:rsidRPr="00104670">
        <w:rPr>
          <w:rFonts w:ascii="Verdana" w:eastAsia="宋体" w:hAnsi="Verdana" w:cs="宋体"/>
          <w:color w:val="000000"/>
          <w:kern w:val="0"/>
          <w:szCs w:val="21"/>
        </w:rPr>
        <w:t>或</w:t>
      </w:r>
      <w:r w:rsidRPr="00104670">
        <w:rPr>
          <w:rFonts w:ascii="Verdana" w:eastAsia="宋体" w:hAnsi="Verdana" w:cs="宋体"/>
          <w:color w:val="000000"/>
          <w:kern w:val="0"/>
          <w:szCs w:val="21"/>
        </w:rPr>
        <w:t>EMBED</w:t>
      </w:r>
      <w:r w:rsidRPr="00104670">
        <w:rPr>
          <w:rFonts w:ascii="Verdana" w:eastAsia="宋体" w:hAnsi="Verdana" w:cs="宋体"/>
          <w:color w:val="000000"/>
          <w:kern w:val="0"/>
          <w:szCs w:val="21"/>
        </w:rPr>
        <w:t>标记。</w:t>
      </w:r>
      <w:r w:rsidRPr="00104670">
        <w:rPr>
          <w:rFonts w:ascii="Verdana" w:eastAsia="宋体" w:hAnsi="Verdana" w:cs="宋体"/>
          <w:color w:val="000000"/>
          <w:kern w:val="0"/>
          <w:szCs w:val="21"/>
        </w:rPr>
        <w:br/>
        <w:t>115</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Anonymous Inner Class (</w:t>
      </w:r>
      <w:r w:rsidRPr="00104670">
        <w:rPr>
          <w:rFonts w:ascii="Verdana" w:eastAsia="宋体" w:hAnsi="Verdana" w:cs="宋体"/>
          <w:color w:val="000000"/>
          <w:kern w:val="0"/>
          <w:szCs w:val="21"/>
        </w:rPr>
        <w:t>匿名内部类</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是否可以</w:t>
      </w:r>
      <w:r w:rsidRPr="00104670">
        <w:rPr>
          <w:rFonts w:ascii="Verdana" w:eastAsia="宋体" w:hAnsi="Verdana" w:cs="宋体"/>
          <w:color w:val="000000"/>
          <w:kern w:val="0"/>
          <w:szCs w:val="21"/>
        </w:rPr>
        <w:t>extends(</w:t>
      </w:r>
      <w:r w:rsidRPr="00104670">
        <w:rPr>
          <w:rFonts w:ascii="Verdana" w:eastAsia="宋体" w:hAnsi="Verdana" w:cs="宋体"/>
          <w:color w:val="000000"/>
          <w:kern w:val="0"/>
          <w:szCs w:val="21"/>
        </w:rPr>
        <w:t>继承</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其它类，是否可以</w:t>
      </w:r>
      <w:r w:rsidRPr="00104670">
        <w:rPr>
          <w:rFonts w:ascii="Verdana" w:eastAsia="宋体" w:hAnsi="Verdana" w:cs="宋体"/>
          <w:color w:val="000000"/>
          <w:kern w:val="0"/>
          <w:szCs w:val="21"/>
        </w:rPr>
        <w:t>implements(</w:t>
      </w:r>
      <w:r w:rsidRPr="00104670">
        <w:rPr>
          <w:rFonts w:ascii="Verdana" w:eastAsia="宋体" w:hAnsi="Verdana" w:cs="宋体"/>
          <w:color w:val="000000"/>
          <w:kern w:val="0"/>
          <w:szCs w:val="21"/>
        </w:rPr>
        <w:t>实现</w:t>
      </w:r>
      <w:r w:rsidRPr="00104670">
        <w:rPr>
          <w:rFonts w:ascii="Verdana" w:eastAsia="宋体" w:hAnsi="Verdana" w:cs="宋体"/>
          <w:color w:val="000000"/>
          <w:kern w:val="0"/>
          <w:szCs w:val="21"/>
        </w:rPr>
        <w:t>)interface(</w:t>
      </w:r>
      <w:r w:rsidRPr="00104670">
        <w:rPr>
          <w:rFonts w:ascii="Verdana" w:eastAsia="宋体" w:hAnsi="Verdana" w:cs="宋体"/>
          <w:color w:val="000000"/>
          <w:kern w:val="0"/>
          <w:szCs w:val="21"/>
        </w:rPr>
        <w:t>接口</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可以继承其他类或完成其他接口，在</w:t>
      </w:r>
      <w:r w:rsidRPr="00104670">
        <w:rPr>
          <w:rFonts w:ascii="Verdana" w:eastAsia="宋体" w:hAnsi="Verdana" w:cs="宋体"/>
          <w:color w:val="000000"/>
          <w:kern w:val="0"/>
          <w:szCs w:val="21"/>
        </w:rPr>
        <w:t>swing</w:t>
      </w:r>
      <w:r w:rsidRPr="00104670">
        <w:rPr>
          <w:rFonts w:ascii="Verdana" w:eastAsia="宋体" w:hAnsi="Verdana" w:cs="宋体"/>
          <w:color w:val="000000"/>
          <w:kern w:val="0"/>
          <w:szCs w:val="21"/>
        </w:rPr>
        <w:t>编程中常用此方式。</w:t>
      </w:r>
      <w:r w:rsidRPr="00104670">
        <w:rPr>
          <w:rFonts w:ascii="Verdana" w:eastAsia="宋体" w:hAnsi="Verdana" w:cs="宋体"/>
          <w:color w:val="000000"/>
          <w:kern w:val="0"/>
          <w:szCs w:val="21"/>
        </w:rPr>
        <w:br/>
        <w:t>116</w:t>
      </w:r>
      <w:r w:rsidRPr="00104670">
        <w:rPr>
          <w:rFonts w:ascii="Verdana" w:eastAsia="宋体" w:hAnsi="Verdana" w:cs="宋体"/>
          <w:color w:val="000000"/>
          <w:kern w:val="0"/>
          <w:szCs w:val="21"/>
        </w:rPr>
        <w:t>、应用服务器与</w:t>
      </w:r>
      <w:r w:rsidRPr="00104670">
        <w:rPr>
          <w:rFonts w:ascii="Verdana" w:eastAsia="宋体" w:hAnsi="Verdana" w:cs="宋体"/>
          <w:color w:val="000000"/>
          <w:kern w:val="0"/>
          <w:szCs w:val="21"/>
        </w:rPr>
        <w:t>WEB SERVER</w:t>
      </w:r>
      <w:r w:rsidRPr="00104670">
        <w:rPr>
          <w:rFonts w:ascii="Verdana" w:eastAsia="宋体" w:hAnsi="Verdana" w:cs="宋体"/>
          <w:color w:val="000000"/>
          <w:kern w:val="0"/>
          <w:szCs w:val="21"/>
        </w:rPr>
        <w:t>的区别？</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应用服务器：</w:t>
      </w:r>
      <w:r w:rsidRPr="00104670">
        <w:rPr>
          <w:rFonts w:ascii="Verdana" w:eastAsia="宋体" w:hAnsi="Verdana" w:cs="宋体"/>
          <w:color w:val="000000"/>
          <w:kern w:val="0"/>
          <w:szCs w:val="21"/>
        </w:rPr>
        <w:t>Weblogic</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Tomcat</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Jboss</w:t>
      </w:r>
      <w:r w:rsidRPr="00104670">
        <w:rPr>
          <w:rFonts w:ascii="Verdana" w:eastAsia="宋体" w:hAnsi="Verdana" w:cs="宋体"/>
          <w:color w:val="000000"/>
          <w:kern w:val="0"/>
          <w:szCs w:val="21"/>
        </w:rPr>
        <w:br/>
        <w:t>WEB SERVER</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IIS</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 xml:space="preserve"> Apache</w:t>
      </w:r>
      <w:r w:rsidRPr="00104670">
        <w:rPr>
          <w:rFonts w:ascii="Verdana" w:eastAsia="宋体" w:hAnsi="Verdana" w:cs="宋体"/>
          <w:color w:val="000000"/>
          <w:kern w:val="0"/>
          <w:szCs w:val="21"/>
        </w:rPr>
        <w:br/>
        <w:t>117</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BS</w:t>
      </w:r>
      <w:r w:rsidRPr="00104670">
        <w:rPr>
          <w:rFonts w:ascii="Verdana" w:eastAsia="宋体" w:hAnsi="Verdana" w:cs="宋体"/>
          <w:color w:val="000000"/>
          <w:kern w:val="0"/>
          <w:szCs w:val="21"/>
        </w:rPr>
        <w:t>与</w:t>
      </w:r>
      <w:r w:rsidRPr="00104670">
        <w:rPr>
          <w:rFonts w:ascii="Verdana" w:eastAsia="宋体" w:hAnsi="Verdana" w:cs="宋体"/>
          <w:color w:val="000000"/>
          <w:kern w:val="0"/>
          <w:szCs w:val="21"/>
        </w:rPr>
        <w:t>CS</w:t>
      </w:r>
      <w:r w:rsidRPr="00104670">
        <w:rPr>
          <w:rFonts w:ascii="Verdana" w:eastAsia="宋体" w:hAnsi="Verdana" w:cs="宋体"/>
          <w:color w:val="000000"/>
          <w:kern w:val="0"/>
          <w:szCs w:val="21"/>
        </w:rPr>
        <w:t>的联系与区别。</w:t>
      </w:r>
      <w:r w:rsidRPr="00104670">
        <w:rPr>
          <w:rFonts w:ascii="Verdana" w:eastAsia="宋体" w:hAnsi="Verdana" w:cs="宋体"/>
          <w:color w:val="000000"/>
          <w:kern w:val="0"/>
          <w:szCs w:val="21"/>
        </w:rPr>
        <w:br/>
        <w:t>C/S</w:t>
      </w:r>
      <w:r w:rsidRPr="00104670">
        <w:rPr>
          <w:rFonts w:ascii="Verdana" w:eastAsia="宋体" w:hAnsi="Verdana" w:cs="宋体"/>
          <w:color w:val="000000"/>
          <w:kern w:val="0"/>
          <w:szCs w:val="21"/>
        </w:rPr>
        <w:t>是</w:t>
      </w:r>
      <w:r w:rsidRPr="00104670">
        <w:rPr>
          <w:rFonts w:ascii="Verdana" w:eastAsia="宋体" w:hAnsi="Verdana" w:cs="宋体"/>
          <w:color w:val="000000"/>
          <w:kern w:val="0"/>
          <w:szCs w:val="21"/>
        </w:rPr>
        <w:t>Client/Server</w:t>
      </w:r>
      <w:r w:rsidRPr="00104670">
        <w:rPr>
          <w:rFonts w:ascii="Verdana" w:eastAsia="宋体" w:hAnsi="Verdana" w:cs="宋体"/>
          <w:color w:val="000000"/>
          <w:kern w:val="0"/>
          <w:szCs w:val="21"/>
        </w:rPr>
        <w:t>的缩写。服务器通常采用高性能的</w:t>
      </w:r>
      <w:r w:rsidRPr="00104670">
        <w:rPr>
          <w:rFonts w:ascii="Verdana" w:eastAsia="宋体" w:hAnsi="Verdana" w:cs="宋体"/>
          <w:color w:val="000000"/>
          <w:kern w:val="0"/>
          <w:szCs w:val="21"/>
        </w:rPr>
        <w:t>PC</w:t>
      </w:r>
      <w:r w:rsidRPr="00104670">
        <w:rPr>
          <w:rFonts w:ascii="Verdana" w:eastAsia="宋体" w:hAnsi="Verdana" w:cs="宋体"/>
          <w:color w:val="000000"/>
          <w:kern w:val="0"/>
          <w:szCs w:val="21"/>
        </w:rPr>
        <w:t>、工作站或小型机，并采用大型数据库系统，如</w:t>
      </w:r>
      <w:r w:rsidRPr="00104670">
        <w:rPr>
          <w:rFonts w:ascii="Verdana" w:eastAsia="宋体" w:hAnsi="Verdana" w:cs="宋体"/>
          <w:color w:val="000000"/>
          <w:kern w:val="0"/>
          <w:szCs w:val="21"/>
        </w:rPr>
        <w:t>Oracle</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Sybase</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Informix</w:t>
      </w:r>
      <w:r w:rsidRPr="00104670">
        <w:rPr>
          <w:rFonts w:ascii="Verdana" w:eastAsia="宋体" w:hAnsi="Verdana" w:cs="宋体"/>
          <w:color w:val="000000"/>
          <w:kern w:val="0"/>
          <w:szCs w:val="21"/>
        </w:rPr>
        <w:t>或</w:t>
      </w:r>
      <w:r w:rsidRPr="00104670">
        <w:rPr>
          <w:rFonts w:ascii="Verdana" w:eastAsia="宋体" w:hAnsi="Verdana" w:cs="宋体"/>
          <w:color w:val="000000"/>
          <w:kern w:val="0"/>
          <w:szCs w:val="21"/>
        </w:rPr>
        <w:t xml:space="preserve"> SQL Server</w:t>
      </w:r>
      <w:r w:rsidRPr="00104670">
        <w:rPr>
          <w:rFonts w:ascii="Verdana" w:eastAsia="宋体" w:hAnsi="Verdana" w:cs="宋体"/>
          <w:color w:val="000000"/>
          <w:kern w:val="0"/>
          <w:szCs w:val="21"/>
        </w:rPr>
        <w:t>。客户端需要安装专用的客户端软件。</w:t>
      </w:r>
      <w:r w:rsidRPr="00104670">
        <w:rPr>
          <w:rFonts w:ascii="Verdana" w:eastAsia="宋体" w:hAnsi="Verdana" w:cs="宋体"/>
          <w:color w:val="000000"/>
          <w:kern w:val="0"/>
          <w:szCs w:val="21"/>
        </w:rPr>
        <w:br/>
        <w:t>B/</w:t>
      </w:r>
      <w:r w:rsidRPr="00104670">
        <w:rPr>
          <w:rFonts w:ascii="Verdana" w:eastAsia="宋体" w:hAnsi="Verdana" w:cs="宋体"/>
          <w:color w:val="000000"/>
          <w:kern w:val="0"/>
          <w:szCs w:val="21"/>
        </w:rPr>
        <w:t>Ｓ是</w:t>
      </w:r>
      <w:r w:rsidRPr="00104670">
        <w:rPr>
          <w:rFonts w:ascii="Verdana" w:eastAsia="宋体" w:hAnsi="Verdana" w:cs="宋体"/>
          <w:color w:val="000000"/>
          <w:kern w:val="0"/>
          <w:szCs w:val="21"/>
        </w:rPr>
        <w:t>Brower/Server</w:t>
      </w:r>
      <w:r w:rsidRPr="00104670">
        <w:rPr>
          <w:rFonts w:ascii="Verdana" w:eastAsia="宋体" w:hAnsi="Verdana" w:cs="宋体"/>
          <w:color w:val="000000"/>
          <w:kern w:val="0"/>
          <w:szCs w:val="21"/>
        </w:rPr>
        <w:t>的缩写，客户机上只要安装一个浏览器（</w:t>
      </w:r>
      <w:r w:rsidRPr="00104670">
        <w:rPr>
          <w:rFonts w:ascii="Verdana" w:eastAsia="宋体" w:hAnsi="Verdana" w:cs="宋体"/>
          <w:color w:val="000000"/>
          <w:kern w:val="0"/>
          <w:szCs w:val="21"/>
        </w:rPr>
        <w:t>Browser</w:t>
      </w:r>
      <w:r w:rsidRPr="00104670">
        <w:rPr>
          <w:rFonts w:ascii="Verdana" w:eastAsia="宋体" w:hAnsi="Verdana" w:cs="宋体"/>
          <w:color w:val="000000"/>
          <w:kern w:val="0"/>
          <w:szCs w:val="21"/>
        </w:rPr>
        <w:t>），如</w:t>
      </w:r>
      <w:r w:rsidRPr="00104670">
        <w:rPr>
          <w:rFonts w:ascii="Verdana" w:eastAsia="宋体" w:hAnsi="Verdana" w:cs="宋体"/>
          <w:color w:val="000000"/>
          <w:kern w:val="0"/>
          <w:szCs w:val="21"/>
        </w:rPr>
        <w:t>Netscape Navigator</w:t>
      </w:r>
      <w:r w:rsidRPr="00104670">
        <w:rPr>
          <w:rFonts w:ascii="Verdana" w:eastAsia="宋体" w:hAnsi="Verdana" w:cs="宋体"/>
          <w:color w:val="000000"/>
          <w:kern w:val="0"/>
          <w:szCs w:val="21"/>
        </w:rPr>
        <w:t>或</w:t>
      </w:r>
      <w:r w:rsidRPr="00104670">
        <w:rPr>
          <w:rFonts w:ascii="Verdana" w:eastAsia="宋体" w:hAnsi="Verdana" w:cs="宋体"/>
          <w:color w:val="000000"/>
          <w:kern w:val="0"/>
          <w:szCs w:val="21"/>
        </w:rPr>
        <w:t>Internet Explorer</w:t>
      </w:r>
      <w:r w:rsidRPr="00104670">
        <w:rPr>
          <w:rFonts w:ascii="Verdana" w:eastAsia="宋体" w:hAnsi="Verdana" w:cs="宋体"/>
          <w:color w:val="000000"/>
          <w:kern w:val="0"/>
          <w:szCs w:val="21"/>
        </w:rPr>
        <w:t>，服务器安装</w:t>
      </w:r>
      <w:r w:rsidRPr="00104670">
        <w:rPr>
          <w:rFonts w:ascii="Verdana" w:eastAsia="宋体" w:hAnsi="Verdana" w:cs="宋体"/>
          <w:color w:val="000000"/>
          <w:kern w:val="0"/>
          <w:szCs w:val="21"/>
        </w:rPr>
        <w:t>Oracle</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Sybase</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Informix</w:t>
      </w:r>
      <w:r w:rsidRPr="00104670">
        <w:rPr>
          <w:rFonts w:ascii="Verdana" w:eastAsia="宋体" w:hAnsi="Verdana" w:cs="宋体"/>
          <w:color w:val="000000"/>
          <w:kern w:val="0"/>
          <w:szCs w:val="21"/>
        </w:rPr>
        <w:t>或</w:t>
      </w:r>
      <w:r w:rsidRPr="00104670">
        <w:rPr>
          <w:rFonts w:ascii="Verdana" w:eastAsia="宋体" w:hAnsi="Verdana" w:cs="宋体"/>
          <w:color w:val="000000"/>
          <w:kern w:val="0"/>
          <w:szCs w:val="21"/>
        </w:rPr>
        <w:t xml:space="preserve"> SQL Server</w:t>
      </w:r>
      <w:r w:rsidRPr="00104670">
        <w:rPr>
          <w:rFonts w:ascii="Verdana" w:eastAsia="宋体" w:hAnsi="Verdana" w:cs="宋体"/>
          <w:color w:val="000000"/>
          <w:kern w:val="0"/>
          <w:szCs w:val="21"/>
        </w:rPr>
        <w:t>等数据库。在这种结构下，用户界面完全通过</w:t>
      </w:r>
      <w:r w:rsidRPr="00104670">
        <w:rPr>
          <w:rFonts w:ascii="Verdana" w:eastAsia="宋体" w:hAnsi="Verdana" w:cs="宋体"/>
          <w:color w:val="000000"/>
          <w:kern w:val="0"/>
          <w:szCs w:val="21"/>
        </w:rPr>
        <w:t>WWW</w:t>
      </w:r>
      <w:r w:rsidRPr="00104670">
        <w:rPr>
          <w:rFonts w:ascii="Verdana" w:eastAsia="宋体" w:hAnsi="Verdana" w:cs="宋体"/>
          <w:color w:val="000000"/>
          <w:kern w:val="0"/>
          <w:szCs w:val="21"/>
        </w:rPr>
        <w:t>浏览器实现，一部分事务逻辑在前端实现，但是主要事务逻辑在服务器端实现。浏览器通过Ｗ</w:t>
      </w:r>
      <w:r w:rsidRPr="00104670">
        <w:rPr>
          <w:rFonts w:ascii="Verdana" w:eastAsia="宋体" w:hAnsi="Verdana" w:cs="宋体"/>
          <w:color w:val="000000"/>
          <w:kern w:val="0"/>
          <w:szCs w:val="21"/>
        </w:rPr>
        <w:t xml:space="preserve">eb Server </w:t>
      </w:r>
      <w:r w:rsidRPr="00104670">
        <w:rPr>
          <w:rFonts w:ascii="Verdana" w:eastAsia="宋体" w:hAnsi="Verdana" w:cs="宋体"/>
          <w:color w:val="000000"/>
          <w:kern w:val="0"/>
          <w:szCs w:val="21"/>
        </w:rPr>
        <w:t>同数据库进行数据交互。</w:t>
      </w:r>
      <w:r w:rsidRPr="00104670">
        <w:rPr>
          <w:rFonts w:ascii="Verdana" w:eastAsia="宋体" w:hAnsi="Verdana" w:cs="宋体"/>
          <w:color w:val="000000"/>
          <w:kern w:val="0"/>
          <w:szCs w:val="21"/>
        </w:rPr>
        <w:br/>
        <w:t xml:space="preserve">C/S </w:t>
      </w:r>
      <w:r w:rsidRPr="00104670">
        <w:rPr>
          <w:rFonts w:ascii="Verdana" w:eastAsia="宋体" w:hAnsi="Verdana" w:cs="宋体"/>
          <w:color w:val="000000"/>
          <w:kern w:val="0"/>
          <w:szCs w:val="21"/>
        </w:rPr>
        <w:t>与</w:t>
      </w:r>
      <w:r w:rsidRPr="00104670">
        <w:rPr>
          <w:rFonts w:ascii="Verdana" w:eastAsia="宋体" w:hAnsi="Verdana" w:cs="宋体"/>
          <w:color w:val="000000"/>
          <w:kern w:val="0"/>
          <w:szCs w:val="21"/>
        </w:rPr>
        <w:t xml:space="preserve"> B/S </w:t>
      </w:r>
      <w:r w:rsidRPr="00104670">
        <w:rPr>
          <w:rFonts w:ascii="Verdana" w:eastAsia="宋体" w:hAnsi="Verdana" w:cs="宋体"/>
          <w:color w:val="000000"/>
          <w:kern w:val="0"/>
          <w:szCs w:val="21"/>
        </w:rPr>
        <w:t>区别：</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１．硬件环境不同</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 xml:space="preserve">C/S </w:t>
      </w:r>
      <w:r w:rsidRPr="00104670">
        <w:rPr>
          <w:rFonts w:ascii="Verdana" w:eastAsia="宋体" w:hAnsi="Verdana" w:cs="宋体"/>
          <w:color w:val="000000"/>
          <w:kern w:val="0"/>
          <w:szCs w:val="21"/>
        </w:rPr>
        <w:t>一般建立在专用的网络上</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小范围里的网络环境</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局域网之间再通过专门服务器提供连接和数据交换服务</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 xml:space="preserve">B/S </w:t>
      </w:r>
      <w:r w:rsidRPr="00104670">
        <w:rPr>
          <w:rFonts w:ascii="Verdana" w:eastAsia="宋体" w:hAnsi="Verdana" w:cs="宋体"/>
          <w:color w:val="000000"/>
          <w:kern w:val="0"/>
          <w:szCs w:val="21"/>
        </w:rPr>
        <w:t>建立在广域网之上的</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不必是专门的网络硬件环境</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例与电话上网</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租用设备</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信息自己管理</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有比</w:t>
      </w:r>
      <w:r w:rsidRPr="00104670">
        <w:rPr>
          <w:rFonts w:ascii="Verdana" w:eastAsia="宋体" w:hAnsi="Verdana" w:cs="宋体"/>
          <w:color w:val="000000"/>
          <w:kern w:val="0"/>
          <w:szCs w:val="21"/>
        </w:rPr>
        <w:t>C/S</w:t>
      </w:r>
      <w:r w:rsidRPr="00104670">
        <w:rPr>
          <w:rFonts w:ascii="Verdana" w:eastAsia="宋体" w:hAnsi="Verdana" w:cs="宋体"/>
          <w:color w:val="000000"/>
          <w:kern w:val="0"/>
          <w:szCs w:val="21"/>
        </w:rPr>
        <w:t>更强的适应范围</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一般只要有操作系统和浏览器就行</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２．对安全要求不同</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 xml:space="preserve">C/S </w:t>
      </w:r>
      <w:r w:rsidRPr="00104670">
        <w:rPr>
          <w:rFonts w:ascii="Verdana" w:eastAsia="宋体" w:hAnsi="Verdana" w:cs="宋体"/>
          <w:color w:val="000000"/>
          <w:kern w:val="0"/>
          <w:szCs w:val="21"/>
        </w:rPr>
        <w:t>一般面向相对固定的用户群</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对信息安全的控制能力很强</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一般高度机密的信息系统采用</w:t>
      </w:r>
      <w:r w:rsidRPr="00104670">
        <w:rPr>
          <w:rFonts w:ascii="Verdana" w:eastAsia="宋体" w:hAnsi="Verdana" w:cs="宋体"/>
          <w:color w:val="000000"/>
          <w:kern w:val="0"/>
          <w:szCs w:val="21"/>
        </w:rPr>
        <w:t xml:space="preserve">C/S </w:t>
      </w:r>
      <w:r w:rsidRPr="00104670">
        <w:rPr>
          <w:rFonts w:ascii="Verdana" w:eastAsia="宋体" w:hAnsi="Verdana" w:cs="宋体"/>
          <w:color w:val="000000"/>
          <w:kern w:val="0"/>
          <w:szCs w:val="21"/>
        </w:rPr>
        <w:t>结构适宜</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可以通过</w:t>
      </w:r>
      <w:r w:rsidRPr="00104670">
        <w:rPr>
          <w:rFonts w:ascii="Verdana" w:eastAsia="宋体" w:hAnsi="Verdana" w:cs="宋体"/>
          <w:color w:val="000000"/>
          <w:kern w:val="0"/>
          <w:szCs w:val="21"/>
        </w:rPr>
        <w:t>B/S</w:t>
      </w:r>
      <w:r w:rsidRPr="00104670">
        <w:rPr>
          <w:rFonts w:ascii="Verdana" w:eastAsia="宋体" w:hAnsi="Verdana" w:cs="宋体"/>
          <w:color w:val="000000"/>
          <w:kern w:val="0"/>
          <w:szCs w:val="21"/>
        </w:rPr>
        <w:t>发布部分可公开信息</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 xml:space="preserve">B/S </w:t>
      </w:r>
      <w:r w:rsidRPr="00104670">
        <w:rPr>
          <w:rFonts w:ascii="Verdana" w:eastAsia="宋体" w:hAnsi="Verdana" w:cs="宋体"/>
          <w:color w:val="000000"/>
          <w:kern w:val="0"/>
          <w:szCs w:val="21"/>
        </w:rPr>
        <w:t>建立在广域网之上</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对安全的控制能力相对弱</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可能面向不可知的用户。</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３．对程序架构不同</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 xml:space="preserve">C/S </w:t>
      </w:r>
      <w:r w:rsidRPr="00104670">
        <w:rPr>
          <w:rFonts w:ascii="Verdana" w:eastAsia="宋体" w:hAnsi="Verdana" w:cs="宋体"/>
          <w:color w:val="000000"/>
          <w:kern w:val="0"/>
          <w:szCs w:val="21"/>
        </w:rPr>
        <w:t>程序可以更加注重流程</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可以对权限多层次校验</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对系统运行速度可以较少考虑</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 xml:space="preserve">B/S </w:t>
      </w:r>
      <w:r w:rsidRPr="00104670">
        <w:rPr>
          <w:rFonts w:ascii="Verdana" w:eastAsia="宋体" w:hAnsi="Verdana" w:cs="宋体"/>
          <w:color w:val="000000"/>
          <w:kern w:val="0"/>
          <w:szCs w:val="21"/>
        </w:rPr>
        <w:t>对安全以及访问速度的多重的考虑</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建立在需要更加优化的基础之上</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比</w:t>
      </w:r>
      <w:r w:rsidRPr="00104670">
        <w:rPr>
          <w:rFonts w:ascii="Verdana" w:eastAsia="宋体" w:hAnsi="Verdana" w:cs="宋体"/>
          <w:color w:val="000000"/>
          <w:kern w:val="0"/>
          <w:szCs w:val="21"/>
        </w:rPr>
        <w:t>C/S</w:t>
      </w:r>
      <w:r w:rsidRPr="00104670">
        <w:rPr>
          <w:rFonts w:ascii="Verdana" w:eastAsia="宋体" w:hAnsi="Verdana" w:cs="宋体"/>
          <w:color w:val="000000"/>
          <w:kern w:val="0"/>
          <w:szCs w:val="21"/>
        </w:rPr>
        <w:t>有更高的要求</w:t>
      </w:r>
      <w:r w:rsidRPr="00104670">
        <w:rPr>
          <w:rFonts w:ascii="Verdana" w:eastAsia="宋体" w:hAnsi="Verdana" w:cs="宋体"/>
          <w:color w:val="000000"/>
          <w:kern w:val="0"/>
          <w:szCs w:val="21"/>
        </w:rPr>
        <w:t xml:space="preserve"> B/S</w:t>
      </w:r>
      <w:r w:rsidRPr="00104670">
        <w:rPr>
          <w:rFonts w:ascii="Verdana" w:eastAsia="宋体" w:hAnsi="Verdana" w:cs="宋体"/>
          <w:color w:val="000000"/>
          <w:kern w:val="0"/>
          <w:szCs w:val="21"/>
        </w:rPr>
        <w:t>结构的程序架构是发展的趋势</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从</w:t>
      </w:r>
      <w:r w:rsidRPr="00104670">
        <w:rPr>
          <w:rFonts w:ascii="Verdana" w:eastAsia="宋体" w:hAnsi="Verdana" w:cs="宋体"/>
          <w:color w:val="000000"/>
          <w:kern w:val="0"/>
          <w:szCs w:val="21"/>
        </w:rPr>
        <w:t>MS</w:t>
      </w:r>
      <w:r w:rsidRPr="00104670">
        <w:rPr>
          <w:rFonts w:ascii="Verdana" w:eastAsia="宋体" w:hAnsi="Verdana" w:cs="宋体"/>
          <w:color w:val="000000"/>
          <w:kern w:val="0"/>
          <w:szCs w:val="21"/>
        </w:rPr>
        <w:t>的</w:t>
      </w:r>
      <w:r w:rsidRPr="00104670">
        <w:rPr>
          <w:rFonts w:ascii="Verdana" w:eastAsia="宋体" w:hAnsi="Verdana" w:cs="宋体"/>
          <w:color w:val="000000"/>
          <w:kern w:val="0"/>
          <w:szCs w:val="21"/>
        </w:rPr>
        <w:t>.Net</w:t>
      </w:r>
      <w:r w:rsidRPr="00104670">
        <w:rPr>
          <w:rFonts w:ascii="Verdana" w:eastAsia="宋体" w:hAnsi="Verdana" w:cs="宋体"/>
          <w:color w:val="000000"/>
          <w:kern w:val="0"/>
          <w:szCs w:val="21"/>
        </w:rPr>
        <w:t>系列的</w:t>
      </w:r>
      <w:r w:rsidRPr="00104670">
        <w:rPr>
          <w:rFonts w:ascii="Verdana" w:eastAsia="宋体" w:hAnsi="Verdana" w:cs="宋体"/>
          <w:color w:val="000000"/>
          <w:kern w:val="0"/>
          <w:szCs w:val="21"/>
        </w:rPr>
        <w:t>BizTalk 2000 Exchange 2000</w:t>
      </w:r>
      <w:r w:rsidRPr="00104670">
        <w:rPr>
          <w:rFonts w:ascii="Verdana" w:eastAsia="宋体" w:hAnsi="Verdana" w:cs="宋体"/>
          <w:color w:val="000000"/>
          <w:kern w:val="0"/>
          <w:szCs w:val="21"/>
        </w:rPr>
        <w:t>等</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全面支持网络的构件搭建的系统</w:t>
      </w:r>
      <w:r w:rsidRPr="00104670">
        <w:rPr>
          <w:rFonts w:ascii="Verdana" w:eastAsia="宋体" w:hAnsi="Verdana" w:cs="宋体"/>
          <w:color w:val="000000"/>
          <w:kern w:val="0"/>
          <w:szCs w:val="21"/>
        </w:rPr>
        <w:t xml:space="preserve">. SUN </w:t>
      </w:r>
      <w:r w:rsidRPr="00104670">
        <w:rPr>
          <w:rFonts w:ascii="Verdana" w:eastAsia="宋体" w:hAnsi="Verdana" w:cs="宋体"/>
          <w:color w:val="000000"/>
          <w:kern w:val="0"/>
          <w:szCs w:val="21"/>
        </w:rPr>
        <w:t>和</w:t>
      </w:r>
      <w:r w:rsidRPr="00104670">
        <w:rPr>
          <w:rFonts w:ascii="Verdana" w:eastAsia="宋体" w:hAnsi="Verdana" w:cs="宋体"/>
          <w:color w:val="000000"/>
          <w:kern w:val="0"/>
          <w:szCs w:val="21"/>
        </w:rPr>
        <w:t>IBM</w:t>
      </w:r>
      <w:r w:rsidRPr="00104670">
        <w:rPr>
          <w:rFonts w:ascii="Verdana" w:eastAsia="宋体" w:hAnsi="Verdana" w:cs="宋体"/>
          <w:color w:val="000000"/>
          <w:kern w:val="0"/>
          <w:szCs w:val="21"/>
        </w:rPr>
        <w:t>推的</w:t>
      </w:r>
      <w:r w:rsidRPr="00104670">
        <w:rPr>
          <w:rFonts w:ascii="Verdana" w:eastAsia="宋体" w:hAnsi="Verdana" w:cs="宋体"/>
          <w:color w:val="000000"/>
          <w:kern w:val="0"/>
          <w:szCs w:val="21"/>
        </w:rPr>
        <w:t xml:space="preserve">JavaBean </w:t>
      </w:r>
      <w:r w:rsidRPr="00104670">
        <w:rPr>
          <w:rFonts w:ascii="Verdana" w:eastAsia="宋体" w:hAnsi="Verdana" w:cs="宋体"/>
          <w:color w:val="000000"/>
          <w:kern w:val="0"/>
          <w:szCs w:val="21"/>
        </w:rPr>
        <w:t>构件技术等</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使</w:t>
      </w:r>
      <w:r w:rsidRPr="00104670">
        <w:rPr>
          <w:rFonts w:ascii="Verdana" w:eastAsia="宋体" w:hAnsi="Verdana" w:cs="宋体"/>
          <w:color w:val="000000"/>
          <w:kern w:val="0"/>
          <w:szCs w:val="21"/>
        </w:rPr>
        <w:t xml:space="preserve"> B/S</w:t>
      </w:r>
      <w:r w:rsidRPr="00104670">
        <w:rPr>
          <w:rFonts w:ascii="Verdana" w:eastAsia="宋体" w:hAnsi="Verdana" w:cs="宋体"/>
          <w:color w:val="000000"/>
          <w:kern w:val="0"/>
          <w:szCs w:val="21"/>
        </w:rPr>
        <w:t>更加成熟</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４．软件重用不同</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 xml:space="preserve">C/S </w:t>
      </w:r>
      <w:r w:rsidRPr="00104670">
        <w:rPr>
          <w:rFonts w:ascii="Verdana" w:eastAsia="宋体" w:hAnsi="Verdana" w:cs="宋体"/>
          <w:color w:val="000000"/>
          <w:kern w:val="0"/>
          <w:szCs w:val="21"/>
        </w:rPr>
        <w:t>程序可以不可避免的整体性考虑</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构件的重用性不如在</w:t>
      </w:r>
      <w:r w:rsidRPr="00104670">
        <w:rPr>
          <w:rFonts w:ascii="Verdana" w:eastAsia="宋体" w:hAnsi="Verdana" w:cs="宋体"/>
          <w:color w:val="000000"/>
          <w:kern w:val="0"/>
          <w:szCs w:val="21"/>
        </w:rPr>
        <w:t>B/S</w:t>
      </w:r>
      <w:r w:rsidRPr="00104670">
        <w:rPr>
          <w:rFonts w:ascii="Verdana" w:eastAsia="宋体" w:hAnsi="Verdana" w:cs="宋体"/>
          <w:color w:val="000000"/>
          <w:kern w:val="0"/>
          <w:szCs w:val="21"/>
        </w:rPr>
        <w:t>要求下的构件的重用性好</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lastRenderedPageBreak/>
        <w:t xml:space="preserve">　　</w:t>
      </w:r>
      <w:r w:rsidRPr="00104670">
        <w:rPr>
          <w:rFonts w:ascii="Verdana" w:eastAsia="宋体" w:hAnsi="Verdana" w:cs="宋体"/>
          <w:color w:val="000000"/>
          <w:kern w:val="0"/>
          <w:szCs w:val="21"/>
        </w:rPr>
        <w:t xml:space="preserve">B/S </w:t>
      </w:r>
      <w:r w:rsidRPr="00104670">
        <w:rPr>
          <w:rFonts w:ascii="Verdana" w:eastAsia="宋体" w:hAnsi="Verdana" w:cs="宋体"/>
          <w:color w:val="000000"/>
          <w:kern w:val="0"/>
          <w:szCs w:val="21"/>
        </w:rPr>
        <w:t>对的多重结构</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要求构件相对独立的功能</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能够相对较好的重用</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就入买来的餐桌可以再利用</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而不是做在墙上的石头桌子</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５．系统维护不同</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 xml:space="preserve">C/S </w:t>
      </w:r>
      <w:r w:rsidRPr="00104670">
        <w:rPr>
          <w:rFonts w:ascii="Verdana" w:eastAsia="宋体" w:hAnsi="Verdana" w:cs="宋体"/>
          <w:color w:val="000000"/>
          <w:kern w:val="0"/>
          <w:szCs w:val="21"/>
        </w:rPr>
        <w:t>程序由于整体性</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必须整体考察</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处理出现的问题以及系统升级</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升级难</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可能是再做一个全新的系统</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 xml:space="preserve">B/S </w:t>
      </w:r>
      <w:r w:rsidRPr="00104670">
        <w:rPr>
          <w:rFonts w:ascii="Verdana" w:eastAsia="宋体" w:hAnsi="Verdana" w:cs="宋体"/>
          <w:color w:val="000000"/>
          <w:kern w:val="0"/>
          <w:szCs w:val="21"/>
        </w:rPr>
        <w:t>构件组成</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方面构件个别的更换</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实现系统的无缝升级</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系统维护开销减到最小</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用户从网上自己下载安装就可以实现升级</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６．处理问题不同</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 xml:space="preserve">C/S </w:t>
      </w:r>
      <w:r w:rsidRPr="00104670">
        <w:rPr>
          <w:rFonts w:ascii="Verdana" w:eastAsia="宋体" w:hAnsi="Verdana" w:cs="宋体"/>
          <w:color w:val="000000"/>
          <w:kern w:val="0"/>
          <w:szCs w:val="21"/>
        </w:rPr>
        <w:t>程序可以处理用户面固定</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并且在相同区域</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安全要求高需求</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与操作系统相关</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应该都是相同的系统</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 xml:space="preserve">B/S </w:t>
      </w:r>
      <w:r w:rsidRPr="00104670">
        <w:rPr>
          <w:rFonts w:ascii="Verdana" w:eastAsia="宋体" w:hAnsi="Verdana" w:cs="宋体"/>
          <w:color w:val="000000"/>
          <w:kern w:val="0"/>
          <w:szCs w:val="21"/>
        </w:rPr>
        <w:t>建立在广域网上</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面向不同的用户群</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分散地域</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这是</w:t>
      </w:r>
      <w:r w:rsidRPr="00104670">
        <w:rPr>
          <w:rFonts w:ascii="Verdana" w:eastAsia="宋体" w:hAnsi="Verdana" w:cs="宋体"/>
          <w:color w:val="000000"/>
          <w:kern w:val="0"/>
          <w:szCs w:val="21"/>
        </w:rPr>
        <w:t>C/S</w:t>
      </w:r>
      <w:r w:rsidRPr="00104670">
        <w:rPr>
          <w:rFonts w:ascii="Verdana" w:eastAsia="宋体" w:hAnsi="Verdana" w:cs="宋体"/>
          <w:color w:val="000000"/>
          <w:kern w:val="0"/>
          <w:szCs w:val="21"/>
        </w:rPr>
        <w:t>无法作到的</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与操作系统平台关系最小</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７．用户接口不同</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 xml:space="preserve">C/S </w:t>
      </w:r>
      <w:r w:rsidRPr="00104670">
        <w:rPr>
          <w:rFonts w:ascii="Verdana" w:eastAsia="宋体" w:hAnsi="Verdana" w:cs="宋体"/>
          <w:color w:val="000000"/>
          <w:kern w:val="0"/>
          <w:szCs w:val="21"/>
        </w:rPr>
        <w:t>多是建立的</w:t>
      </w:r>
      <w:r w:rsidRPr="00104670">
        <w:rPr>
          <w:rFonts w:ascii="Verdana" w:eastAsia="宋体" w:hAnsi="Verdana" w:cs="宋体"/>
          <w:color w:val="000000"/>
          <w:kern w:val="0"/>
          <w:szCs w:val="21"/>
        </w:rPr>
        <w:t>Window</w:t>
      </w:r>
      <w:r w:rsidRPr="00104670">
        <w:rPr>
          <w:rFonts w:ascii="Verdana" w:eastAsia="宋体" w:hAnsi="Verdana" w:cs="宋体"/>
          <w:color w:val="000000"/>
          <w:kern w:val="0"/>
          <w:szCs w:val="21"/>
        </w:rPr>
        <w:t>平台上</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表现方法有限</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对程序员普遍要求较高</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 xml:space="preserve">B/S </w:t>
      </w:r>
      <w:r w:rsidRPr="00104670">
        <w:rPr>
          <w:rFonts w:ascii="Verdana" w:eastAsia="宋体" w:hAnsi="Verdana" w:cs="宋体"/>
          <w:color w:val="000000"/>
          <w:kern w:val="0"/>
          <w:szCs w:val="21"/>
        </w:rPr>
        <w:t>建立在浏览器上</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有更加丰富和生动的表现方式与用户交流</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并且大部分难度减低</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减低开发成本</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８．信息流不同</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 xml:space="preserve">C/S </w:t>
      </w:r>
      <w:r w:rsidRPr="00104670">
        <w:rPr>
          <w:rFonts w:ascii="Verdana" w:eastAsia="宋体" w:hAnsi="Verdana" w:cs="宋体"/>
          <w:color w:val="000000"/>
          <w:kern w:val="0"/>
          <w:szCs w:val="21"/>
        </w:rPr>
        <w:t>程序一般是典型的中央集权的机械式处理</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交互性相对低</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 xml:space="preserve">B/S </w:t>
      </w:r>
      <w:r w:rsidRPr="00104670">
        <w:rPr>
          <w:rFonts w:ascii="Verdana" w:eastAsia="宋体" w:hAnsi="Verdana" w:cs="宋体"/>
          <w:color w:val="000000"/>
          <w:kern w:val="0"/>
          <w:szCs w:val="21"/>
        </w:rPr>
        <w:t>信息流向可变化</w:t>
      </w:r>
      <w:r w:rsidRPr="00104670">
        <w:rPr>
          <w:rFonts w:ascii="Verdana" w:eastAsia="宋体" w:hAnsi="Verdana" w:cs="宋体"/>
          <w:color w:val="000000"/>
          <w:kern w:val="0"/>
          <w:szCs w:val="21"/>
        </w:rPr>
        <w:t>, B-B B-C B-G</w:t>
      </w:r>
      <w:r w:rsidRPr="00104670">
        <w:rPr>
          <w:rFonts w:ascii="Verdana" w:eastAsia="宋体" w:hAnsi="Verdana" w:cs="宋体"/>
          <w:color w:val="000000"/>
          <w:kern w:val="0"/>
          <w:szCs w:val="21"/>
        </w:rPr>
        <w:t>等信息、流向的变化</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更像交易中心。</w:t>
      </w:r>
      <w:r w:rsidRPr="00104670">
        <w:rPr>
          <w:rFonts w:ascii="Verdana" w:eastAsia="宋体" w:hAnsi="Verdana" w:cs="宋体"/>
          <w:color w:val="000000"/>
          <w:kern w:val="0"/>
          <w:szCs w:val="21"/>
        </w:rPr>
        <w:br/>
        <w:t>118</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LINUX</w:t>
      </w:r>
      <w:r w:rsidRPr="00104670">
        <w:rPr>
          <w:rFonts w:ascii="Verdana" w:eastAsia="宋体" w:hAnsi="Verdana" w:cs="宋体"/>
          <w:color w:val="000000"/>
          <w:kern w:val="0"/>
          <w:szCs w:val="21"/>
        </w:rPr>
        <w:t>下线程，</w:t>
      </w:r>
      <w:r w:rsidRPr="00104670">
        <w:rPr>
          <w:rFonts w:ascii="Verdana" w:eastAsia="宋体" w:hAnsi="Verdana" w:cs="宋体"/>
          <w:color w:val="000000"/>
          <w:kern w:val="0"/>
          <w:szCs w:val="21"/>
        </w:rPr>
        <w:t>GDI</w:t>
      </w:r>
      <w:r w:rsidRPr="00104670">
        <w:rPr>
          <w:rFonts w:ascii="Verdana" w:eastAsia="宋体" w:hAnsi="Verdana" w:cs="宋体"/>
          <w:color w:val="000000"/>
          <w:kern w:val="0"/>
          <w:szCs w:val="21"/>
        </w:rPr>
        <w:t>类的解释。</w:t>
      </w:r>
      <w:r w:rsidRPr="00104670">
        <w:rPr>
          <w:rFonts w:ascii="Verdana" w:eastAsia="宋体" w:hAnsi="Verdana" w:cs="宋体"/>
          <w:color w:val="000000"/>
          <w:kern w:val="0"/>
          <w:szCs w:val="21"/>
        </w:rPr>
        <w:br/>
        <w:t>LINUX</w:t>
      </w:r>
      <w:r w:rsidRPr="00104670">
        <w:rPr>
          <w:rFonts w:ascii="Verdana" w:eastAsia="宋体" w:hAnsi="Verdana" w:cs="宋体"/>
          <w:color w:val="000000"/>
          <w:kern w:val="0"/>
          <w:szCs w:val="21"/>
        </w:rPr>
        <w:t>实现的就是基于核心轻量级进程的</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一对一</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线程模型，一个线程实体对应一个核心轻量级进程，而线程之间的管理在核外函数库中实现。</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t>GDI</w:t>
      </w:r>
      <w:r w:rsidRPr="00104670">
        <w:rPr>
          <w:rFonts w:ascii="Verdana" w:eastAsia="宋体" w:hAnsi="Verdana" w:cs="宋体"/>
          <w:color w:val="000000"/>
          <w:kern w:val="0"/>
          <w:szCs w:val="21"/>
        </w:rPr>
        <w:t>类为图像设备编程接口类库。</w:t>
      </w:r>
      <w:r w:rsidRPr="00104670">
        <w:rPr>
          <w:rFonts w:ascii="Verdana" w:eastAsia="宋体" w:hAnsi="Verdana" w:cs="宋体"/>
          <w:color w:val="000000"/>
          <w:kern w:val="0"/>
          <w:szCs w:val="21"/>
        </w:rPr>
        <w:br/>
        <w:t>119</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STRUTS</w:t>
      </w:r>
      <w:r w:rsidRPr="00104670">
        <w:rPr>
          <w:rFonts w:ascii="Verdana" w:eastAsia="宋体" w:hAnsi="Verdana" w:cs="宋体"/>
          <w:color w:val="000000"/>
          <w:kern w:val="0"/>
          <w:szCs w:val="21"/>
        </w:rPr>
        <w:t>的应用</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如</w:t>
      </w:r>
      <w:r w:rsidRPr="00104670">
        <w:rPr>
          <w:rFonts w:ascii="Verdana" w:eastAsia="宋体" w:hAnsi="Verdana" w:cs="宋体"/>
          <w:color w:val="000000"/>
          <w:kern w:val="0"/>
          <w:szCs w:val="21"/>
        </w:rPr>
        <w:t>STRUTS</w:t>
      </w:r>
      <w:r w:rsidRPr="00104670">
        <w:rPr>
          <w:rFonts w:ascii="Verdana" w:eastAsia="宋体" w:hAnsi="Verdana" w:cs="宋体"/>
          <w:color w:val="000000"/>
          <w:kern w:val="0"/>
          <w:szCs w:val="21"/>
        </w:rPr>
        <w:t>架构</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t>Struts</w:t>
      </w:r>
      <w:r w:rsidRPr="00104670">
        <w:rPr>
          <w:rFonts w:ascii="Verdana" w:eastAsia="宋体" w:hAnsi="Verdana" w:cs="宋体"/>
          <w:color w:val="000000"/>
          <w:kern w:val="0"/>
          <w:szCs w:val="21"/>
        </w:rPr>
        <w:t>是采用</w:t>
      </w:r>
      <w:r w:rsidRPr="00104670">
        <w:rPr>
          <w:rFonts w:ascii="Verdana" w:eastAsia="宋体" w:hAnsi="Verdana" w:cs="宋体"/>
          <w:color w:val="000000"/>
          <w:kern w:val="0"/>
          <w:szCs w:val="21"/>
        </w:rPr>
        <w:t>Java Servlet/JavaServer Pages</w:t>
      </w:r>
      <w:r w:rsidRPr="00104670">
        <w:rPr>
          <w:rFonts w:ascii="Verdana" w:eastAsia="宋体" w:hAnsi="Verdana" w:cs="宋体"/>
          <w:color w:val="000000"/>
          <w:kern w:val="0"/>
          <w:szCs w:val="21"/>
        </w:rPr>
        <w:t>技术，开发</w:t>
      </w:r>
      <w:r w:rsidRPr="00104670">
        <w:rPr>
          <w:rFonts w:ascii="Verdana" w:eastAsia="宋体" w:hAnsi="Verdana" w:cs="宋体"/>
          <w:color w:val="000000"/>
          <w:kern w:val="0"/>
          <w:szCs w:val="21"/>
        </w:rPr>
        <w:t>Web</w:t>
      </w:r>
      <w:r w:rsidRPr="00104670">
        <w:rPr>
          <w:rFonts w:ascii="Verdana" w:eastAsia="宋体" w:hAnsi="Verdana" w:cs="宋体"/>
          <w:color w:val="000000"/>
          <w:kern w:val="0"/>
          <w:szCs w:val="21"/>
        </w:rPr>
        <w:t>应用程序的开放源码的</w:t>
      </w:r>
      <w:r w:rsidRPr="00104670">
        <w:rPr>
          <w:rFonts w:ascii="Verdana" w:eastAsia="宋体" w:hAnsi="Verdana" w:cs="宋体"/>
          <w:color w:val="000000"/>
          <w:kern w:val="0"/>
          <w:szCs w:val="21"/>
        </w:rPr>
        <w:t>framework</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采用</w:t>
      </w:r>
      <w:r w:rsidRPr="00104670">
        <w:rPr>
          <w:rFonts w:ascii="Verdana" w:eastAsia="宋体" w:hAnsi="Verdana" w:cs="宋体"/>
          <w:color w:val="000000"/>
          <w:kern w:val="0"/>
          <w:szCs w:val="21"/>
        </w:rPr>
        <w:t>Struts</w:t>
      </w:r>
      <w:r w:rsidRPr="00104670">
        <w:rPr>
          <w:rFonts w:ascii="Verdana" w:eastAsia="宋体" w:hAnsi="Verdana" w:cs="宋体"/>
          <w:color w:val="000000"/>
          <w:kern w:val="0"/>
          <w:szCs w:val="21"/>
        </w:rPr>
        <w:t>能开发出基于</w:t>
      </w:r>
      <w:r w:rsidRPr="00104670">
        <w:rPr>
          <w:rFonts w:ascii="Verdana" w:eastAsia="宋体" w:hAnsi="Verdana" w:cs="宋体"/>
          <w:color w:val="000000"/>
          <w:kern w:val="0"/>
          <w:szCs w:val="21"/>
        </w:rPr>
        <w:t>MVC(Model-View-Controller)</w:t>
      </w:r>
      <w:r w:rsidRPr="00104670">
        <w:rPr>
          <w:rFonts w:ascii="Verdana" w:eastAsia="宋体" w:hAnsi="Verdana" w:cs="宋体"/>
          <w:color w:val="000000"/>
          <w:kern w:val="0"/>
          <w:szCs w:val="21"/>
        </w:rPr>
        <w:t>设计模式的应用构架。</w:t>
      </w:r>
      <w:r w:rsidRPr="00104670">
        <w:rPr>
          <w:rFonts w:ascii="Verdana" w:eastAsia="宋体" w:hAnsi="Verdana" w:cs="宋体"/>
          <w:color w:val="000000"/>
          <w:kern w:val="0"/>
          <w:szCs w:val="21"/>
        </w:rPr>
        <w:t xml:space="preserve"> Struts</w:t>
      </w:r>
      <w:r w:rsidRPr="00104670">
        <w:rPr>
          <w:rFonts w:ascii="Verdana" w:eastAsia="宋体" w:hAnsi="Verdana" w:cs="宋体"/>
          <w:color w:val="000000"/>
          <w:kern w:val="0"/>
          <w:szCs w:val="21"/>
        </w:rPr>
        <w:t>有如下的主要功能：</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一</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包含一个</w:t>
      </w:r>
      <w:r w:rsidRPr="00104670">
        <w:rPr>
          <w:rFonts w:ascii="Verdana" w:eastAsia="宋体" w:hAnsi="Verdana" w:cs="宋体"/>
          <w:color w:val="000000"/>
          <w:kern w:val="0"/>
          <w:szCs w:val="21"/>
        </w:rPr>
        <w:t>controller servlet</w:t>
      </w:r>
      <w:r w:rsidRPr="00104670">
        <w:rPr>
          <w:rFonts w:ascii="Verdana" w:eastAsia="宋体" w:hAnsi="Verdana" w:cs="宋体"/>
          <w:color w:val="000000"/>
          <w:kern w:val="0"/>
          <w:szCs w:val="21"/>
        </w:rPr>
        <w:t>，能将用户的请求发送到相应的</w:t>
      </w:r>
      <w:r w:rsidRPr="00104670">
        <w:rPr>
          <w:rFonts w:ascii="Verdana" w:eastAsia="宋体" w:hAnsi="Verdana" w:cs="宋体"/>
          <w:color w:val="000000"/>
          <w:kern w:val="0"/>
          <w:szCs w:val="21"/>
        </w:rPr>
        <w:t>Action</w:t>
      </w:r>
      <w:r w:rsidRPr="00104670">
        <w:rPr>
          <w:rFonts w:ascii="Verdana" w:eastAsia="宋体" w:hAnsi="Verdana" w:cs="宋体"/>
          <w:color w:val="000000"/>
          <w:kern w:val="0"/>
          <w:szCs w:val="21"/>
        </w:rPr>
        <w:t>对象。</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二</w:t>
      </w:r>
      <w:r w:rsidRPr="00104670">
        <w:rPr>
          <w:rFonts w:ascii="Verdana" w:eastAsia="宋体" w:hAnsi="Verdana" w:cs="宋体"/>
          <w:color w:val="000000"/>
          <w:kern w:val="0"/>
          <w:szCs w:val="21"/>
        </w:rPr>
        <w:t>.JSP</w:t>
      </w:r>
      <w:r w:rsidRPr="00104670">
        <w:rPr>
          <w:rFonts w:ascii="Verdana" w:eastAsia="宋体" w:hAnsi="Verdana" w:cs="宋体"/>
          <w:color w:val="000000"/>
          <w:kern w:val="0"/>
          <w:szCs w:val="21"/>
        </w:rPr>
        <w:t>自由</w:t>
      </w:r>
      <w:r w:rsidRPr="00104670">
        <w:rPr>
          <w:rFonts w:ascii="Verdana" w:eastAsia="宋体" w:hAnsi="Verdana" w:cs="宋体"/>
          <w:color w:val="000000"/>
          <w:kern w:val="0"/>
          <w:szCs w:val="21"/>
        </w:rPr>
        <w:t>tag</w:t>
      </w:r>
      <w:r w:rsidRPr="00104670">
        <w:rPr>
          <w:rFonts w:ascii="Verdana" w:eastAsia="宋体" w:hAnsi="Verdana" w:cs="宋体"/>
          <w:color w:val="000000"/>
          <w:kern w:val="0"/>
          <w:szCs w:val="21"/>
        </w:rPr>
        <w:t>库，并且在</w:t>
      </w:r>
      <w:r w:rsidRPr="00104670">
        <w:rPr>
          <w:rFonts w:ascii="Verdana" w:eastAsia="宋体" w:hAnsi="Verdana" w:cs="宋体"/>
          <w:color w:val="000000"/>
          <w:kern w:val="0"/>
          <w:szCs w:val="21"/>
        </w:rPr>
        <w:t>controller servlet</w:t>
      </w:r>
      <w:r w:rsidRPr="00104670">
        <w:rPr>
          <w:rFonts w:ascii="Verdana" w:eastAsia="宋体" w:hAnsi="Verdana" w:cs="宋体"/>
          <w:color w:val="000000"/>
          <w:kern w:val="0"/>
          <w:szCs w:val="21"/>
        </w:rPr>
        <w:t>中提供关联支持，帮助开发员创建交互式表单应用。</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三</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提供了一系列实用对象：</w:t>
      </w:r>
      <w:r w:rsidRPr="00104670">
        <w:rPr>
          <w:rFonts w:ascii="Verdana" w:eastAsia="宋体" w:hAnsi="Verdana" w:cs="宋体"/>
          <w:color w:val="000000"/>
          <w:kern w:val="0"/>
          <w:szCs w:val="21"/>
        </w:rPr>
        <w:t>XML</w:t>
      </w:r>
      <w:r w:rsidRPr="00104670">
        <w:rPr>
          <w:rFonts w:ascii="Verdana" w:eastAsia="宋体" w:hAnsi="Verdana" w:cs="宋体"/>
          <w:color w:val="000000"/>
          <w:kern w:val="0"/>
          <w:szCs w:val="21"/>
        </w:rPr>
        <w:t>处理、通过</w:t>
      </w:r>
      <w:r w:rsidRPr="00104670">
        <w:rPr>
          <w:rFonts w:ascii="Verdana" w:eastAsia="宋体" w:hAnsi="Verdana" w:cs="宋体"/>
          <w:color w:val="000000"/>
          <w:kern w:val="0"/>
          <w:szCs w:val="21"/>
        </w:rPr>
        <w:t>Java reflection APIs</w:t>
      </w:r>
      <w:r w:rsidRPr="00104670">
        <w:rPr>
          <w:rFonts w:ascii="Verdana" w:eastAsia="宋体" w:hAnsi="Verdana" w:cs="宋体"/>
          <w:color w:val="000000"/>
          <w:kern w:val="0"/>
          <w:szCs w:val="21"/>
        </w:rPr>
        <w:t>自动处理</w:t>
      </w:r>
      <w:r w:rsidRPr="00104670">
        <w:rPr>
          <w:rFonts w:ascii="Verdana" w:eastAsia="宋体" w:hAnsi="Verdana" w:cs="宋体"/>
          <w:color w:val="000000"/>
          <w:kern w:val="0"/>
          <w:szCs w:val="21"/>
        </w:rPr>
        <w:t>JavaBeans</w:t>
      </w:r>
      <w:r w:rsidRPr="00104670">
        <w:rPr>
          <w:rFonts w:ascii="Verdana" w:eastAsia="宋体" w:hAnsi="Verdana" w:cs="宋体"/>
          <w:color w:val="000000"/>
          <w:kern w:val="0"/>
          <w:szCs w:val="21"/>
        </w:rPr>
        <w:t>属性、国际化的提示和消息。</w:t>
      </w:r>
      <w:r w:rsidRPr="00104670">
        <w:rPr>
          <w:rFonts w:ascii="Verdana" w:eastAsia="宋体" w:hAnsi="Verdana" w:cs="宋体"/>
          <w:color w:val="000000"/>
          <w:kern w:val="0"/>
          <w:szCs w:val="21"/>
        </w:rPr>
        <w:br/>
        <w:t>120</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Jdo</w:t>
      </w:r>
      <w:r w:rsidRPr="00104670">
        <w:rPr>
          <w:rFonts w:ascii="Verdana" w:eastAsia="宋体" w:hAnsi="Verdana" w:cs="宋体"/>
          <w:color w:val="000000"/>
          <w:kern w:val="0"/>
          <w:szCs w:val="21"/>
        </w:rPr>
        <w:t>是什么</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t>JDO</w:t>
      </w:r>
      <w:r w:rsidRPr="00104670">
        <w:rPr>
          <w:rFonts w:ascii="Verdana" w:eastAsia="宋体" w:hAnsi="Verdana" w:cs="宋体"/>
          <w:color w:val="000000"/>
          <w:kern w:val="0"/>
          <w:szCs w:val="21"/>
        </w:rPr>
        <w:t>是</w:t>
      </w:r>
      <w:r w:rsidRPr="00104670">
        <w:rPr>
          <w:rFonts w:ascii="Verdana" w:eastAsia="宋体" w:hAnsi="Verdana" w:cs="宋体"/>
          <w:color w:val="000000"/>
          <w:kern w:val="0"/>
          <w:szCs w:val="21"/>
        </w:rPr>
        <w:t>Java</w:t>
      </w:r>
      <w:r w:rsidRPr="00104670">
        <w:rPr>
          <w:rFonts w:ascii="Verdana" w:eastAsia="宋体" w:hAnsi="Verdana" w:cs="宋体"/>
          <w:color w:val="000000"/>
          <w:kern w:val="0"/>
          <w:szCs w:val="21"/>
        </w:rPr>
        <w:t>对象持久化的新的规范，为</w:t>
      </w:r>
      <w:r w:rsidRPr="00104670">
        <w:rPr>
          <w:rFonts w:ascii="Verdana" w:eastAsia="宋体" w:hAnsi="Verdana" w:cs="宋体"/>
          <w:color w:val="000000"/>
          <w:kern w:val="0"/>
          <w:szCs w:val="21"/>
        </w:rPr>
        <w:t>java data object</w:t>
      </w:r>
      <w:r w:rsidRPr="00104670">
        <w:rPr>
          <w:rFonts w:ascii="Verdana" w:eastAsia="宋体" w:hAnsi="Verdana" w:cs="宋体"/>
          <w:color w:val="000000"/>
          <w:kern w:val="0"/>
          <w:szCs w:val="21"/>
        </w:rPr>
        <w:t>的简称</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也是一个用于存取某种数据仓库中的对象的标准化</w:t>
      </w:r>
      <w:r w:rsidRPr="00104670">
        <w:rPr>
          <w:rFonts w:ascii="Verdana" w:eastAsia="宋体" w:hAnsi="Verdana" w:cs="宋体"/>
          <w:color w:val="000000"/>
          <w:kern w:val="0"/>
          <w:szCs w:val="21"/>
        </w:rPr>
        <w:t>API</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JDO</w:t>
      </w:r>
      <w:r w:rsidRPr="00104670">
        <w:rPr>
          <w:rFonts w:ascii="Verdana" w:eastAsia="宋体" w:hAnsi="Verdana" w:cs="宋体"/>
          <w:color w:val="000000"/>
          <w:kern w:val="0"/>
          <w:szCs w:val="21"/>
        </w:rPr>
        <w:t>提供了透明的对象存储，因此对开发人员来说，存储数据对象完全不需要额外的代码（如</w:t>
      </w:r>
      <w:r w:rsidRPr="00104670">
        <w:rPr>
          <w:rFonts w:ascii="Verdana" w:eastAsia="宋体" w:hAnsi="Verdana" w:cs="宋体"/>
          <w:color w:val="000000"/>
          <w:kern w:val="0"/>
          <w:szCs w:val="21"/>
        </w:rPr>
        <w:t>JDBC API</w:t>
      </w:r>
      <w:r w:rsidRPr="00104670">
        <w:rPr>
          <w:rFonts w:ascii="Verdana" w:eastAsia="宋体" w:hAnsi="Verdana" w:cs="宋体"/>
          <w:color w:val="000000"/>
          <w:kern w:val="0"/>
          <w:szCs w:val="21"/>
        </w:rPr>
        <w:t>的使用）。这些繁琐的例行工作已经转移到</w:t>
      </w:r>
      <w:r w:rsidRPr="00104670">
        <w:rPr>
          <w:rFonts w:ascii="Verdana" w:eastAsia="宋体" w:hAnsi="Verdana" w:cs="宋体"/>
          <w:color w:val="000000"/>
          <w:kern w:val="0"/>
          <w:szCs w:val="21"/>
        </w:rPr>
        <w:t>JDO</w:t>
      </w:r>
      <w:r w:rsidRPr="00104670">
        <w:rPr>
          <w:rFonts w:ascii="Verdana" w:eastAsia="宋体" w:hAnsi="Verdana" w:cs="宋体"/>
          <w:color w:val="000000"/>
          <w:kern w:val="0"/>
          <w:szCs w:val="21"/>
        </w:rPr>
        <w:t>产品提供商身上，使开发人员解脱出来，从而集中时间和精力在业务逻辑上。另外，</w:t>
      </w:r>
      <w:r w:rsidRPr="00104670">
        <w:rPr>
          <w:rFonts w:ascii="Verdana" w:eastAsia="宋体" w:hAnsi="Verdana" w:cs="宋体"/>
          <w:color w:val="000000"/>
          <w:kern w:val="0"/>
          <w:szCs w:val="21"/>
        </w:rPr>
        <w:t>JDO</w:t>
      </w:r>
      <w:r w:rsidRPr="00104670">
        <w:rPr>
          <w:rFonts w:ascii="Verdana" w:eastAsia="宋体" w:hAnsi="Verdana" w:cs="宋体"/>
          <w:color w:val="000000"/>
          <w:kern w:val="0"/>
          <w:szCs w:val="21"/>
        </w:rPr>
        <w:t>很灵活，因为它可以在任何数据底层上运行。</w:t>
      </w:r>
      <w:r w:rsidRPr="00104670">
        <w:rPr>
          <w:rFonts w:ascii="Verdana" w:eastAsia="宋体" w:hAnsi="Verdana" w:cs="宋体"/>
          <w:color w:val="000000"/>
          <w:kern w:val="0"/>
          <w:szCs w:val="21"/>
        </w:rPr>
        <w:t>JDBC</w:t>
      </w:r>
      <w:r w:rsidRPr="00104670">
        <w:rPr>
          <w:rFonts w:ascii="Verdana" w:eastAsia="宋体" w:hAnsi="Verdana" w:cs="宋体"/>
          <w:color w:val="000000"/>
          <w:kern w:val="0"/>
          <w:szCs w:val="21"/>
        </w:rPr>
        <w:t>只是面向关系数据库（</w:t>
      </w:r>
      <w:r w:rsidRPr="00104670">
        <w:rPr>
          <w:rFonts w:ascii="Verdana" w:eastAsia="宋体" w:hAnsi="Verdana" w:cs="宋体"/>
          <w:color w:val="000000"/>
          <w:kern w:val="0"/>
          <w:szCs w:val="21"/>
        </w:rPr>
        <w:t>RDBMS</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lastRenderedPageBreak/>
        <w:t>JDO</w:t>
      </w:r>
      <w:r w:rsidRPr="00104670">
        <w:rPr>
          <w:rFonts w:ascii="Verdana" w:eastAsia="宋体" w:hAnsi="Verdana" w:cs="宋体"/>
          <w:color w:val="000000"/>
          <w:kern w:val="0"/>
          <w:szCs w:val="21"/>
        </w:rPr>
        <w:t>更通用，提供到任何数据底层的存储功能，比如关系数据库、文件、</w:t>
      </w:r>
      <w:r w:rsidRPr="00104670">
        <w:rPr>
          <w:rFonts w:ascii="Verdana" w:eastAsia="宋体" w:hAnsi="Verdana" w:cs="宋体"/>
          <w:color w:val="000000"/>
          <w:kern w:val="0"/>
          <w:szCs w:val="21"/>
        </w:rPr>
        <w:t>XML</w:t>
      </w:r>
      <w:r w:rsidRPr="00104670">
        <w:rPr>
          <w:rFonts w:ascii="Verdana" w:eastAsia="宋体" w:hAnsi="Verdana" w:cs="宋体"/>
          <w:color w:val="000000"/>
          <w:kern w:val="0"/>
          <w:szCs w:val="21"/>
        </w:rPr>
        <w:t>以及对象数据库（</w:t>
      </w:r>
      <w:r w:rsidRPr="00104670">
        <w:rPr>
          <w:rFonts w:ascii="Verdana" w:eastAsia="宋体" w:hAnsi="Verdana" w:cs="宋体"/>
          <w:color w:val="000000"/>
          <w:kern w:val="0"/>
          <w:szCs w:val="21"/>
        </w:rPr>
        <w:t>ODBMS</w:t>
      </w:r>
      <w:r w:rsidRPr="00104670">
        <w:rPr>
          <w:rFonts w:ascii="Verdana" w:eastAsia="宋体" w:hAnsi="Verdana" w:cs="宋体"/>
          <w:color w:val="000000"/>
          <w:kern w:val="0"/>
          <w:szCs w:val="21"/>
        </w:rPr>
        <w:t>）等等，使得应用可移植性更强。</w:t>
      </w:r>
    </w:p>
    <w:p w:rsidR="00104670" w:rsidRPr="00104670" w:rsidRDefault="00104670" w:rsidP="00104670">
      <w:pPr>
        <w:widowControl/>
        <w:shd w:val="clear" w:color="auto" w:fill="FFFFFF"/>
        <w:spacing w:before="150" w:after="150" w:line="378" w:lineRule="atLeast"/>
        <w:jc w:val="left"/>
        <w:rPr>
          <w:rFonts w:ascii="Verdana" w:eastAsia="宋体" w:hAnsi="Verdana" w:cs="宋体"/>
          <w:color w:val="000000"/>
          <w:kern w:val="0"/>
          <w:szCs w:val="21"/>
        </w:rPr>
      </w:pPr>
      <w:r w:rsidRPr="00104670">
        <w:rPr>
          <w:rFonts w:ascii="Verdana" w:eastAsia="宋体" w:hAnsi="Verdana" w:cs="宋体"/>
          <w:color w:val="000000"/>
          <w:kern w:val="0"/>
          <w:szCs w:val="21"/>
        </w:rPr>
        <w:t>121</w:t>
      </w:r>
      <w:r w:rsidRPr="00104670">
        <w:rPr>
          <w:rFonts w:ascii="Verdana" w:eastAsia="宋体" w:hAnsi="Verdana" w:cs="宋体"/>
          <w:color w:val="000000"/>
          <w:kern w:val="0"/>
          <w:szCs w:val="21"/>
        </w:rPr>
        <w:t>、内部类可以引用他包含类的成员吗？有没有什么限制？</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一个内部类对象可以访问创建它的外部类对象的内容</w:t>
      </w:r>
      <w:r w:rsidRPr="00104670">
        <w:rPr>
          <w:rFonts w:ascii="Verdana" w:eastAsia="宋体" w:hAnsi="Verdana" w:cs="宋体"/>
          <w:color w:val="000000"/>
          <w:kern w:val="0"/>
          <w:szCs w:val="21"/>
        </w:rPr>
        <w:br/>
        <w:t>122</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WEB SERVICE</w:t>
      </w:r>
      <w:r w:rsidRPr="00104670">
        <w:rPr>
          <w:rFonts w:ascii="Verdana" w:eastAsia="宋体" w:hAnsi="Verdana" w:cs="宋体"/>
          <w:color w:val="000000"/>
          <w:kern w:val="0"/>
          <w:szCs w:val="21"/>
        </w:rPr>
        <w:t>名词解释。</w:t>
      </w:r>
      <w:r w:rsidRPr="00104670">
        <w:rPr>
          <w:rFonts w:ascii="Verdana" w:eastAsia="宋体" w:hAnsi="Verdana" w:cs="宋体"/>
          <w:color w:val="000000"/>
          <w:kern w:val="0"/>
          <w:szCs w:val="21"/>
        </w:rPr>
        <w:t>JSWDL</w:t>
      </w:r>
      <w:r w:rsidRPr="00104670">
        <w:rPr>
          <w:rFonts w:ascii="Verdana" w:eastAsia="宋体" w:hAnsi="Verdana" w:cs="宋体"/>
          <w:color w:val="000000"/>
          <w:kern w:val="0"/>
          <w:szCs w:val="21"/>
        </w:rPr>
        <w:t>开发包的介绍。</w:t>
      </w:r>
      <w:r w:rsidRPr="00104670">
        <w:rPr>
          <w:rFonts w:ascii="Verdana" w:eastAsia="宋体" w:hAnsi="Verdana" w:cs="宋体"/>
          <w:color w:val="000000"/>
          <w:kern w:val="0"/>
          <w:szCs w:val="21"/>
        </w:rPr>
        <w:t>JAXP</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JAXM</w:t>
      </w:r>
      <w:r w:rsidRPr="00104670">
        <w:rPr>
          <w:rFonts w:ascii="Verdana" w:eastAsia="宋体" w:hAnsi="Verdana" w:cs="宋体"/>
          <w:color w:val="000000"/>
          <w:kern w:val="0"/>
          <w:szCs w:val="21"/>
        </w:rPr>
        <w:t>的解释。</w:t>
      </w:r>
      <w:r w:rsidRPr="00104670">
        <w:rPr>
          <w:rFonts w:ascii="Verdana" w:eastAsia="宋体" w:hAnsi="Verdana" w:cs="宋体"/>
          <w:color w:val="000000"/>
          <w:kern w:val="0"/>
          <w:szCs w:val="21"/>
        </w:rPr>
        <w:t>SOAP</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UDDI,WSDL</w:t>
      </w:r>
      <w:r w:rsidRPr="00104670">
        <w:rPr>
          <w:rFonts w:ascii="Verdana" w:eastAsia="宋体" w:hAnsi="Verdana" w:cs="宋体"/>
          <w:color w:val="000000"/>
          <w:kern w:val="0"/>
          <w:szCs w:val="21"/>
        </w:rPr>
        <w:t>解释。</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t>Web ServiceWeb Service</w:t>
      </w:r>
      <w:r w:rsidRPr="00104670">
        <w:rPr>
          <w:rFonts w:ascii="Verdana" w:eastAsia="宋体" w:hAnsi="Verdana" w:cs="宋体"/>
          <w:color w:val="000000"/>
          <w:kern w:val="0"/>
          <w:szCs w:val="21"/>
        </w:rPr>
        <w:t>是基于网络的、分布式的模块化组件，它执行特定的任务，遵守具体的技术规范，这些规范使得</w:t>
      </w:r>
      <w:r w:rsidRPr="00104670">
        <w:rPr>
          <w:rFonts w:ascii="Verdana" w:eastAsia="宋体" w:hAnsi="Verdana" w:cs="宋体"/>
          <w:color w:val="000000"/>
          <w:kern w:val="0"/>
          <w:szCs w:val="21"/>
        </w:rPr>
        <w:t>Web Service</w:t>
      </w:r>
      <w:r w:rsidRPr="00104670">
        <w:rPr>
          <w:rFonts w:ascii="Verdana" w:eastAsia="宋体" w:hAnsi="Verdana" w:cs="宋体"/>
          <w:color w:val="000000"/>
          <w:kern w:val="0"/>
          <w:szCs w:val="21"/>
        </w:rPr>
        <w:t>能与其他兼容的组件进行互操作。</w:t>
      </w:r>
      <w:r w:rsidRPr="00104670">
        <w:rPr>
          <w:rFonts w:ascii="Verdana" w:eastAsia="宋体" w:hAnsi="Verdana" w:cs="宋体"/>
          <w:color w:val="000000"/>
          <w:kern w:val="0"/>
          <w:szCs w:val="21"/>
        </w:rPr>
        <w:br/>
        <w:t xml:space="preserve">JAXP(Java API for XML Parsing) </w:t>
      </w:r>
      <w:r w:rsidRPr="00104670">
        <w:rPr>
          <w:rFonts w:ascii="Verdana" w:eastAsia="宋体" w:hAnsi="Verdana" w:cs="宋体"/>
          <w:color w:val="000000"/>
          <w:kern w:val="0"/>
          <w:szCs w:val="21"/>
        </w:rPr>
        <w:t>定义了在</w:t>
      </w:r>
      <w:r w:rsidRPr="00104670">
        <w:rPr>
          <w:rFonts w:ascii="Verdana" w:eastAsia="宋体" w:hAnsi="Verdana" w:cs="宋体"/>
          <w:color w:val="000000"/>
          <w:kern w:val="0"/>
          <w:szCs w:val="21"/>
        </w:rPr>
        <w:t>Java</w:t>
      </w:r>
      <w:r w:rsidRPr="00104670">
        <w:rPr>
          <w:rFonts w:ascii="Verdana" w:eastAsia="宋体" w:hAnsi="Verdana" w:cs="宋体"/>
          <w:color w:val="000000"/>
          <w:kern w:val="0"/>
          <w:szCs w:val="21"/>
        </w:rPr>
        <w:t>中使用</w:t>
      </w:r>
      <w:r w:rsidRPr="00104670">
        <w:rPr>
          <w:rFonts w:ascii="Verdana" w:eastAsia="宋体" w:hAnsi="Verdana" w:cs="宋体"/>
          <w:color w:val="000000"/>
          <w:kern w:val="0"/>
          <w:szCs w:val="21"/>
        </w:rPr>
        <w:t>DOM, SAX, XSLT</w:t>
      </w:r>
      <w:r w:rsidRPr="00104670">
        <w:rPr>
          <w:rFonts w:ascii="Verdana" w:eastAsia="宋体" w:hAnsi="Verdana" w:cs="宋体"/>
          <w:color w:val="000000"/>
          <w:kern w:val="0"/>
          <w:szCs w:val="21"/>
        </w:rPr>
        <w:t>的通用的接口。这样在你的程序中你只要使用这些通用的接口，当你需要改变具体的实现时候也不需要修改代码。</w:t>
      </w:r>
      <w:r w:rsidRPr="00104670">
        <w:rPr>
          <w:rFonts w:ascii="Verdana" w:eastAsia="宋体" w:hAnsi="Verdana" w:cs="宋体"/>
          <w:color w:val="000000"/>
          <w:kern w:val="0"/>
          <w:szCs w:val="21"/>
        </w:rPr>
        <w:br/>
        <w:t xml:space="preserve">JAXM(Java API for XML Messaging) </w:t>
      </w:r>
      <w:r w:rsidRPr="00104670">
        <w:rPr>
          <w:rFonts w:ascii="Verdana" w:eastAsia="宋体" w:hAnsi="Verdana" w:cs="宋体"/>
          <w:color w:val="000000"/>
          <w:kern w:val="0"/>
          <w:szCs w:val="21"/>
        </w:rPr>
        <w:t>是为</w:t>
      </w:r>
      <w:r w:rsidRPr="00104670">
        <w:rPr>
          <w:rFonts w:ascii="Verdana" w:eastAsia="宋体" w:hAnsi="Verdana" w:cs="宋体"/>
          <w:color w:val="000000"/>
          <w:kern w:val="0"/>
          <w:szCs w:val="21"/>
        </w:rPr>
        <w:t>SOAP</w:t>
      </w:r>
      <w:r w:rsidRPr="00104670">
        <w:rPr>
          <w:rFonts w:ascii="Verdana" w:eastAsia="宋体" w:hAnsi="Verdana" w:cs="宋体"/>
          <w:color w:val="000000"/>
          <w:kern w:val="0"/>
          <w:szCs w:val="21"/>
        </w:rPr>
        <w:t>通信提供访问方法和传输机制的</w:t>
      </w:r>
      <w:r w:rsidRPr="00104670">
        <w:rPr>
          <w:rFonts w:ascii="Verdana" w:eastAsia="宋体" w:hAnsi="Verdana" w:cs="宋体"/>
          <w:color w:val="000000"/>
          <w:kern w:val="0"/>
          <w:szCs w:val="21"/>
        </w:rPr>
        <w:t>API</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t>WSDL</w:t>
      </w:r>
      <w:r w:rsidRPr="00104670">
        <w:rPr>
          <w:rFonts w:ascii="Verdana" w:eastAsia="宋体" w:hAnsi="Verdana" w:cs="宋体"/>
          <w:color w:val="000000"/>
          <w:kern w:val="0"/>
          <w:szCs w:val="21"/>
        </w:rPr>
        <w:t>是一种</w:t>
      </w:r>
      <w:r w:rsidRPr="00104670">
        <w:rPr>
          <w:rFonts w:ascii="Verdana" w:eastAsia="宋体" w:hAnsi="Verdana" w:cs="宋体"/>
          <w:color w:val="000000"/>
          <w:kern w:val="0"/>
          <w:szCs w:val="21"/>
        </w:rPr>
        <w:t xml:space="preserve"> XML </w:t>
      </w:r>
      <w:r w:rsidRPr="00104670">
        <w:rPr>
          <w:rFonts w:ascii="Verdana" w:eastAsia="宋体" w:hAnsi="Verdana" w:cs="宋体"/>
          <w:color w:val="000000"/>
          <w:kern w:val="0"/>
          <w:szCs w:val="21"/>
        </w:rPr>
        <w:t>格式，用于将网络服务描述为一组端点，这些端点对包含面向文档信息或面向过程信息的消息进行操作。这种格式首先对操作和消息进行抽象描述，然后将其绑定到具体的网络协议和消息格式上以定义端点。相关的具体端点即组合成为抽象端点（服务）。</w:t>
      </w:r>
      <w:r w:rsidRPr="00104670">
        <w:rPr>
          <w:rFonts w:ascii="Verdana" w:eastAsia="宋体" w:hAnsi="Verdana" w:cs="宋体"/>
          <w:color w:val="000000"/>
          <w:kern w:val="0"/>
          <w:szCs w:val="21"/>
        </w:rPr>
        <w:br/>
        <w:t>SOAP</w:t>
      </w:r>
      <w:r w:rsidRPr="00104670">
        <w:rPr>
          <w:rFonts w:ascii="Verdana" w:eastAsia="宋体" w:hAnsi="Verdana" w:cs="宋体"/>
          <w:color w:val="000000"/>
          <w:kern w:val="0"/>
          <w:szCs w:val="21"/>
        </w:rPr>
        <w:t>即简单对象访问协议</w:t>
      </w:r>
      <w:r w:rsidRPr="00104670">
        <w:rPr>
          <w:rFonts w:ascii="Verdana" w:eastAsia="宋体" w:hAnsi="Verdana" w:cs="宋体"/>
          <w:color w:val="000000"/>
          <w:kern w:val="0"/>
          <w:szCs w:val="21"/>
        </w:rPr>
        <w:t>(Simple Object Access Protocol)</w:t>
      </w:r>
      <w:r w:rsidRPr="00104670">
        <w:rPr>
          <w:rFonts w:ascii="Verdana" w:eastAsia="宋体" w:hAnsi="Verdana" w:cs="宋体"/>
          <w:color w:val="000000"/>
          <w:kern w:val="0"/>
          <w:szCs w:val="21"/>
        </w:rPr>
        <w:t>，它是用于交换</w:t>
      </w:r>
      <w:r w:rsidRPr="00104670">
        <w:rPr>
          <w:rFonts w:ascii="Verdana" w:eastAsia="宋体" w:hAnsi="Verdana" w:cs="宋体"/>
          <w:color w:val="000000"/>
          <w:kern w:val="0"/>
          <w:szCs w:val="21"/>
        </w:rPr>
        <w:t>XML</w:t>
      </w:r>
      <w:r w:rsidRPr="00104670">
        <w:rPr>
          <w:rFonts w:ascii="Verdana" w:eastAsia="宋体" w:hAnsi="Verdana" w:cs="宋体"/>
          <w:color w:val="000000"/>
          <w:kern w:val="0"/>
          <w:szCs w:val="21"/>
        </w:rPr>
        <w:t>编码信息的轻量级协议。</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t xml:space="preserve">UDDI </w:t>
      </w:r>
      <w:r w:rsidRPr="00104670">
        <w:rPr>
          <w:rFonts w:ascii="Verdana" w:eastAsia="宋体" w:hAnsi="Verdana" w:cs="宋体"/>
          <w:color w:val="000000"/>
          <w:kern w:val="0"/>
          <w:szCs w:val="21"/>
        </w:rPr>
        <w:t>的目的是为电子商务建立标准；</w:t>
      </w:r>
      <w:r w:rsidRPr="00104670">
        <w:rPr>
          <w:rFonts w:ascii="Verdana" w:eastAsia="宋体" w:hAnsi="Verdana" w:cs="宋体"/>
          <w:color w:val="000000"/>
          <w:kern w:val="0"/>
          <w:szCs w:val="21"/>
        </w:rPr>
        <w:t>UDDI</w:t>
      </w:r>
      <w:r w:rsidRPr="00104670">
        <w:rPr>
          <w:rFonts w:ascii="Verdana" w:eastAsia="宋体" w:hAnsi="Verdana" w:cs="宋体"/>
          <w:color w:val="000000"/>
          <w:kern w:val="0"/>
          <w:szCs w:val="21"/>
        </w:rPr>
        <w:t>是一套基于</w:t>
      </w:r>
      <w:r w:rsidRPr="00104670">
        <w:rPr>
          <w:rFonts w:ascii="Verdana" w:eastAsia="宋体" w:hAnsi="Verdana" w:cs="宋体"/>
          <w:color w:val="000000"/>
          <w:kern w:val="0"/>
          <w:szCs w:val="21"/>
        </w:rPr>
        <w:t>Web</w:t>
      </w:r>
      <w:r w:rsidRPr="00104670">
        <w:rPr>
          <w:rFonts w:ascii="Verdana" w:eastAsia="宋体" w:hAnsi="Verdana" w:cs="宋体"/>
          <w:color w:val="000000"/>
          <w:kern w:val="0"/>
          <w:szCs w:val="21"/>
        </w:rPr>
        <w:t>的、分布式的、为</w:t>
      </w:r>
      <w:r w:rsidRPr="00104670">
        <w:rPr>
          <w:rFonts w:ascii="Verdana" w:eastAsia="宋体" w:hAnsi="Verdana" w:cs="宋体"/>
          <w:color w:val="000000"/>
          <w:kern w:val="0"/>
          <w:szCs w:val="21"/>
        </w:rPr>
        <w:t>Web Service</w:t>
      </w:r>
      <w:r w:rsidRPr="00104670">
        <w:rPr>
          <w:rFonts w:ascii="Verdana" w:eastAsia="宋体" w:hAnsi="Verdana" w:cs="宋体"/>
          <w:color w:val="000000"/>
          <w:kern w:val="0"/>
          <w:szCs w:val="21"/>
        </w:rPr>
        <w:t>提供的、信息注册中心的实现标准规范，同时也包含一组使企业能将自身提供的</w:t>
      </w:r>
      <w:r w:rsidRPr="00104670">
        <w:rPr>
          <w:rFonts w:ascii="Verdana" w:eastAsia="宋体" w:hAnsi="Verdana" w:cs="宋体"/>
          <w:color w:val="000000"/>
          <w:kern w:val="0"/>
          <w:szCs w:val="21"/>
        </w:rPr>
        <w:t>Web Service</w:t>
      </w:r>
      <w:r w:rsidRPr="00104670">
        <w:rPr>
          <w:rFonts w:ascii="Verdana" w:eastAsia="宋体" w:hAnsi="Verdana" w:cs="宋体"/>
          <w:color w:val="000000"/>
          <w:kern w:val="0"/>
          <w:szCs w:val="21"/>
        </w:rPr>
        <w:t>注册，以使别的企业能够发现的访问协议的实现标准。</w:t>
      </w:r>
    </w:p>
    <w:p w:rsidR="00104670" w:rsidRPr="00104670" w:rsidRDefault="00104670" w:rsidP="00104670">
      <w:pPr>
        <w:widowControl/>
        <w:shd w:val="clear" w:color="auto" w:fill="FFFFFF"/>
        <w:spacing w:before="150" w:after="150" w:line="378" w:lineRule="atLeast"/>
        <w:jc w:val="left"/>
        <w:rPr>
          <w:rFonts w:ascii="Verdana" w:eastAsia="宋体" w:hAnsi="Verdana" w:cs="宋体"/>
          <w:color w:val="000000"/>
          <w:kern w:val="0"/>
          <w:szCs w:val="21"/>
        </w:rPr>
      </w:pPr>
      <w:r w:rsidRPr="00104670">
        <w:rPr>
          <w:rFonts w:ascii="Verdana" w:eastAsia="宋体" w:hAnsi="Verdana" w:cs="宋体"/>
          <w:color w:val="000000"/>
          <w:kern w:val="0"/>
          <w:szCs w:val="21"/>
        </w:rPr>
        <w:t>JAVA</w:t>
      </w:r>
      <w:r w:rsidRPr="00104670">
        <w:rPr>
          <w:rFonts w:ascii="Verdana" w:eastAsia="宋体" w:hAnsi="Verdana" w:cs="宋体"/>
          <w:color w:val="000000"/>
          <w:kern w:val="0"/>
          <w:szCs w:val="21"/>
        </w:rPr>
        <w:t>代码查错</w:t>
      </w:r>
      <w:r w:rsidRPr="00104670">
        <w:rPr>
          <w:rFonts w:ascii="Verdana" w:eastAsia="宋体" w:hAnsi="Verdana" w:cs="宋体"/>
          <w:color w:val="000000"/>
          <w:kern w:val="0"/>
          <w:szCs w:val="21"/>
        </w:rPr>
        <w:br/>
        <w:t>1.</w:t>
      </w:r>
      <w:r w:rsidRPr="00104670">
        <w:rPr>
          <w:rFonts w:ascii="Verdana" w:eastAsia="宋体" w:hAnsi="Verdana" w:cs="宋体"/>
          <w:color w:val="000000"/>
          <w:kern w:val="0"/>
          <w:szCs w:val="21"/>
        </w:rPr>
        <w:br/>
        <w:t>abstract class Name {</w:t>
      </w:r>
      <w:r w:rsidRPr="00104670">
        <w:rPr>
          <w:rFonts w:ascii="Verdana" w:eastAsia="宋体" w:hAnsi="Verdana" w:cs="宋体"/>
          <w:color w:val="000000"/>
          <w:kern w:val="0"/>
          <w:szCs w:val="21"/>
        </w:rPr>
        <w:br/>
        <w:t>private String name;</w:t>
      </w:r>
      <w:r w:rsidRPr="00104670">
        <w:rPr>
          <w:rFonts w:ascii="Verdana" w:eastAsia="宋体" w:hAnsi="Verdana" w:cs="宋体"/>
          <w:color w:val="000000"/>
          <w:kern w:val="0"/>
          <w:szCs w:val="21"/>
        </w:rPr>
        <w:br/>
        <w:t>public abstract boolean isStupidName(String name) {}</w:t>
      </w:r>
      <w:r w:rsidRPr="00104670">
        <w:rPr>
          <w:rFonts w:ascii="Verdana" w:eastAsia="宋体" w:hAnsi="Verdana" w:cs="宋体"/>
          <w:color w:val="000000"/>
          <w:kern w:val="0"/>
          <w:szCs w:val="21"/>
        </w:rPr>
        <w:br/>
        <w:t>}</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大侠们，这有何错误</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答案</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错。</w:t>
      </w:r>
      <w:r w:rsidRPr="00104670">
        <w:rPr>
          <w:rFonts w:ascii="Verdana" w:eastAsia="宋体" w:hAnsi="Verdana" w:cs="宋体"/>
          <w:color w:val="000000"/>
          <w:kern w:val="0"/>
          <w:szCs w:val="21"/>
        </w:rPr>
        <w:t>abstract method</w:t>
      </w:r>
      <w:r w:rsidRPr="00104670">
        <w:rPr>
          <w:rFonts w:ascii="Verdana" w:eastAsia="宋体" w:hAnsi="Verdana" w:cs="宋体"/>
          <w:color w:val="000000"/>
          <w:kern w:val="0"/>
          <w:szCs w:val="21"/>
        </w:rPr>
        <w:t>必须以分号结尾，且不带花括号。</w:t>
      </w:r>
      <w:r w:rsidRPr="00104670">
        <w:rPr>
          <w:rFonts w:ascii="Verdana" w:eastAsia="宋体" w:hAnsi="Verdana" w:cs="宋体"/>
          <w:color w:val="000000"/>
          <w:kern w:val="0"/>
          <w:szCs w:val="21"/>
        </w:rPr>
        <w:br/>
        <w:t>2.</w:t>
      </w:r>
      <w:r w:rsidRPr="00104670">
        <w:rPr>
          <w:rFonts w:ascii="Verdana" w:eastAsia="宋体" w:hAnsi="Verdana" w:cs="宋体"/>
          <w:color w:val="000000"/>
          <w:kern w:val="0"/>
          <w:szCs w:val="21"/>
        </w:rPr>
        <w:br/>
        <w:t>public class Something {</w:t>
      </w:r>
      <w:r w:rsidRPr="00104670">
        <w:rPr>
          <w:rFonts w:ascii="Verdana" w:eastAsia="宋体" w:hAnsi="Verdana" w:cs="宋体"/>
          <w:color w:val="000000"/>
          <w:kern w:val="0"/>
          <w:szCs w:val="21"/>
        </w:rPr>
        <w:br/>
        <w:t>void doSomething () {</w:t>
      </w:r>
      <w:r w:rsidRPr="00104670">
        <w:rPr>
          <w:rFonts w:ascii="Verdana" w:eastAsia="宋体" w:hAnsi="Verdana" w:cs="宋体"/>
          <w:color w:val="000000"/>
          <w:kern w:val="0"/>
          <w:szCs w:val="21"/>
        </w:rPr>
        <w:br/>
        <w:t>private String s = "";</w:t>
      </w:r>
      <w:r w:rsidRPr="00104670">
        <w:rPr>
          <w:rFonts w:ascii="Verdana" w:eastAsia="宋体" w:hAnsi="Verdana" w:cs="宋体"/>
          <w:color w:val="000000"/>
          <w:kern w:val="0"/>
          <w:szCs w:val="21"/>
        </w:rPr>
        <w:br/>
        <w:t>int l = s.length();</w:t>
      </w:r>
      <w:r w:rsidRPr="00104670">
        <w:rPr>
          <w:rFonts w:ascii="Verdana" w:eastAsia="宋体" w:hAnsi="Verdana" w:cs="宋体"/>
          <w:color w:val="000000"/>
          <w:kern w:val="0"/>
          <w:szCs w:val="21"/>
        </w:rPr>
        <w:br/>
        <w:t>}</w:t>
      </w:r>
      <w:r w:rsidRPr="00104670">
        <w:rPr>
          <w:rFonts w:ascii="Verdana" w:eastAsia="宋体" w:hAnsi="Verdana" w:cs="宋体"/>
          <w:color w:val="000000"/>
          <w:kern w:val="0"/>
          <w:szCs w:val="21"/>
        </w:rPr>
        <w:br/>
        <w:t>}</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有错吗</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lastRenderedPageBreak/>
        <w:t>答案</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错。局部变量前不能放置任何访问修饰符</w:t>
      </w:r>
      <w:r w:rsidRPr="00104670">
        <w:rPr>
          <w:rFonts w:ascii="Verdana" w:eastAsia="宋体" w:hAnsi="Verdana" w:cs="宋体"/>
          <w:color w:val="000000"/>
          <w:kern w:val="0"/>
          <w:szCs w:val="21"/>
        </w:rPr>
        <w:t xml:space="preserve"> (private</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public</w:t>
      </w:r>
      <w:r w:rsidRPr="00104670">
        <w:rPr>
          <w:rFonts w:ascii="Verdana" w:eastAsia="宋体" w:hAnsi="Verdana" w:cs="宋体"/>
          <w:color w:val="000000"/>
          <w:kern w:val="0"/>
          <w:szCs w:val="21"/>
        </w:rPr>
        <w:t>，和</w:t>
      </w:r>
      <w:r w:rsidRPr="00104670">
        <w:rPr>
          <w:rFonts w:ascii="Verdana" w:eastAsia="宋体" w:hAnsi="Verdana" w:cs="宋体"/>
          <w:color w:val="000000"/>
          <w:kern w:val="0"/>
          <w:szCs w:val="21"/>
        </w:rPr>
        <w:t>protected)</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final</w:t>
      </w:r>
      <w:r w:rsidRPr="00104670">
        <w:rPr>
          <w:rFonts w:ascii="Verdana" w:eastAsia="宋体" w:hAnsi="Verdana" w:cs="宋体"/>
          <w:color w:val="000000"/>
          <w:kern w:val="0"/>
          <w:szCs w:val="21"/>
        </w:rPr>
        <w:t>可以用来修饰局部变量</w:t>
      </w:r>
      <w:r w:rsidRPr="00104670">
        <w:rPr>
          <w:rFonts w:ascii="Verdana" w:eastAsia="宋体" w:hAnsi="Verdana" w:cs="宋体"/>
          <w:color w:val="000000"/>
          <w:kern w:val="0"/>
          <w:szCs w:val="21"/>
        </w:rPr>
        <w:br/>
        <w:t>(final</w:t>
      </w:r>
      <w:r w:rsidRPr="00104670">
        <w:rPr>
          <w:rFonts w:ascii="Verdana" w:eastAsia="宋体" w:hAnsi="Verdana" w:cs="宋体"/>
          <w:color w:val="000000"/>
          <w:kern w:val="0"/>
          <w:szCs w:val="21"/>
        </w:rPr>
        <w:t>如同</w:t>
      </w:r>
      <w:r w:rsidRPr="00104670">
        <w:rPr>
          <w:rFonts w:ascii="Verdana" w:eastAsia="宋体" w:hAnsi="Verdana" w:cs="宋体"/>
          <w:color w:val="000000"/>
          <w:kern w:val="0"/>
          <w:szCs w:val="21"/>
        </w:rPr>
        <w:t>abstract</w:t>
      </w:r>
      <w:r w:rsidRPr="00104670">
        <w:rPr>
          <w:rFonts w:ascii="Verdana" w:eastAsia="宋体" w:hAnsi="Verdana" w:cs="宋体"/>
          <w:color w:val="000000"/>
          <w:kern w:val="0"/>
          <w:szCs w:val="21"/>
        </w:rPr>
        <w:t>和</w:t>
      </w:r>
      <w:r w:rsidRPr="00104670">
        <w:rPr>
          <w:rFonts w:ascii="Verdana" w:eastAsia="宋体" w:hAnsi="Verdana" w:cs="宋体"/>
          <w:color w:val="000000"/>
          <w:kern w:val="0"/>
          <w:szCs w:val="21"/>
        </w:rPr>
        <w:t>strictfp</w:t>
      </w:r>
      <w:r w:rsidRPr="00104670">
        <w:rPr>
          <w:rFonts w:ascii="Verdana" w:eastAsia="宋体" w:hAnsi="Verdana" w:cs="宋体"/>
          <w:color w:val="000000"/>
          <w:kern w:val="0"/>
          <w:szCs w:val="21"/>
        </w:rPr>
        <w:t>，都是非访问修饰符，</w:t>
      </w:r>
      <w:r w:rsidRPr="00104670">
        <w:rPr>
          <w:rFonts w:ascii="Verdana" w:eastAsia="宋体" w:hAnsi="Verdana" w:cs="宋体"/>
          <w:color w:val="000000"/>
          <w:kern w:val="0"/>
          <w:szCs w:val="21"/>
        </w:rPr>
        <w:t>strictfp</w:t>
      </w:r>
      <w:r w:rsidRPr="00104670">
        <w:rPr>
          <w:rFonts w:ascii="Verdana" w:eastAsia="宋体" w:hAnsi="Verdana" w:cs="宋体"/>
          <w:color w:val="000000"/>
          <w:kern w:val="0"/>
          <w:szCs w:val="21"/>
        </w:rPr>
        <w:t>只能修饰</w:t>
      </w:r>
      <w:r w:rsidRPr="00104670">
        <w:rPr>
          <w:rFonts w:ascii="Verdana" w:eastAsia="宋体" w:hAnsi="Verdana" w:cs="宋体"/>
          <w:color w:val="000000"/>
          <w:kern w:val="0"/>
          <w:szCs w:val="21"/>
        </w:rPr>
        <w:t>class</w:t>
      </w:r>
      <w:r w:rsidRPr="00104670">
        <w:rPr>
          <w:rFonts w:ascii="Verdana" w:eastAsia="宋体" w:hAnsi="Verdana" w:cs="宋体"/>
          <w:color w:val="000000"/>
          <w:kern w:val="0"/>
          <w:szCs w:val="21"/>
        </w:rPr>
        <w:t>和</w:t>
      </w:r>
      <w:r w:rsidRPr="00104670">
        <w:rPr>
          <w:rFonts w:ascii="Verdana" w:eastAsia="宋体" w:hAnsi="Verdana" w:cs="宋体"/>
          <w:color w:val="000000"/>
          <w:kern w:val="0"/>
          <w:szCs w:val="21"/>
        </w:rPr>
        <w:t>method</w:t>
      </w:r>
      <w:r w:rsidRPr="00104670">
        <w:rPr>
          <w:rFonts w:ascii="Verdana" w:eastAsia="宋体" w:hAnsi="Verdana" w:cs="宋体"/>
          <w:color w:val="000000"/>
          <w:kern w:val="0"/>
          <w:szCs w:val="21"/>
        </w:rPr>
        <w:t>而非</w:t>
      </w:r>
      <w:r w:rsidRPr="00104670">
        <w:rPr>
          <w:rFonts w:ascii="Verdana" w:eastAsia="宋体" w:hAnsi="Verdana" w:cs="宋体"/>
          <w:color w:val="000000"/>
          <w:kern w:val="0"/>
          <w:szCs w:val="21"/>
        </w:rPr>
        <w:t>variable)</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t>3.</w:t>
      </w:r>
      <w:r w:rsidRPr="00104670">
        <w:rPr>
          <w:rFonts w:ascii="Verdana" w:eastAsia="宋体" w:hAnsi="Verdana" w:cs="宋体"/>
          <w:color w:val="000000"/>
          <w:kern w:val="0"/>
          <w:szCs w:val="21"/>
        </w:rPr>
        <w:br/>
        <w:t>abstract class Something {</w:t>
      </w:r>
      <w:r w:rsidRPr="00104670">
        <w:rPr>
          <w:rFonts w:ascii="Verdana" w:eastAsia="宋体" w:hAnsi="Verdana" w:cs="宋体"/>
          <w:color w:val="000000"/>
          <w:kern w:val="0"/>
          <w:szCs w:val="21"/>
        </w:rPr>
        <w:br/>
        <w:t>private abstract String doSomething ();</w:t>
      </w:r>
      <w:r w:rsidRPr="00104670">
        <w:rPr>
          <w:rFonts w:ascii="Verdana" w:eastAsia="宋体" w:hAnsi="Verdana" w:cs="宋体"/>
          <w:color w:val="000000"/>
          <w:kern w:val="0"/>
          <w:szCs w:val="21"/>
        </w:rPr>
        <w:br/>
        <w:t>}</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这好像没什么错吧</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答案</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错。</w:t>
      </w:r>
      <w:r w:rsidRPr="00104670">
        <w:rPr>
          <w:rFonts w:ascii="Verdana" w:eastAsia="宋体" w:hAnsi="Verdana" w:cs="宋体"/>
          <w:color w:val="000000"/>
          <w:kern w:val="0"/>
          <w:szCs w:val="21"/>
        </w:rPr>
        <w:t>abstract</w:t>
      </w:r>
      <w:r w:rsidRPr="00104670">
        <w:rPr>
          <w:rFonts w:ascii="Verdana" w:eastAsia="宋体" w:hAnsi="Verdana" w:cs="宋体"/>
          <w:color w:val="000000"/>
          <w:kern w:val="0"/>
          <w:szCs w:val="21"/>
        </w:rPr>
        <w:t>的</w:t>
      </w:r>
      <w:r w:rsidRPr="00104670">
        <w:rPr>
          <w:rFonts w:ascii="Verdana" w:eastAsia="宋体" w:hAnsi="Verdana" w:cs="宋体"/>
          <w:color w:val="000000"/>
          <w:kern w:val="0"/>
          <w:szCs w:val="21"/>
        </w:rPr>
        <w:t>methods</w:t>
      </w:r>
      <w:r w:rsidRPr="00104670">
        <w:rPr>
          <w:rFonts w:ascii="Verdana" w:eastAsia="宋体" w:hAnsi="Verdana" w:cs="宋体"/>
          <w:color w:val="000000"/>
          <w:kern w:val="0"/>
          <w:szCs w:val="21"/>
        </w:rPr>
        <w:t>不能以</w:t>
      </w:r>
      <w:r w:rsidRPr="00104670">
        <w:rPr>
          <w:rFonts w:ascii="Verdana" w:eastAsia="宋体" w:hAnsi="Verdana" w:cs="宋体"/>
          <w:color w:val="000000"/>
          <w:kern w:val="0"/>
          <w:szCs w:val="21"/>
        </w:rPr>
        <w:t>private</w:t>
      </w:r>
      <w:r w:rsidRPr="00104670">
        <w:rPr>
          <w:rFonts w:ascii="Verdana" w:eastAsia="宋体" w:hAnsi="Verdana" w:cs="宋体"/>
          <w:color w:val="000000"/>
          <w:kern w:val="0"/>
          <w:szCs w:val="21"/>
        </w:rPr>
        <w:t>修饰。</w:t>
      </w:r>
      <w:r w:rsidRPr="00104670">
        <w:rPr>
          <w:rFonts w:ascii="Verdana" w:eastAsia="宋体" w:hAnsi="Verdana" w:cs="宋体"/>
          <w:color w:val="000000"/>
          <w:kern w:val="0"/>
          <w:szCs w:val="21"/>
        </w:rPr>
        <w:t>abstract</w:t>
      </w:r>
      <w:r w:rsidRPr="00104670">
        <w:rPr>
          <w:rFonts w:ascii="Verdana" w:eastAsia="宋体" w:hAnsi="Verdana" w:cs="宋体"/>
          <w:color w:val="000000"/>
          <w:kern w:val="0"/>
          <w:szCs w:val="21"/>
        </w:rPr>
        <w:t>的</w:t>
      </w:r>
      <w:r w:rsidRPr="00104670">
        <w:rPr>
          <w:rFonts w:ascii="Verdana" w:eastAsia="宋体" w:hAnsi="Verdana" w:cs="宋体"/>
          <w:color w:val="000000"/>
          <w:kern w:val="0"/>
          <w:szCs w:val="21"/>
        </w:rPr>
        <w:t>methods</w:t>
      </w:r>
      <w:r w:rsidRPr="00104670">
        <w:rPr>
          <w:rFonts w:ascii="Verdana" w:eastAsia="宋体" w:hAnsi="Verdana" w:cs="宋体"/>
          <w:color w:val="000000"/>
          <w:kern w:val="0"/>
          <w:szCs w:val="21"/>
        </w:rPr>
        <w:t>就是让子类</w:t>
      </w:r>
      <w:r w:rsidRPr="00104670">
        <w:rPr>
          <w:rFonts w:ascii="Verdana" w:eastAsia="宋体" w:hAnsi="Verdana" w:cs="宋体"/>
          <w:color w:val="000000"/>
          <w:kern w:val="0"/>
          <w:szCs w:val="21"/>
        </w:rPr>
        <w:t>implement(</w:t>
      </w:r>
      <w:r w:rsidRPr="00104670">
        <w:rPr>
          <w:rFonts w:ascii="Verdana" w:eastAsia="宋体" w:hAnsi="Verdana" w:cs="宋体"/>
          <w:color w:val="000000"/>
          <w:kern w:val="0"/>
          <w:szCs w:val="21"/>
        </w:rPr>
        <w:t>实现</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具体细节的，怎么可以用</w:t>
      </w:r>
      <w:r w:rsidRPr="00104670">
        <w:rPr>
          <w:rFonts w:ascii="Verdana" w:eastAsia="宋体" w:hAnsi="Verdana" w:cs="宋体"/>
          <w:color w:val="000000"/>
          <w:kern w:val="0"/>
          <w:szCs w:val="21"/>
        </w:rPr>
        <w:t>private</w:t>
      </w:r>
      <w:r w:rsidRPr="00104670">
        <w:rPr>
          <w:rFonts w:ascii="Verdana" w:eastAsia="宋体" w:hAnsi="Verdana" w:cs="宋体"/>
          <w:color w:val="000000"/>
          <w:kern w:val="0"/>
          <w:szCs w:val="21"/>
        </w:rPr>
        <w:t>把</w:t>
      </w:r>
      <w:r w:rsidRPr="00104670">
        <w:rPr>
          <w:rFonts w:ascii="Verdana" w:eastAsia="宋体" w:hAnsi="Verdana" w:cs="宋体"/>
          <w:color w:val="000000"/>
          <w:kern w:val="0"/>
          <w:szCs w:val="21"/>
        </w:rPr>
        <w:t>abstract</w:t>
      </w:r>
      <w:r w:rsidRPr="00104670">
        <w:rPr>
          <w:rFonts w:ascii="Verdana" w:eastAsia="宋体" w:hAnsi="Verdana" w:cs="宋体"/>
          <w:color w:val="000000"/>
          <w:kern w:val="0"/>
          <w:szCs w:val="21"/>
        </w:rPr>
        <w:br/>
        <w:t>method</w:t>
      </w:r>
      <w:r w:rsidRPr="00104670">
        <w:rPr>
          <w:rFonts w:ascii="Verdana" w:eastAsia="宋体" w:hAnsi="Verdana" w:cs="宋体"/>
          <w:color w:val="000000"/>
          <w:kern w:val="0"/>
          <w:szCs w:val="21"/>
        </w:rPr>
        <w:t>封锁起来呢</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t>同理，</w:t>
      </w:r>
      <w:r w:rsidRPr="00104670">
        <w:rPr>
          <w:rFonts w:ascii="Verdana" w:eastAsia="宋体" w:hAnsi="Verdana" w:cs="宋体"/>
          <w:color w:val="000000"/>
          <w:kern w:val="0"/>
          <w:szCs w:val="21"/>
        </w:rPr>
        <w:t>abstract method</w:t>
      </w:r>
      <w:r w:rsidRPr="00104670">
        <w:rPr>
          <w:rFonts w:ascii="Verdana" w:eastAsia="宋体" w:hAnsi="Verdana" w:cs="宋体"/>
          <w:color w:val="000000"/>
          <w:kern w:val="0"/>
          <w:szCs w:val="21"/>
        </w:rPr>
        <w:t>前不能加</w:t>
      </w:r>
      <w:r w:rsidRPr="00104670">
        <w:rPr>
          <w:rFonts w:ascii="Verdana" w:eastAsia="宋体" w:hAnsi="Verdana" w:cs="宋体"/>
          <w:color w:val="000000"/>
          <w:kern w:val="0"/>
          <w:szCs w:val="21"/>
        </w:rPr>
        <w:t>final)</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t>4.</w:t>
      </w:r>
      <w:r w:rsidRPr="00104670">
        <w:rPr>
          <w:rFonts w:ascii="Verdana" w:eastAsia="宋体" w:hAnsi="Verdana" w:cs="宋体"/>
          <w:color w:val="000000"/>
          <w:kern w:val="0"/>
          <w:szCs w:val="21"/>
        </w:rPr>
        <w:br/>
        <w:t>public class Something {</w:t>
      </w:r>
      <w:r w:rsidRPr="00104670">
        <w:rPr>
          <w:rFonts w:ascii="Verdana" w:eastAsia="宋体" w:hAnsi="Verdana" w:cs="宋体"/>
          <w:color w:val="000000"/>
          <w:kern w:val="0"/>
          <w:szCs w:val="21"/>
        </w:rPr>
        <w:br/>
        <w:t>public int addOne(final int x) {</w:t>
      </w:r>
      <w:r w:rsidRPr="00104670">
        <w:rPr>
          <w:rFonts w:ascii="Verdana" w:eastAsia="宋体" w:hAnsi="Verdana" w:cs="宋体"/>
          <w:color w:val="000000"/>
          <w:kern w:val="0"/>
          <w:szCs w:val="21"/>
        </w:rPr>
        <w:br/>
        <w:t>return ++x;</w:t>
      </w:r>
      <w:r w:rsidRPr="00104670">
        <w:rPr>
          <w:rFonts w:ascii="Verdana" w:eastAsia="宋体" w:hAnsi="Verdana" w:cs="宋体"/>
          <w:color w:val="000000"/>
          <w:kern w:val="0"/>
          <w:szCs w:val="21"/>
        </w:rPr>
        <w:br/>
        <w:t>}</w:t>
      </w:r>
      <w:r w:rsidRPr="00104670">
        <w:rPr>
          <w:rFonts w:ascii="Verdana" w:eastAsia="宋体" w:hAnsi="Verdana" w:cs="宋体"/>
          <w:color w:val="000000"/>
          <w:kern w:val="0"/>
          <w:szCs w:val="21"/>
        </w:rPr>
        <w:br/>
        <w:t>}</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这个比较明显。</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答案</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错。</w:t>
      </w:r>
      <w:r w:rsidRPr="00104670">
        <w:rPr>
          <w:rFonts w:ascii="Verdana" w:eastAsia="宋体" w:hAnsi="Verdana" w:cs="宋体"/>
          <w:color w:val="000000"/>
          <w:kern w:val="0"/>
          <w:szCs w:val="21"/>
        </w:rPr>
        <w:t>int x</w:t>
      </w:r>
      <w:r w:rsidRPr="00104670">
        <w:rPr>
          <w:rFonts w:ascii="Verdana" w:eastAsia="宋体" w:hAnsi="Verdana" w:cs="宋体"/>
          <w:color w:val="000000"/>
          <w:kern w:val="0"/>
          <w:szCs w:val="21"/>
        </w:rPr>
        <w:t>被修饰成</w:t>
      </w:r>
      <w:r w:rsidRPr="00104670">
        <w:rPr>
          <w:rFonts w:ascii="Verdana" w:eastAsia="宋体" w:hAnsi="Verdana" w:cs="宋体"/>
          <w:color w:val="000000"/>
          <w:kern w:val="0"/>
          <w:szCs w:val="21"/>
        </w:rPr>
        <w:t>final</w:t>
      </w:r>
      <w:r w:rsidRPr="00104670">
        <w:rPr>
          <w:rFonts w:ascii="Verdana" w:eastAsia="宋体" w:hAnsi="Verdana" w:cs="宋体"/>
          <w:color w:val="000000"/>
          <w:kern w:val="0"/>
          <w:szCs w:val="21"/>
        </w:rPr>
        <w:t>，意味着</w:t>
      </w:r>
      <w:r w:rsidRPr="00104670">
        <w:rPr>
          <w:rFonts w:ascii="Verdana" w:eastAsia="宋体" w:hAnsi="Verdana" w:cs="宋体"/>
          <w:color w:val="000000"/>
          <w:kern w:val="0"/>
          <w:szCs w:val="21"/>
        </w:rPr>
        <w:t>x</w:t>
      </w:r>
      <w:r w:rsidRPr="00104670">
        <w:rPr>
          <w:rFonts w:ascii="Verdana" w:eastAsia="宋体" w:hAnsi="Verdana" w:cs="宋体"/>
          <w:color w:val="000000"/>
          <w:kern w:val="0"/>
          <w:szCs w:val="21"/>
        </w:rPr>
        <w:t>不能在</w:t>
      </w:r>
      <w:r w:rsidRPr="00104670">
        <w:rPr>
          <w:rFonts w:ascii="Verdana" w:eastAsia="宋体" w:hAnsi="Verdana" w:cs="宋体"/>
          <w:color w:val="000000"/>
          <w:kern w:val="0"/>
          <w:szCs w:val="21"/>
        </w:rPr>
        <w:t>addOne method</w:t>
      </w:r>
      <w:r w:rsidRPr="00104670">
        <w:rPr>
          <w:rFonts w:ascii="Verdana" w:eastAsia="宋体" w:hAnsi="Verdana" w:cs="宋体"/>
          <w:color w:val="000000"/>
          <w:kern w:val="0"/>
          <w:szCs w:val="21"/>
        </w:rPr>
        <w:t>中被修改。</w:t>
      </w:r>
      <w:r w:rsidRPr="00104670">
        <w:rPr>
          <w:rFonts w:ascii="Verdana" w:eastAsia="宋体" w:hAnsi="Verdana" w:cs="宋体"/>
          <w:color w:val="000000"/>
          <w:kern w:val="0"/>
          <w:szCs w:val="21"/>
        </w:rPr>
        <w:br/>
        <w:t>5.</w:t>
      </w:r>
      <w:r w:rsidRPr="00104670">
        <w:rPr>
          <w:rFonts w:ascii="Verdana" w:eastAsia="宋体" w:hAnsi="Verdana" w:cs="宋体"/>
          <w:color w:val="000000"/>
          <w:kern w:val="0"/>
          <w:szCs w:val="21"/>
        </w:rPr>
        <w:br/>
        <w:t>public class Something {</w:t>
      </w:r>
      <w:r w:rsidRPr="00104670">
        <w:rPr>
          <w:rFonts w:ascii="Verdana" w:eastAsia="宋体" w:hAnsi="Verdana" w:cs="宋体"/>
          <w:color w:val="000000"/>
          <w:kern w:val="0"/>
          <w:szCs w:val="21"/>
        </w:rPr>
        <w:br/>
        <w:t>public static void main(String[] args) {</w:t>
      </w:r>
      <w:r w:rsidRPr="00104670">
        <w:rPr>
          <w:rFonts w:ascii="Verdana" w:eastAsia="宋体" w:hAnsi="Verdana" w:cs="宋体"/>
          <w:color w:val="000000"/>
          <w:kern w:val="0"/>
          <w:szCs w:val="21"/>
        </w:rPr>
        <w:br/>
        <w:t>Other o = new Other();</w:t>
      </w:r>
      <w:r w:rsidRPr="00104670">
        <w:rPr>
          <w:rFonts w:ascii="Verdana" w:eastAsia="宋体" w:hAnsi="Verdana" w:cs="宋体"/>
          <w:color w:val="000000"/>
          <w:kern w:val="0"/>
          <w:szCs w:val="21"/>
        </w:rPr>
        <w:br/>
        <w:t>new Something().addOne(o);</w:t>
      </w:r>
      <w:r w:rsidRPr="00104670">
        <w:rPr>
          <w:rFonts w:ascii="Verdana" w:eastAsia="宋体" w:hAnsi="Verdana" w:cs="宋体"/>
          <w:color w:val="000000"/>
          <w:kern w:val="0"/>
          <w:szCs w:val="21"/>
        </w:rPr>
        <w:br/>
        <w:t>}</w:t>
      </w:r>
      <w:r w:rsidRPr="00104670">
        <w:rPr>
          <w:rFonts w:ascii="Verdana" w:eastAsia="宋体" w:hAnsi="Verdana" w:cs="宋体"/>
          <w:color w:val="000000"/>
          <w:kern w:val="0"/>
          <w:szCs w:val="21"/>
        </w:rPr>
        <w:br/>
        <w:t>public void addOne(final Other o) {</w:t>
      </w:r>
      <w:r w:rsidRPr="00104670">
        <w:rPr>
          <w:rFonts w:ascii="Verdana" w:eastAsia="宋体" w:hAnsi="Verdana" w:cs="宋体"/>
          <w:color w:val="000000"/>
          <w:kern w:val="0"/>
          <w:szCs w:val="21"/>
        </w:rPr>
        <w:br/>
        <w:t>o.i++;</w:t>
      </w:r>
      <w:r w:rsidRPr="00104670">
        <w:rPr>
          <w:rFonts w:ascii="Verdana" w:eastAsia="宋体" w:hAnsi="Verdana" w:cs="宋体"/>
          <w:color w:val="000000"/>
          <w:kern w:val="0"/>
          <w:szCs w:val="21"/>
        </w:rPr>
        <w:br/>
        <w:t>}</w:t>
      </w:r>
      <w:r w:rsidRPr="00104670">
        <w:rPr>
          <w:rFonts w:ascii="Verdana" w:eastAsia="宋体" w:hAnsi="Verdana" w:cs="宋体"/>
          <w:color w:val="000000"/>
          <w:kern w:val="0"/>
          <w:szCs w:val="21"/>
        </w:rPr>
        <w:br/>
        <w:t>}</w:t>
      </w:r>
      <w:r w:rsidRPr="00104670">
        <w:rPr>
          <w:rFonts w:ascii="Verdana" w:eastAsia="宋体" w:hAnsi="Verdana" w:cs="宋体"/>
          <w:color w:val="000000"/>
          <w:kern w:val="0"/>
          <w:szCs w:val="21"/>
        </w:rPr>
        <w:br/>
        <w:t>class Other {</w:t>
      </w:r>
      <w:r w:rsidRPr="00104670">
        <w:rPr>
          <w:rFonts w:ascii="Verdana" w:eastAsia="宋体" w:hAnsi="Verdana" w:cs="宋体"/>
          <w:color w:val="000000"/>
          <w:kern w:val="0"/>
          <w:szCs w:val="21"/>
        </w:rPr>
        <w:br/>
        <w:t>public int i;</w:t>
      </w:r>
      <w:r w:rsidRPr="00104670">
        <w:rPr>
          <w:rFonts w:ascii="Verdana" w:eastAsia="宋体" w:hAnsi="Verdana" w:cs="宋体"/>
          <w:color w:val="000000"/>
          <w:kern w:val="0"/>
          <w:szCs w:val="21"/>
        </w:rPr>
        <w:br/>
        <w:t>}</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和上面的很相似，都是关于</w:t>
      </w:r>
      <w:r w:rsidRPr="00104670">
        <w:rPr>
          <w:rFonts w:ascii="Verdana" w:eastAsia="宋体" w:hAnsi="Verdana" w:cs="宋体"/>
          <w:color w:val="000000"/>
          <w:kern w:val="0"/>
          <w:szCs w:val="21"/>
        </w:rPr>
        <w:t>final</w:t>
      </w:r>
      <w:r w:rsidRPr="00104670">
        <w:rPr>
          <w:rFonts w:ascii="Verdana" w:eastAsia="宋体" w:hAnsi="Verdana" w:cs="宋体"/>
          <w:color w:val="000000"/>
          <w:kern w:val="0"/>
          <w:szCs w:val="21"/>
        </w:rPr>
        <w:t>的问题，这有错吗</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答案</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正确。在</w:t>
      </w:r>
      <w:r w:rsidRPr="00104670">
        <w:rPr>
          <w:rFonts w:ascii="Verdana" w:eastAsia="宋体" w:hAnsi="Verdana" w:cs="宋体"/>
          <w:color w:val="000000"/>
          <w:kern w:val="0"/>
          <w:szCs w:val="21"/>
        </w:rPr>
        <w:t>addOne method</w:t>
      </w:r>
      <w:r w:rsidRPr="00104670">
        <w:rPr>
          <w:rFonts w:ascii="Verdana" w:eastAsia="宋体" w:hAnsi="Verdana" w:cs="宋体"/>
          <w:color w:val="000000"/>
          <w:kern w:val="0"/>
          <w:szCs w:val="21"/>
        </w:rPr>
        <w:t>中，参数</w:t>
      </w:r>
      <w:r w:rsidRPr="00104670">
        <w:rPr>
          <w:rFonts w:ascii="Verdana" w:eastAsia="宋体" w:hAnsi="Verdana" w:cs="宋体"/>
          <w:color w:val="000000"/>
          <w:kern w:val="0"/>
          <w:szCs w:val="21"/>
        </w:rPr>
        <w:t>o</w:t>
      </w:r>
      <w:r w:rsidRPr="00104670">
        <w:rPr>
          <w:rFonts w:ascii="Verdana" w:eastAsia="宋体" w:hAnsi="Verdana" w:cs="宋体"/>
          <w:color w:val="000000"/>
          <w:kern w:val="0"/>
          <w:szCs w:val="21"/>
        </w:rPr>
        <w:t>被修饰成</w:t>
      </w:r>
      <w:r w:rsidRPr="00104670">
        <w:rPr>
          <w:rFonts w:ascii="Verdana" w:eastAsia="宋体" w:hAnsi="Verdana" w:cs="宋体"/>
          <w:color w:val="000000"/>
          <w:kern w:val="0"/>
          <w:szCs w:val="21"/>
        </w:rPr>
        <w:t>final</w:t>
      </w:r>
      <w:r w:rsidRPr="00104670">
        <w:rPr>
          <w:rFonts w:ascii="Verdana" w:eastAsia="宋体" w:hAnsi="Verdana" w:cs="宋体"/>
          <w:color w:val="000000"/>
          <w:kern w:val="0"/>
          <w:szCs w:val="21"/>
        </w:rPr>
        <w:t>。如果在</w:t>
      </w:r>
      <w:r w:rsidRPr="00104670">
        <w:rPr>
          <w:rFonts w:ascii="Verdana" w:eastAsia="宋体" w:hAnsi="Verdana" w:cs="宋体"/>
          <w:color w:val="000000"/>
          <w:kern w:val="0"/>
          <w:szCs w:val="21"/>
        </w:rPr>
        <w:t>addOne method</w:t>
      </w:r>
      <w:r w:rsidRPr="00104670">
        <w:rPr>
          <w:rFonts w:ascii="Verdana" w:eastAsia="宋体" w:hAnsi="Verdana" w:cs="宋体"/>
          <w:color w:val="000000"/>
          <w:kern w:val="0"/>
          <w:szCs w:val="21"/>
        </w:rPr>
        <w:t>里我们修改了</w:t>
      </w:r>
      <w:r w:rsidRPr="00104670">
        <w:rPr>
          <w:rFonts w:ascii="Verdana" w:eastAsia="宋体" w:hAnsi="Verdana" w:cs="宋体"/>
          <w:color w:val="000000"/>
          <w:kern w:val="0"/>
          <w:szCs w:val="21"/>
        </w:rPr>
        <w:t>o</w:t>
      </w:r>
      <w:r w:rsidRPr="00104670">
        <w:rPr>
          <w:rFonts w:ascii="Verdana" w:eastAsia="宋体" w:hAnsi="Verdana" w:cs="宋体"/>
          <w:color w:val="000000"/>
          <w:kern w:val="0"/>
          <w:szCs w:val="21"/>
        </w:rPr>
        <w:t>的</w:t>
      </w:r>
      <w:r w:rsidRPr="00104670">
        <w:rPr>
          <w:rFonts w:ascii="Verdana" w:eastAsia="宋体" w:hAnsi="Verdana" w:cs="宋体"/>
          <w:color w:val="000000"/>
          <w:kern w:val="0"/>
          <w:szCs w:val="21"/>
        </w:rPr>
        <w:t>reference</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lastRenderedPageBreak/>
        <w:t>(</w:t>
      </w:r>
      <w:r w:rsidRPr="00104670">
        <w:rPr>
          <w:rFonts w:ascii="Verdana" w:eastAsia="宋体" w:hAnsi="Verdana" w:cs="宋体"/>
          <w:color w:val="000000"/>
          <w:kern w:val="0"/>
          <w:szCs w:val="21"/>
        </w:rPr>
        <w:t>比如</w:t>
      </w:r>
      <w:r w:rsidRPr="00104670">
        <w:rPr>
          <w:rFonts w:ascii="Verdana" w:eastAsia="宋体" w:hAnsi="Verdana" w:cs="宋体"/>
          <w:color w:val="000000"/>
          <w:kern w:val="0"/>
          <w:szCs w:val="21"/>
        </w:rPr>
        <w:t>: o = new Other();)</w:t>
      </w:r>
      <w:r w:rsidRPr="00104670">
        <w:rPr>
          <w:rFonts w:ascii="Verdana" w:eastAsia="宋体" w:hAnsi="Verdana" w:cs="宋体"/>
          <w:color w:val="000000"/>
          <w:kern w:val="0"/>
          <w:szCs w:val="21"/>
        </w:rPr>
        <w:t>，那么如同上例这题也是错的。但这里修改的是</w:t>
      </w:r>
      <w:r w:rsidRPr="00104670">
        <w:rPr>
          <w:rFonts w:ascii="Verdana" w:eastAsia="宋体" w:hAnsi="Verdana" w:cs="宋体"/>
          <w:color w:val="000000"/>
          <w:kern w:val="0"/>
          <w:szCs w:val="21"/>
        </w:rPr>
        <w:t>o</w:t>
      </w:r>
      <w:r w:rsidRPr="00104670">
        <w:rPr>
          <w:rFonts w:ascii="Verdana" w:eastAsia="宋体" w:hAnsi="Verdana" w:cs="宋体"/>
          <w:color w:val="000000"/>
          <w:kern w:val="0"/>
          <w:szCs w:val="21"/>
        </w:rPr>
        <w:t>的</w:t>
      </w:r>
      <w:r w:rsidRPr="00104670">
        <w:rPr>
          <w:rFonts w:ascii="Verdana" w:eastAsia="宋体" w:hAnsi="Verdana" w:cs="宋体"/>
          <w:color w:val="000000"/>
          <w:kern w:val="0"/>
          <w:szCs w:val="21"/>
        </w:rPr>
        <w:t>member vairable</w:t>
      </w:r>
      <w:r w:rsidRPr="00104670">
        <w:rPr>
          <w:rFonts w:ascii="Verdana" w:eastAsia="宋体" w:hAnsi="Verdana" w:cs="宋体"/>
          <w:color w:val="000000"/>
          <w:kern w:val="0"/>
          <w:szCs w:val="21"/>
        </w:rPr>
        <w:br/>
        <w:t>(</w:t>
      </w:r>
      <w:r w:rsidRPr="00104670">
        <w:rPr>
          <w:rFonts w:ascii="Verdana" w:eastAsia="宋体" w:hAnsi="Verdana" w:cs="宋体"/>
          <w:color w:val="000000"/>
          <w:kern w:val="0"/>
          <w:szCs w:val="21"/>
        </w:rPr>
        <w:t>成员变量</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，而</w:t>
      </w:r>
      <w:r w:rsidRPr="00104670">
        <w:rPr>
          <w:rFonts w:ascii="Verdana" w:eastAsia="宋体" w:hAnsi="Verdana" w:cs="宋体"/>
          <w:color w:val="000000"/>
          <w:kern w:val="0"/>
          <w:szCs w:val="21"/>
        </w:rPr>
        <w:t>o</w:t>
      </w:r>
      <w:r w:rsidRPr="00104670">
        <w:rPr>
          <w:rFonts w:ascii="Verdana" w:eastAsia="宋体" w:hAnsi="Verdana" w:cs="宋体"/>
          <w:color w:val="000000"/>
          <w:kern w:val="0"/>
          <w:szCs w:val="21"/>
        </w:rPr>
        <w:t>的</w:t>
      </w:r>
      <w:r w:rsidRPr="00104670">
        <w:rPr>
          <w:rFonts w:ascii="Verdana" w:eastAsia="宋体" w:hAnsi="Verdana" w:cs="宋体"/>
          <w:color w:val="000000"/>
          <w:kern w:val="0"/>
          <w:szCs w:val="21"/>
        </w:rPr>
        <w:t>reference</w:t>
      </w:r>
      <w:r w:rsidRPr="00104670">
        <w:rPr>
          <w:rFonts w:ascii="Verdana" w:eastAsia="宋体" w:hAnsi="Verdana" w:cs="宋体"/>
          <w:color w:val="000000"/>
          <w:kern w:val="0"/>
          <w:szCs w:val="21"/>
        </w:rPr>
        <w:t>并没有改变。</w:t>
      </w:r>
      <w:r w:rsidRPr="00104670">
        <w:rPr>
          <w:rFonts w:ascii="Verdana" w:eastAsia="宋体" w:hAnsi="Verdana" w:cs="宋体"/>
          <w:color w:val="000000"/>
          <w:kern w:val="0"/>
          <w:szCs w:val="21"/>
        </w:rPr>
        <w:br/>
        <w:t>6.</w:t>
      </w:r>
      <w:r w:rsidRPr="00104670">
        <w:rPr>
          <w:rFonts w:ascii="Verdana" w:eastAsia="宋体" w:hAnsi="Verdana" w:cs="宋体"/>
          <w:color w:val="000000"/>
          <w:kern w:val="0"/>
          <w:szCs w:val="21"/>
        </w:rPr>
        <w:br/>
        <w:t>class Something {</w:t>
      </w:r>
      <w:r w:rsidRPr="00104670">
        <w:rPr>
          <w:rFonts w:ascii="Verdana" w:eastAsia="宋体" w:hAnsi="Verdana" w:cs="宋体"/>
          <w:color w:val="000000"/>
          <w:kern w:val="0"/>
          <w:szCs w:val="21"/>
        </w:rPr>
        <w:br/>
        <w:t>int i;</w:t>
      </w:r>
      <w:r w:rsidRPr="00104670">
        <w:rPr>
          <w:rFonts w:ascii="Verdana" w:eastAsia="宋体" w:hAnsi="Verdana" w:cs="宋体"/>
          <w:color w:val="000000"/>
          <w:kern w:val="0"/>
          <w:szCs w:val="21"/>
        </w:rPr>
        <w:br/>
        <w:t>public void doSomething() {</w:t>
      </w:r>
      <w:r w:rsidRPr="00104670">
        <w:rPr>
          <w:rFonts w:ascii="Verdana" w:eastAsia="宋体" w:hAnsi="Verdana" w:cs="宋体"/>
          <w:color w:val="000000"/>
          <w:kern w:val="0"/>
          <w:szCs w:val="21"/>
        </w:rPr>
        <w:br/>
        <w:t>System.out.println("i = " + i);</w:t>
      </w:r>
      <w:r w:rsidRPr="00104670">
        <w:rPr>
          <w:rFonts w:ascii="Verdana" w:eastAsia="宋体" w:hAnsi="Verdana" w:cs="宋体"/>
          <w:color w:val="000000"/>
          <w:kern w:val="0"/>
          <w:szCs w:val="21"/>
        </w:rPr>
        <w:br/>
        <w:t>}</w:t>
      </w:r>
      <w:r w:rsidRPr="00104670">
        <w:rPr>
          <w:rFonts w:ascii="Verdana" w:eastAsia="宋体" w:hAnsi="Verdana" w:cs="宋体"/>
          <w:color w:val="000000"/>
          <w:kern w:val="0"/>
          <w:szCs w:val="21"/>
        </w:rPr>
        <w:br/>
        <w:t>}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有什么错呢</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看不出来啊。</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答案</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正确。输出的是</w:t>
      </w:r>
      <w:r w:rsidRPr="00104670">
        <w:rPr>
          <w:rFonts w:ascii="Verdana" w:eastAsia="宋体" w:hAnsi="Verdana" w:cs="宋体"/>
          <w:color w:val="000000"/>
          <w:kern w:val="0"/>
          <w:szCs w:val="21"/>
        </w:rPr>
        <w:t>"i = 0"</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int i</w:t>
      </w:r>
      <w:r w:rsidRPr="00104670">
        <w:rPr>
          <w:rFonts w:ascii="Verdana" w:eastAsia="宋体" w:hAnsi="Verdana" w:cs="宋体"/>
          <w:color w:val="000000"/>
          <w:kern w:val="0"/>
          <w:szCs w:val="21"/>
        </w:rPr>
        <w:t>属於</w:t>
      </w:r>
      <w:r w:rsidRPr="00104670">
        <w:rPr>
          <w:rFonts w:ascii="Verdana" w:eastAsia="宋体" w:hAnsi="Verdana" w:cs="宋体"/>
          <w:color w:val="000000"/>
          <w:kern w:val="0"/>
          <w:szCs w:val="21"/>
        </w:rPr>
        <w:t>instant variable (</w:t>
      </w:r>
      <w:r w:rsidRPr="00104670">
        <w:rPr>
          <w:rFonts w:ascii="Verdana" w:eastAsia="宋体" w:hAnsi="Verdana" w:cs="宋体"/>
          <w:color w:val="000000"/>
          <w:kern w:val="0"/>
          <w:szCs w:val="21"/>
        </w:rPr>
        <w:t>实例变量，或叫成员变量</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instant variable</w:t>
      </w:r>
      <w:r w:rsidRPr="00104670">
        <w:rPr>
          <w:rFonts w:ascii="Verdana" w:eastAsia="宋体" w:hAnsi="Verdana" w:cs="宋体"/>
          <w:color w:val="000000"/>
          <w:kern w:val="0"/>
          <w:szCs w:val="21"/>
        </w:rPr>
        <w:t>有</w:t>
      </w:r>
      <w:r w:rsidRPr="00104670">
        <w:rPr>
          <w:rFonts w:ascii="Verdana" w:eastAsia="宋体" w:hAnsi="Verdana" w:cs="宋体"/>
          <w:color w:val="000000"/>
          <w:kern w:val="0"/>
          <w:szCs w:val="21"/>
        </w:rPr>
        <w:t>default value</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int</w:t>
      </w:r>
      <w:r w:rsidRPr="00104670">
        <w:rPr>
          <w:rFonts w:ascii="Verdana" w:eastAsia="宋体" w:hAnsi="Verdana" w:cs="宋体"/>
          <w:color w:val="000000"/>
          <w:kern w:val="0"/>
          <w:szCs w:val="21"/>
        </w:rPr>
        <w:t>的</w:t>
      </w:r>
      <w:r w:rsidRPr="00104670">
        <w:rPr>
          <w:rFonts w:ascii="Verdana" w:eastAsia="宋体" w:hAnsi="Verdana" w:cs="宋体"/>
          <w:color w:val="000000"/>
          <w:kern w:val="0"/>
          <w:szCs w:val="21"/>
        </w:rPr>
        <w:t>default value</w:t>
      </w:r>
      <w:r w:rsidRPr="00104670">
        <w:rPr>
          <w:rFonts w:ascii="Verdana" w:eastAsia="宋体" w:hAnsi="Verdana" w:cs="宋体"/>
          <w:color w:val="000000"/>
          <w:kern w:val="0"/>
          <w:szCs w:val="21"/>
        </w:rPr>
        <w:t>是</w:t>
      </w:r>
      <w:r w:rsidRPr="00104670">
        <w:rPr>
          <w:rFonts w:ascii="Verdana" w:eastAsia="宋体" w:hAnsi="Verdana" w:cs="宋体"/>
          <w:color w:val="000000"/>
          <w:kern w:val="0"/>
          <w:szCs w:val="21"/>
        </w:rPr>
        <w:t>0</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t>7.</w:t>
      </w:r>
      <w:r w:rsidRPr="00104670">
        <w:rPr>
          <w:rFonts w:ascii="Verdana" w:eastAsia="宋体" w:hAnsi="Verdana" w:cs="宋体"/>
          <w:color w:val="000000"/>
          <w:kern w:val="0"/>
          <w:szCs w:val="21"/>
        </w:rPr>
        <w:br/>
        <w:t>class Something {</w:t>
      </w:r>
      <w:r w:rsidRPr="00104670">
        <w:rPr>
          <w:rFonts w:ascii="Verdana" w:eastAsia="宋体" w:hAnsi="Verdana" w:cs="宋体"/>
          <w:color w:val="000000"/>
          <w:kern w:val="0"/>
          <w:szCs w:val="21"/>
        </w:rPr>
        <w:br/>
        <w:t>final int i;</w:t>
      </w:r>
      <w:r w:rsidRPr="00104670">
        <w:rPr>
          <w:rFonts w:ascii="Verdana" w:eastAsia="宋体" w:hAnsi="Verdana" w:cs="宋体"/>
          <w:color w:val="000000"/>
          <w:kern w:val="0"/>
          <w:szCs w:val="21"/>
        </w:rPr>
        <w:br/>
        <w:t>public void doSomething() {</w:t>
      </w:r>
      <w:r w:rsidRPr="00104670">
        <w:rPr>
          <w:rFonts w:ascii="Verdana" w:eastAsia="宋体" w:hAnsi="Verdana" w:cs="宋体"/>
          <w:color w:val="000000"/>
          <w:kern w:val="0"/>
          <w:szCs w:val="21"/>
        </w:rPr>
        <w:br/>
        <w:t>System.out.println("i = " + i);</w:t>
      </w:r>
      <w:r w:rsidRPr="00104670">
        <w:rPr>
          <w:rFonts w:ascii="Verdana" w:eastAsia="宋体" w:hAnsi="Verdana" w:cs="宋体"/>
          <w:color w:val="000000"/>
          <w:kern w:val="0"/>
          <w:szCs w:val="21"/>
        </w:rPr>
        <w:br/>
        <w:t>}</w:t>
      </w:r>
      <w:r w:rsidRPr="00104670">
        <w:rPr>
          <w:rFonts w:ascii="Verdana" w:eastAsia="宋体" w:hAnsi="Verdana" w:cs="宋体"/>
          <w:color w:val="000000"/>
          <w:kern w:val="0"/>
          <w:szCs w:val="21"/>
        </w:rPr>
        <w:br/>
        <w:t>}</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和上面一题只有一个地方不同，就是多了一个</w:t>
      </w:r>
      <w:r w:rsidRPr="00104670">
        <w:rPr>
          <w:rFonts w:ascii="Verdana" w:eastAsia="宋体" w:hAnsi="Verdana" w:cs="宋体"/>
          <w:color w:val="000000"/>
          <w:kern w:val="0"/>
          <w:szCs w:val="21"/>
        </w:rPr>
        <w:t>final</w:t>
      </w:r>
      <w:r w:rsidRPr="00104670">
        <w:rPr>
          <w:rFonts w:ascii="Verdana" w:eastAsia="宋体" w:hAnsi="Verdana" w:cs="宋体"/>
          <w:color w:val="000000"/>
          <w:kern w:val="0"/>
          <w:szCs w:val="21"/>
        </w:rPr>
        <w:t>。这难道就错了吗</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答案</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错。</w:t>
      </w:r>
      <w:r w:rsidRPr="00104670">
        <w:rPr>
          <w:rFonts w:ascii="Verdana" w:eastAsia="宋体" w:hAnsi="Verdana" w:cs="宋体"/>
          <w:color w:val="000000"/>
          <w:kern w:val="0"/>
          <w:szCs w:val="21"/>
        </w:rPr>
        <w:t>final int i</w:t>
      </w:r>
      <w:r w:rsidRPr="00104670">
        <w:rPr>
          <w:rFonts w:ascii="Verdana" w:eastAsia="宋体" w:hAnsi="Verdana" w:cs="宋体"/>
          <w:color w:val="000000"/>
          <w:kern w:val="0"/>
          <w:szCs w:val="21"/>
        </w:rPr>
        <w:t>是个</w:t>
      </w:r>
      <w:r w:rsidRPr="00104670">
        <w:rPr>
          <w:rFonts w:ascii="Verdana" w:eastAsia="宋体" w:hAnsi="Verdana" w:cs="宋体"/>
          <w:color w:val="000000"/>
          <w:kern w:val="0"/>
          <w:szCs w:val="21"/>
        </w:rPr>
        <w:t>final</w:t>
      </w:r>
      <w:r w:rsidRPr="00104670">
        <w:rPr>
          <w:rFonts w:ascii="Verdana" w:eastAsia="宋体" w:hAnsi="Verdana" w:cs="宋体"/>
          <w:color w:val="000000"/>
          <w:kern w:val="0"/>
          <w:szCs w:val="21"/>
        </w:rPr>
        <w:t>的</w:t>
      </w:r>
      <w:r w:rsidRPr="00104670">
        <w:rPr>
          <w:rFonts w:ascii="Verdana" w:eastAsia="宋体" w:hAnsi="Verdana" w:cs="宋体"/>
          <w:color w:val="000000"/>
          <w:kern w:val="0"/>
          <w:szCs w:val="21"/>
        </w:rPr>
        <w:t>instant variable (</w:t>
      </w:r>
      <w:r w:rsidRPr="00104670">
        <w:rPr>
          <w:rFonts w:ascii="Verdana" w:eastAsia="宋体" w:hAnsi="Verdana" w:cs="宋体"/>
          <w:color w:val="000000"/>
          <w:kern w:val="0"/>
          <w:szCs w:val="21"/>
        </w:rPr>
        <w:t>实例变量，或叫成员变量</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final</w:t>
      </w:r>
      <w:r w:rsidRPr="00104670">
        <w:rPr>
          <w:rFonts w:ascii="Verdana" w:eastAsia="宋体" w:hAnsi="Verdana" w:cs="宋体"/>
          <w:color w:val="000000"/>
          <w:kern w:val="0"/>
          <w:szCs w:val="21"/>
        </w:rPr>
        <w:t>的</w:t>
      </w:r>
      <w:r w:rsidRPr="00104670">
        <w:rPr>
          <w:rFonts w:ascii="Verdana" w:eastAsia="宋体" w:hAnsi="Verdana" w:cs="宋体"/>
          <w:color w:val="000000"/>
          <w:kern w:val="0"/>
          <w:szCs w:val="21"/>
        </w:rPr>
        <w:t>instant variable</w:t>
      </w:r>
      <w:r w:rsidRPr="00104670">
        <w:rPr>
          <w:rFonts w:ascii="Verdana" w:eastAsia="宋体" w:hAnsi="Verdana" w:cs="宋体"/>
          <w:color w:val="000000"/>
          <w:kern w:val="0"/>
          <w:szCs w:val="21"/>
        </w:rPr>
        <w:t>没有</w:t>
      </w:r>
      <w:r w:rsidRPr="00104670">
        <w:rPr>
          <w:rFonts w:ascii="Verdana" w:eastAsia="宋体" w:hAnsi="Verdana" w:cs="宋体"/>
          <w:color w:val="000000"/>
          <w:kern w:val="0"/>
          <w:szCs w:val="21"/>
        </w:rPr>
        <w:t>default value</w:t>
      </w:r>
      <w:r w:rsidRPr="00104670">
        <w:rPr>
          <w:rFonts w:ascii="Verdana" w:eastAsia="宋体" w:hAnsi="Verdana" w:cs="宋体"/>
          <w:color w:val="000000"/>
          <w:kern w:val="0"/>
          <w:szCs w:val="21"/>
        </w:rPr>
        <w:t>，必须在</w:t>
      </w:r>
      <w:r w:rsidRPr="00104670">
        <w:rPr>
          <w:rFonts w:ascii="Verdana" w:eastAsia="宋体" w:hAnsi="Verdana" w:cs="宋体"/>
          <w:color w:val="000000"/>
          <w:kern w:val="0"/>
          <w:szCs w:val="21"/>
        </w:rPr>
        <w:t>constructor (</w:t>
      </w:r>
      <w:r w:rsidRPr="00104670">
        <w:rPr>
          <w:rFonts w:ascii="Verdana" w:eastAsia="宋体" w:hAnsi="Verdana" w:cs="宋体"/>
          <w:color w:val="000000"/>
          <w:kern w:val="0"/>
          <w:szCs w:val="21"/>
        </w:rPr>
        <w:t>构造器</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结束之前被赋予一个明确的值。可以修改为</w:t>
      </w:r>
      <w:r w:rsidRPr="00104670">
        <w:rPr>
          <w:rFonts w:ascii="Verdana" w:eastAsia="宋体" w:hAnsi="Verdana" w:cs="宋体"/>
          <w:color w:val="000000"/>
          <w:kern w:val="0"/>
          <w:szCs w:val="21"/>
        </w:rPr>
        <w:t>"final int i = 0;"</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t>8.</w:t>
      </w:r>
      <w:r w:rsidRPr="00104670">
        <w:rPr>
          <w:rFonts w:ascii="Verdana" w:eastAsia="宋体" w:hAnsi="Verdana" w:cs="宋体"/>
          <w:color w:val="000000"/>
          <w:kern w:val="0"/>
          <w:szCs w:val="21"/>
        </w:rPr>
        <w:br/>
        <w:t>public class Something {</w:t>
      </w:r>
      <w:r w:rsidRPr="00104670">
        <w:rPr>
          <w:rFonts w:ascii="Verdana" w:eastAsia="宋体" w:hAnsi="Verdana" w:cs="宋体"/>
          <w:color w:val="000000"/>
          <w:kern w:val="0"/>
          <w:szCs w:val="21"/>
        </w:rPr>
        <w:br/>
        <w:t>public static void main(String[] args) {</w:t>
      </w:r>
      <w:r w:rsidRPr="00104670">
        <w:rPr>
          <w:rFonts w:ascii="Verdana" w:eastAsia="宋体" w:hAnsi="Verdana" w:cs="宋体"/>
          <w:color w:val="000000"/>
          <w:kern w:val="0"/>
          <w:szCs w:val="21"/>
        </w:rPr>
        <w:br/>
        <w:t>Something s = new Something();</w:t>
      </w:r>
      <w:r w:rsidRPr="00104670">
        <w:rPr>
          <w:rFonts w:ascii="Verdana" w:eastAsia="宋体" w:hAnsi="Verdana" w:cs="宋体"/>
          <w:color w:val="000000"/>
          <w:kern w:val="0"/>
          <w:szCs w:val="21"/>
        </w:rPr>
        <w:br/>
        <w:t>System.out.println("s.doSomething() returns " + doSomething());</w:t>
      </w:r>
      <w:r w:rsidRPr="00104670">
        <w:rPr>
          <w:rFonts w:ascii="Verdana" w:eastAsia="宋体" w:hAnsi="Verdana" w:cs="宋体"/>
          <w:color w:val="000000"/>
          <w:kern w:val="0"/>
          <w:szCs w:val="21"/>
        </w:rPr>
        <w:br/>
        <w:t>}</w:t>
      </w:r>
      <w:r w:rsidRPr="00104670">
        <w:rPr>
          <w:rFonts w:ascii="Verdana" w:eastAsia="宋体" w:hAnsi="Verdana" w:cs="宋体"/>
          <w:color w:val="000000"/>
          <w:kern w:val="0"/>
          <w:szCs w:val="21"/>
        </w:rPr>
        <w:br/>
        <w:t>public String doSomething() {</w:t>
      </w:r>
      <w:r w:rsidRPr="00104670">
        <w:rPr>
          <w:rFonts w:ascii="Verdana" w:eastAsia="宋体" w:hAnsi="Verdana" w:cs="宋体"/>
          <w:color w:val="000000"/>
          <w:kern w:val="0"/>
          <w:szCs w:val="21"/>
        </w:rPr>
        <w:br/>
        <w:t>return "Do something ...";</w:t>
      </w:r>
      <w:r w:rsidRPr="00104670">
        <w:rPr>
          <w:rFonts w:ascii="Verdana" w:eastAsia="宋体" w:hAnsi="Verdana" w:cs="宋体"/>
          <w:color w:val="000000"/>
          <w:kern w:val="0"/>
          <w:szCs w:val="21"/>
        </w:rPr>
        <w:br/>
        <w:t>}</w:t>
      </w:r>
      <w:r w:rsidRPr="00104670">
        <w:rPr>
          <w:rFonts w:ascii="Verdana" w:eastAsia="宋体" w:hAnsi="Verdana" w:cs="宋体"/>
          <w:color w:val="000000"/>
          <w:kern w:val="0"/>
          <w:szCs w:val="21"/>
        </w:rPr>
        <w:br/>
        <w:t>}</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看上去很完美。</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答案</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错。看上去在</w:t>
      </w:r>
      <w:r w:rsidRPr="00104670">
        <w:rPr>
          <w:rFonts w:ascii="Verdana" w:eastAsia="宋体" w:hAnsi="Verdana" w:cs="宋体"/>
          <w:color w:val="000000"/>
          <w:kern w:val="0"/>
          <w:szCs w:val="21"/>
        </w:rPr>
        <w:t>main</w:t>
      </w:r>
      <w:r w:rsidRPr="00104670">
        <w:rPr>
          <w:rFonts w:ascii="Verdana" w:eastAsia="宋体" w:hAnsi="Verdana" w:cs="宋体"/>
          <w:color w:val="000000"/>
          <w:kern w:val="0"/>
          <w:szCs w:val="21"/>
        </w:rPr>
        <w:t>里</w:t>
      </w:r>
      <w:r w:rsidRPr="00104670">
        <w:rPr>
          <w:rFonts w:ascii="Verdana" w:eastAsia="宋体" w:hAnsi="Verdana" w:cs="宋体"/>
          <w:color w:val="000000"/>
          <w:kern w:val="0"/>
          <w:szCs w:val="21"/>
        </w:rPr>
        <w:t>call doSomething</w:t>
      </w:r>
      <w:r w:rsidRPr="00104670">
        <w:rPr>
          <w:rFonts w:ascii="Verdana" w:eastAsia="宋体" w:hAnsi="Verdana" w:cs="宋体"/>
          <w:color w:val="000000"/>
          <w:kern w:val="0"/>
          <w:szCs w:val="21"/>
        </w:rPr>
        <w:t>没有什么问题，毕竟两个</w:t>
      </w:r>
      <w:r w:rsidRPr="00104670">
        <w:rPr>
          <w:rFonts w:ascii="Verdana" w:eastAsia="宋体" w:hAnsi="Verdana" w:cs="宋体"/>
          <w:color w:val="000000"/>
          <w:kern w:val="0"/>
          <w:szCs w:val="21"/>
        </w:rPr>
        <w:t>methods</w:t>
      </w:r>
      <w:r w:rsidRPr="00104670">
        <w:rPr>
          <w:rFonts w:ascii="Verdana" w:eastAsia="宋体" w:hAnsi="Verdana" w:cs="宋体"/>
          <w:color w:val="000000"/>
          <w:kern w:val="0"/>
          <w:szCs w:val="21"/>
        </w:rPr>
        <w:t>都在</w:t>
      </w:r>
      <w:r w:rsidRPr="00104670">
        <w:rPr>
          <w:rFonts w:ascii="Verdana" w:eastAsia="宋体" w:hAnsi="Verdana" w:cs="宋体"/>
          <w:color w:val="000000"/>
          <w:kern w:val="0"/>
          <w:szCs w:val="21"/>
        </w:rPr>
        <w:lastRenderedPageBreak/>
        <w:t>同一个</w:t>
      </w:r>
      <w:r w:rsidRPr="00104670">
        <w:rPr>
          <w:rFonts w:ascii="Verdana" w:eastAsia="宋体" w:hAnsi="Verdana" w:cs="宋体"/>
          <w:color w:val="000000"/>
          <w:kern w:val="0"/>
          <w:szCs w:val="21"/>
        </w:rPr>
        <w:t>class</w:t>
      </w:r>
      <w:r w:rsidRPr="00104670">
        <w:rPr>
          <w:rFonts w:ascii="Verdana" w:eastAsia="宋体" w:hAnsi="Verdana" w:cs="宋体"/>
          <w:color w:val="000000"/>
          <w:kern w:val="0"/>
          <w:szCs w:val="21"/>
        </w:rPr>
        <w:t>里。但仔细看，</w:t>
      </w:r>
      <w:r w:rsidRPr="00104670">
        <w:rPr>
          <w:rFonts w:ascii="Verdana" w:eastAsia="宋体" w:hAnsi="Verdana" w:cs="宋体"/>
          <w:color w:val="000000"/>
          <w:kern w:val="0"/>
          <w:szCs w:val="21"/>
        </w:rPr>
        <w:t>main</w:t>
      </w:r>
      <w:r w:rsidRPr="00104670">
        <w:rPr>
          <w:rFonts w:ascii="Verdana" w:eastAsia="宋体" w:hAnsi="Verdana" w:cs="宋体"/>
          <w:color w:val="000000"/>
          <w:kern w:val="0"/>
          <w:szCs w:val="21"/>
        </w:rPr>
        <w:t>是</w:t>
      </w:r>
      <w:r w:rsidRPr="00104670">
        <w:rPr>
          <w:rFonts w:ascii="Verdana" w:eastAsia="宋体" w:hAnsi="Verdana" w:cs="宋体"/>
          <w:color w:val="000000"/>
          <w:kern w:val="0"/>
          <w:szCs w:val="21"/>
        </w:rPr>
        <w:t>static</w:t>
      </w:r>
      <w:r w:rsidRPr="00104670">
        <w:rPr>
          <w:rFonts w:ascii="Verdana" w:eastAsia="宋体" w:hAnsi="Verdana" w:cs="宋体"/>
          <w:color w:val="000000"/>
          <w:kern w:val="0"/>
          <w:szCs w:val="21"/>
        </w:rPr>
        <w:t>的。</w:t>
      </w:r>
      <w:r w:rsidRPr="00104670">
        <w:rPr>
          <w:rFonts w:ascii="Verdana" w:eastAsia="宋体" w:hAnsi="Verdana" w:cs="宋体"/>
          <w:color w:val="000000"/>
          <w:kern w:val="0"/>
          <w:szCs w:val="21"/>
        </w:rPr>
        <w:t>static method</w:t>
      </w:r>
      <w:r w:rsidRPr="00104670">
        <w:rPr>
          <w:rFonts w:ascii="Verdana" w:eastAsia="宋体" w:hAnsi="Verdana" w:cs="宋体"/>
          <w:color w:val="000000"/>
          <w:kern w:val="0"/>
          <w:szCs w:val="21"/>
        </w:rPr>
        <w:t>不能直接</w:t>
      </w:r>
      <w:r w:rsidRPr="00104670">
        <w:rPr>
          <w:rFonts w:ascii="Verdana" w:eastAsia="宋体" w:hAnsi="Verdana" w:cs="宋体"/>
          <w:color w:val="000000"/>
          <w:kern w:val="0"/>
          <w:szCs w:val="21"/>
        </w:rPr>
        <w:t>call non-static methods</w:t>
      </w:r>
      <w:r w:rsidRPr="00104670">
        <w:rPr>
          <w:rFonts w:ascii="Verdana" w:eastAsia="宋体" w:hAnsi="Verdana" w:cs="宋体"/>
          <w:color w:val="000000"/>
          <w:kern w:val="0"/>
          <w:szCs w:val="21"/>
        </w:rPr>
        <w:t>。可改成</w:t>
      </w:r>
      <w:r w:rsidRPr="00104670">
        <w:rPr>
          <w:rFonts w:ascii="Verdana" w:eastAsia="宋体" w:hAnsi="Verdana" w:cs="宋体"/>
          <w:color w:val="000000"/>
          <w:kern w:val="0"/>
          <w:szCs w:val="21"/>
        </w:rPr>
        <w:t>"System.out.println("s.doSomething() returns " + s.doSomething());"</w:t>
      </w:r>
      <w:r w:rsidRPr="00104670">
        <w:rPr>
          <w:rFonts w:ascii="Verdana" w:eastAsia="宋体" w:hAnsi="Verdana" w:cs="宋体"/>
          <w:color w:val="000000"/>
          <w:kern w:val="0"/>
          <w:szCs w:val="21"/>
        </w:rPr>
        <w:t>。同理，</w:t>
      </w:r>
      <w:r w:rsidRPr="00104670">
        <w:rPr>
          <w:rFonts w:ascii="Verdana" w:eastAsia="宋体" w:hAnsi="Verdana" w:cs="宋体"/>
          <w:color w:val="000000"/>
          <w:kern w:val="0"/>
          <w:szCs w:val="21"/>
        </w:rPr>
        <w:t>static method</w:t>
      </w:r>
      <w:r w:rsidRPr="00104670">
        <w:rPr>
          <w:rFonts w:ascii="Verdana" w:eastAsia="宋体" w:hAnsi="Verdana" w:cs="宋体"/>
          <w:color w:val="000000"/>
          <w:kern w:val="0"/>
          <w:szCs w:val="21"/>
        </w:rPr>
        <w:t>不能访问</w:t>
      </w:r>
      <w:r w:rsidRPr="00104670">
        <w:rPr>
          <w:rFonts w:ascii="Verdana" w:eastAsia="宋体" w:hAnsi="Verdana" w:cs="宋体"/>
          <w:color w:val="000000"/>
          <w:kern w:val="0"/>
          <w:szCs w:val="21"/>
        </w:rPr>
        <w:t>non-static instant variable</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t>9.</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此处，</w:t>
      </w:r>
      <w:r w:rsidRPr="00104670">
        <w:rPr>
          <w:rFonts w:ascii="Verdana" w:eastAsia="宋体" w:hAnsi="Verdana" w:cs="宋体"/>
          <w:color w:val="000000"/>
          <w:kern w:val="0"/>
          <w:szCs w:val="21"/>
        </w:rPr>
        <w:t>Something</w:t>
      </w:r>
      <w:r w:rsidRPr="00104670">
        <w:rPr>
          <w:rFonts w:ascii="Verdana" w:eastAsia="宋体" w:hAnsi="Verdana" w:cs="宋体"/>
          <w:color w:val="000000"/>
          <w:kern w:val="0"/>
          <w:szCs w:val="21"/>
        </w:rPr>
        <w:t>类的文件名叫</w:t>
      </w:r>
      <w:r w:rsidRPr="00104670">
        <w:rPr>
          <w:rFonts w:ascii="Verdana" w:eastAsia="宋体" w:hAnsi="Verdana" w:cs="宋体"/>
          <w:color w:val="000000"/>
          <w:kern w:val="0"/>
          <w:szCs w:val="21"/>
        </w:rPr>
        <w:t>OtherThing.java</w:t>
      </w:r>
      <w:r w:rsidRPr="00104670">
        <w:rPr>
          <w:rFonts w:ascii="Verdana" w:eastAsia="宋体" w:hAnsi="Verdana" w:cs="宋体"/>
          <w:color w:val="000000"/>
          <w:kern w:val="0"/>
          <w:szCs w:val="21"/>
        </w:rPr>
        <w:br/>
        <w:t>class Something {</w:t>
      </w:r>
      <w:r w:rsidRPr="00104670">
        <w:rPr>
          <w:rFonts w:ascii="Verdana" w:eastAsia="宋体" w:hAnsi="Verdana" w:cs="宋体"/>
          <w:color w:val="000000"/>
          <w:kern w:val="0"/>
          <w:szCs w:val="21"/>
        </w:rPr>
        <w:br/>
        <w:t>private static void main(String[] something_to_do) { </w:t>
      </w:r>
      <w:r w:rsidRPr="00104670">
        <w:rPr>
          <w:rFonts w:ascii="Verdana" w:eastAsia="宋体" w:hAnsi="Verdana" w:cs="宋体"/>
          <w:color w:val="000000"/>
          <w:kern w:val="0"/>
          <w:szCs w:val="21"/>
        </w:rPr>
        <w:br/>
        <w:t>System.out.println("Do something ...");</w:t>
      </w:r>
      <w:r w:rsidRPr="00104670">
        <w:rPr>
          <w:rFonts w:ascii="Verdana" w:eastAsia="宋体" w:hAnsi="Verdana" w:cs="宋体"/>
          <w:color w:val="000000"/>
          <w:kern w:val="0"/>
          <w:szCs w:val="21"/>
        </w:rPr>
        <w:br/>
        <w:t>}</w:t>
      </w:r>
      <w:r w:rsidRPr="00104670">
        <w:rPr>
          <w:rFonts w:ascii="Verdana" w:eastAsia="宋体" w:hAnsi="Verdana" w:cs="宋体"/>
          <w:color w:val="000000"/>
          <w:kern w:val="0"/>
          <w:szCs w:val="21"/>
        </w:rPr>
        <w:br/>
        <w:t>}</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这个好像很明显。</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答案</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正确。从来没有人说过</w:t>
      </w:r>
      <w:r w:rsidRPr="00104670">
        <w:rPr>
          <w:rFonts w:ascii="Verdana" w:eastAsia="宋体" w:hAnsi="Verdana" w:cs="宋体"/>
          <w:color w:val="000000"/>
          <w:kern w:val="0"/>
          <w:szCs w:val="21"/>
        </w:rPr>
        <w:t>Java</w:t>
      </w:r>
      <w:r w:rsidRPr="00104670">
        <w:rPr>
          <w:rFonts w:ascii="Verdana" w:eastAsia="宋体" w:hAnsi="Verdana" w:cs="宋体"/>
          <w:color w:val="000000"/>
          <w:kern w:val="0"/>
          <w:szCs w:val="21"/>
        </w:rPr>
        <w:t>的</w:t>
      </w:r>
      <w:r w:rsidRPr="00104670">
        <w:rPr>
          <w:rFonts w:ascii="Verdana" w:eastAsia="宋体" w:hAnsi="Verdana" w:cs="宋体"/>
          <w:color w:val="000000"/>
          <w:kern w:val="0"/>
          <w:szCs w:val="21"/>
        </w:rPr>
        <w:t>Class</w:t>
      </w:r>
      <w:r w:rsidRPr="00104670">
        <w:rPr>
          <w:rFonts w:ascii="Verdana" w:eastAsia="宋体" w:hAnsi="Verdana" w:cs="宋体"/>
          <w:color w:val="000000"/>
          <w:kern w:val="0"/>
          <w:szCs w:val="21"/>
        </w:rPr>
        <w:t>名字必须和其文件名相同。但</w:t>
      </w:r>
      <w:r w:rsidRPr="00104670">
        <w:rPr>
          <w:rFonts w:ascii="Verdana" w:eastAsia="宋体" w:hAnsi="Verdana" w:cs="宋体"/>
          <w:color w:val="000000"/>
          <w:kern w:val="0"/>
          <w:szCs w:val="21"/>
        </w:rPr>
        <w:t>public class</w:t>
      </w:r>
      <w:r w:rsidRPr="00104670">
        <w:rPr>
          <w:rFonts w:ascii="Verdana" w:eastAsia="宋体" w:hAnsi="Verdana" w:cs="宋体"/>
          <w:color w:val="000000"/>
          <w:kern w:val="0"/>
          <w:szCs w:val="21"/>
        </w:rPr>
        <w:t>的名字必须和文件名相同。</w:t>
      </w:r>
      <w:r w:rsidRPr="00104670">
        <w:rPr>
          <w:rFonts w:ascii="Verdana" w:eastAsia="宋体" w:hAnsi="Verdana" w:cs="宋体"/>
          <w:color w:val="000000"/>
          <w:kern w:val="0"/>
          <w:szCs w:val="21"/>
        </w:rPr>
        <w:br/>
        <w:t>10</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t>interface A{</w:t>
      </w:r>
      <w:r w:rsidRPr="00104670">
        <w:rPr>
          <w:rFonts w:ascii="Verdana" w:eastAsia="宋体" w:hAnsi="Verdana" w:cs="宋体"/>
          <w:color w:val="000000"/>
          <w:kern w:val="0"/>
          <w:szCs w:val="21"/>
        </w:rPr>
        <w:br/>
        <w:t>int x = 0;</w:t>
      </w:r>
      <w:r w:rsidRPr="00104670">
        <w:rPr>
          <w:rFonts w:ascii="Verdana" w:eastAsia="宋体" w:hAnsi="Verdana" w:cs="宋体"/>
          <w:color w:val="000000"/>
          <w:kern w:val="0"/>
          <w:szCs w:val="21"/>
        </w:rPr>
        <w:br/>
        <w:t>}</w:t>
      </w:r>
      <w:r w:rsidRPr="00104670">
        <w:rPr>
          <w:rFonts w:ascii="Verdana" w:eastAsia="宋体" w:hAnsi="Verdana" w:cs="宋体"/>
          <w:color w:val="000000"/>
          <w:kern w:val="0"/>
          <w:szCs w:val="21"/>
        </w:rPr>
        <w:br/>
        <w:t>class B{</w:t>
      </w:r>
      <w:r w:rsidRPr="00104670">
        <w:rPr>
          <w:rFonts w:ascii="Verdana" w:eastAsia="宋体" w:hAnsi="Verdana" w:cs="宋体"/>
          <w:color w:val="000000"/>
          <w:kern w:val="0"/>
          <w:szCs w:val="21"/>
        </w:rPr>
        <w:br/>
        <w:t>int x =1;</w:t>
      </w:r>
      <w:r w:rsidRPr="00104670">
        <w:rPr>
          <w:rFonts w:ascii="Verdana" w:eastAsia="宋体" w:hAnsi="Verdana" w:cs="宋体"/>
          <w:color w:val="000000"/>
          <w:kern w:val="0"/>
          <w:szCs w:val="21"/>
        </w:rPr>
        <w:br/>
        <w:t>}</w:t>
      </w:r>
      <w:r w:rsidRPr="00104670">
        <w:rPr>
          <w:rFonts w:ascii="Verdana" w:eastAsia="宋体" w:hAnsi="Verdana" w:cs="宋体"/>
          <w:color w:val="000000"/>
          <w:kern w:val="0"/>
          <w:szCs w:val="21"/>
        </w:rPr>
        <w:br/>
        <w:t>class C extends B implements A {</w:t>
      </w:r>
      <w:r w:rsidRPr="00104670">
        <w:rPr>
          <w:rFonts w:ascii="Verdana" w:eastAsia="宋体" w:hAnsi="Verdana" w:cs="宋体"/>
          <w:color w:val="000000"/>
          <w:kern w:val="0"/>
          <w:szCs w:val="21"/>
        </w:rPr>
        <w:br/>
        <w:t>public void pX(){</w:t>
      </w:r>
      <w:r w:rsidRPr="00104670">
        <w:rPr>
          <w:rFonts w:ascii="Verdana" w:eastAsia="宋体" w:hAnsi="Verdana" w:cs="宋体"/>
          <w:color w:val="000000"/>
          <w:kern w:val="0"/>
          <w:szCs w:val="21"/>
        </w:rPr>
        <w:br/>
        <w:t>System.out.println(x);</w:t>
      </w:r>
      <w:r w:rsidRPr="00104670">
        <w:rPr>
          <w:rFonts w:ascii="Verdana" w:eastAsia="宋体" w:hAnsi="Verdana" w:cs="宋体"/>
          <w:color w:val="000000"/>
          <w:kern w:val="0"/>
          <w:szCs w:val="21"/>
        </w:rPr>
        <w:br/>
        <w:t>}</w:t>
      </w:r>
      <w:r w:rsidRPr="00104670">
        <w:rPr>
          <w:rFonts w:ascii="Verdana" w:eastAsia="宋体" w:hAnsi="Verdana" w:cs="宋体"/>
          <w:color w:val="000000"/>
          <w:kern w:val="0"/>
          <w:szCs w:val="21"/>
        </w:rPr>
        <w:br/>
        <w:t>public static void main(String[] args) {</w:t>
      </w:r>
      <w:r w:rsidRPr="00104670">
        <w:rPr>
          <w:rFonts w:ascii="Verdana" w:eastAsia="宋体" w:hAnsi="Verdana" w:cs="宋体"/>
          <w:color w:val="000000"/>
          <w:kern w:val="0"/>
          <w:szCs w:val="21"/>
        </w:rPr>
        <w:br/>
        <w:t>new C().pX();</w:t>
      </w:r>
      <w:r w:rsidRPr="00104670">
        <w:rPr>
          <w:rFonts w:ascii="Verdana" w:eastAsia="宋体" w:hAnsi="Verdana" w:cs="宋体"/>
          <w:color w:val="000000"/>
          <w:kern w:val="0"/>
          <w:szCs w:val="21"/>
        </w:rPr>
        <w:br/>
        <w:t>}</w:t>
      </w:r>
      <w:r w:rsidRPr="00104670">
        <w:rPr>
          <w:rFonts w:ascii="Verdana" w:eastAsia="宋体" w:hAnsi="Verdana" w:cs="宋体"/>
          <w:color w:val="000000"/>
          <w:kern w:val="0"/>
          <w:szCs w:val="21"/>
        </w:rPr>
        <w:br/>
        <w:t>}</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答案：错误。在编译时会发生错误</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错误描述不同的</w:t>
      </w:r>
      <w:r w:rsidRPr="00104670">
        <w:rPr>
          <w:rFonts w:ascii="Verdana" w:eastAsia="宋体" w:hAnsi="Verdana" w:cs="宋体"/>
          <w:color w:val="000000"/>
          <w:kern w:val="0"/>
          <w:szCs w:val="21"/>
        </w:rPr>
        <w:t>JVM</w:t>
      </w:r>
      <w:r w:rsidRPr="00104670">
        <w:rPr>
          <w:rFonts w:ascii="Verdana" w:eastAsia="宋体" w:hAnsi="Verdana" w:cs="宋体"/>
          <w:color w:val="000000"/>
          <w:kern w:val="0"/>
          <w:szCs w:val="21"/>
        </w:rPr>
        <w:t>有不同的信息，意思就是未明确的</w:t>
      </w:r>
      <w:r w:rsidRPr="00104670">
        <w:rPr>
          <w:rFonts w:ascii="Verdana" w:eastAsia="宋体" w:hAnsi="Verdana" w:cs="宋体"/>
          <w:color w:val="000000"/>
          <w:kern w:val="0"/>
          <w:szCs w:val="21"/>
        </w:rPr>
        <w:t>x</w:t>
      </w:r>
      <w:r w:rsidRPr="00104670">
        <w:rPr>
          <w:rFonts w:ascii="Verdana" w:eastAsia="宋体" w:hAnsi="Verdana" w:cs="宋体"/>
          <w:color w:val="000000"/>
          <w:kern w:val="0"/>
          <w:szCs w:val="21"/>
        </w:rPr>
        <w:t>调用，两个</w:t>
      </w:r>
      <w:r w:rsidRPr="00104670">
        <w:rPr>
          <w:rFonts w:ascii="Verdana" w:eastAsia="宋体" w:hAnsi="Verdana" w:cs="宋体"/>
          <w:color w:val="000000"/>
          <w:kern w:val="0"/>
          <w:szCs w:val="21"/>
        </w:rPr>
        <w:t>x</w:t>
      </w:r>
      <w:r w:rsidRPr="00104670">
        <w:rPr>
          <w:rFonts w:ascii="Verdana" w:eastAsia="宋体" w:hAnsi="Verdana" w:cs="宋体"/>
          <w:color w:val="000000"/>
          <w:kern w:val="0"/>
          <w:szCs w:val="21"/>
        </w:rPr>
        <w:t>都匹配（就象在同时</w:t>
      </w:r>
      <w:r w:rsidRPr="00104670">
        <w:rPr>
          <w:rFonts w:ascii="Verdana" w:eastAsia="宋体" w:hAnsi="Verdana" w:cs="宋体"/>
          <w:color w:val="000000"/>
          <w:kern w:val="0"/>
          <w:szCs w:val="21"/>
        </w:rPr>
        <w:t>import java.util</w:t>
      </w:r>
      <w:r w:rsidRPr="00104670">
        <w:rPr>
          <w:rFonts w:ascii="Verdana" w:eastAsia="宋体" w:hAnsi="Verdana" w:cs="宋体"/>
          <w:color w:val="000000"/>
          <w:kern w:val="0"/>
          <w:szCs w:val="21"/>
        </w:rPr>
        <w:t>和</w:t>
      </w:r>
      <w:r w:rsidRPr="00104670">
        <w:rPr>
          <w:rFonts w:ascii="Verdana" w:eastAsia="宋体" w:hAnsi="Verdana" w:cs="宋体"/>
          <w:color w:val="000000"/>
          <w:kern w:val="0"/>
          <w:szCs w:val="21"/>
        </w:rPr>
        <w:t>java.sql</w:t>
      </w:r>
      <w:r w:rsidRPr="00104670">
        <w:rPr>
          <w:rFonts w:ascii="Verdana" w:eastAsia="宋体" w:hAnsi="Verdana" w:cs="宋体"/>
          <w:color w:val="000000"/>
          <w:kern w:val="0"/>
          <w:szCs w:val="21"/>
        </w:rPr>
        <w:t>两个包时直接声明</w:t>
      </w:r>
      <w:r w:rsidRPr="00104670">
        <w:rPr>
          <w:rFonts w:ascii="Verdana" w:eastAsia="宋体" w:hAnsi="Verdana" w:cs="宋体"/>
          <w:color w:val="000000"/>
          <w:kern w:val="0"/>
          <w:szCs w:val="21"/>
        </w:rPr>
        <w:t>Date</w:t>
      </w:r>
      <w:r w:rsidRPr="00104670">
        <w:rPr>
          <w:rFonts w:ascii="Verdana" w:eastAsia="宋体" w:hAnsi="Verdana" w:cs="宋体"/>
          <w:color w:val="000000"/>
          <w:kern w:val="0"/>
          <w:szCs w:val="21"/>
        </w:rPr>
        <w:t>一样）。对于父类的变量</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可以用</w:t>
      </w:r>
      <w:r w:rsidRPr="00104670">
        <w:rPr>
          <w:rFonts w:ascii="Verdana" w:eastAsia="宋体" w:hAnsi="Verdana" w:cs="宋体"/>
          <w:color w:val="000000"/>
          <w:kern w:val="0"/>
          <w:szCs w:val="21"/>
        </w:rPr>
        <w:t>super.x</w:t>
      </w:r>
      <w:r w:rsidRPr="00104670">
        <w:rPr>
          <w:rFonts w:ascii="Verdana" w:eastAsia="宋体" w:hAnsi="Verdana" w:cs="宋体"/>
          <w:color w:val="000000"/>
          <w:kern w:val="0"/>
          <w:szCs w:val="21"/>
        </w:rPr>
        <w:t>来明确，而接口的属性默认隐含为</w:t>
      </w:r>
      <w:r w:rsidRPr="00104670">
        <w:rPr>
          <w:rFonts w:ascii="Verdana" w:eastAsia="宋体" w:hAnsi="Verdana" w:cs="宋体"/>
          <w:color w:val="000000"/>
          <w:kern w:val="0"/>
          <w:szCs w:val="21"/>
        </w:rPr>
        <w:t xml:space="preserve"> public static final.</w:t>
      </w:r>
      <w:r w:rsidRPr="00104670">
        <w:rPr>
          <w:rFonts w:ascii="Verdana" w:eastAsia="宋体" w:hAnsi="Verdana" w:cs="宋体"/>
          <w:color w:val="000000"/>
          <w:kern w:val="0"/>
          <w:szCs w:val="21"/>
        </w:rPr>
        <w:t>所以可以通过</w:t>
      </w:r>
      <w:r w:rsidRPr="00104670">
        <w:rPr>
          <w:rFonts w:ascii="Verdana" w:eastAsia="宋体" w:hAnsi="Verdana" w:cs="宋体"/>
          <w:color w:val="000000"/>
          <w:kern w:val="0"/>
          <w:szCs w:val="21"/>
        </w:rPr>
        <w:t>A.x</w:t>
      </w:r>
      <w:r w:rsidRPr="00104670">
        <w:rPr>
          <w:rFonts w:ascii="Verdana" w:eastAsia="宋体" w:hAnsi="Verdana" w:cs="宋体"/>
          <w:color w:val="000000"/>
          <w:kern w:val="0"/>
          <w:szCs w:val="21"/>
        </w:rPr>
        <w:t>来明确。</w:t>
      </w:r>
      <w:r w:rsidRPr="00104670">
        <w:rPr>
          <w:rFonts w:ascii="Verdana" w:eastAsia="宋体" w:hAnsi="Verdana" w:cs="宋体"/>
          <w:color w:val="000000"/>
          <w:kern w:val="0"/>
          <w:szCs w:val="21"/>
        </w:rPr>
        <w:br/>
        <w:t>11.</w:t>
      </w:r>
      <w:r w:rsidRPr="00104670">
        <w:rPr>
          <w:rFonts w:ascii="Verdana" w:eastAsia="宋体" w:hAnsi="Verdana" w:cs="宋体"/>
          <w:color w:val="000000"/>
          <w:kern w:val="0"/>
          <w:szCs w:val="21"/>
        </w:rPr>
        <w:br/>
        <w:t>interface Playable {</w:t>
      </w:r>
      <w:r w:rsidRPr="00104670">
        <w:rPr>
          <w:rFonts w:ascii="Verdana" w:eastAsia="宋体" w:hAnsi="Verdana" w:cs="宋体"/>
          <w:color w:val="000000"/>
          <w:kern w:val="0"/>
          <w:szCs w:val="21"/>
        </w:rPr>
        <w:br/>
        <w:t>void play();</w:t>
      </w:r>
      <w:r w:rsidRPr="00104670">
        <w:rPr>
          <w:rFonts w:ascii="Verdana" w:eastAsia="宋体" w:hAnsi="Verdana" w:cs="宋体"/>
          <w:color w:val="000000"/>
          <w:kern w:val="0"/>
          <w:szCs w:val="21"/>
        </w:rPr>
        <w:br/>
        <w:t>}</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lastRenderedPageBreak/>
        <w:t>interface Bounceable {</w:t>
      </w:r>
      <w:r w:rsidRPr="00104670">
        <w:rPr>
          <w:rFonts w:ascii="Verdana" w:eastAsia="宋体" w:hAnsi="Verdana" w:cs="宋体"/>
          <w:color w:val="000000"/>
          <w:kern w:val="0"/>
          <w:szCs w:val="21"/>
        </w:rPr>
        <w:br/>
        <w:t>void play();</w:t>
      </w:r>
      <w:r w:rsidRPr="00104670">
        <w:rPr>
          <w:rFonts w:ascii="Verdana" w:eastAsia="宋体" w:hAnsi="Verdana" w:cs="宋体"/>
          <w:color w:val="000000"/>
          <w:kern w:val="0"/>
          <w:szCs w:val="21"/>
        </w:rPr>
        <w:br/>
        <w:t>}</w:t>
      </w:r>
      <w:r w:rsidRPr="00104670">
        <w:rPr>
          <w:rFonts w:ascii="Verdana" w:eastAsia="宋体" w:hAnsi="Verdana" w:cs="宋体"/>
          <w:color w:val="000000"/>
          <w:kern w:val="0"/>
          <w:szCs w:val="21"/>
        </w:rPr>
        <w:br/>
        <w:t>interface Rollable extends Playable, Bounceable {</w:t>
      </w:r>
      <w:r w:rsidRPr="00104670">
        <w:rPr>
          <w:rFonts w:ascii="Verdana" w:eastAsia="宋体" w:hAnsi="Verdana" w:cs="宋体"/>
          <w:color w:val="000000"/>
          <w:kern w:val="0"/>
          <w:szCs w:val="21"/>
        </w:rPr>
        <w:br/>
        <w:t>Ball ball = new Ball("PingPang");</w:t>
      </w:r>
      <w:r w:rsidRPr="00104670">
        <w:rPr>
          <w:rFonts w:ascii="Verdana" w:eastAsia="宋体" w:hAnsi="Verdana" w:cs="宋体"/>
          <w:color w:val="000000"/>
          <w:kern w:val="0"/>
          <w:szCs w:val="21"/>
        </w:rPr>
        <w:br/>
        <w:t>}</w:t>
      </w:r>
      <w:r w:rsidRPr="00104670">
        <w:rPr>
          <w:rFonts w:ascii="Verdana" w:eastAsia="宋体" w:hAnsi="Verdana" w:cs="宋体"/>
          <w:color w:val="000000"/>
          <w:kern w:val="0"/>
          <w:szCs w:val="21"/>
        </w:rPr>
        <w:br/>
        <w:t>class Ball implements Rollable {</w:t>
      </w:r>
      <w:r w:rsidRPr="00104670">
        <w:rPr>
          <w:rFonts w:ascii="Verdana" w:eastAsia="宋体" w:hAnsi="Verdana" w:cs="宋体"/>
          <w:color w:val="000000"/>
          <w:kern w:val="0"/>
          <w:szCs w:val="21"/>
        </w:rPr>
        <w:br/>
        <w:t>private String name;</w:t>
      </w:r>
      <w:r w:rsidRPr="00104670">
        <w:rPr>
          <w:rFonts w:ascii="Verdana" w:eastAsia="宋体" w:hAnsi="Verdana" w:cs="宋体"/>
          <w:color w:val="000000"/>
          <w:kern w:val="0"/>
          <w:szCs w:val="21"/>
        </w:rPr>
        <w:br/>
        <w:t>public String getName() {</w:t>
      </w:r>
      <w:r w:rsidRPr="00104670">
        <w:rPr>
          <w:rFonts w:ascii="Verdana" w:eastAsia="宋体" w:hAnsi="Verdana" w:cs="宋体"/>
          <w:color w:val="000000"/>
          <w:kern w:val="0"/>
          <w:szCs w:val="21"/>
        </w:rPr>
        <w:br/>
        <w:t>return name;</w:t>
      </w:r>
      <w:r w:rsidRPr="00104670">
        <w:rPr>
          <w:rFonts w:ascii="Verdana" w:eastAsia="宋体" w:hAnsi="Verdana" w:cs="宋体"/>
          <w:color w:val="000000"/>
          <w:kern w:val="0"/>
          <w:szCs w:val="21"/>
        </w:rPr>
        <w:br/>
        <w:t>}</w:t>
      </w:r>
      <w:r w:rsidRPr="00104670">
        <w:rPr>
          <w:rFonts w:ascii="Verdana" w:eastAsia="宋体" w:hAnsi="Verdana" w:cs="宋体"/>
          <w:color w:val="000000"/>
          <w:kern w:val="0"/>
          <w:szCs w:val="21"/>
        </w:rPr>
        <w:br/>
        <w:t>public Ball(String name) {</w:t>
      </w:r>
      <w:r w:rsidRPr="00104670">
        <w:rPr>
          <w:rFonts w:ascii="Verdana" w:eastAsia="宋体" w:hAnsi="Verdana" w:cs="宋体"/>
          <w:color w:val="000000"/>
          <w:kern w:val="0"/>
          <w:szCs w:val="21"/>
        </w:rPr>
        <w:br/>
        <w:t>this.name = name; </w:t>
      </w:r>
      <w:r w:rsidRPr="00104670">
        <w:rPr>
          <w:rFonts w:ascii="Verdana" w:eastAsia="宋体" w:hAnsi="Verdana" w:cs="宋体"/>
          <w:color w:val="000000"/>
          <w:kern w:val="0"/>
          <w:szCs w:val="21"/>
        </w:rPr>
        <w:br/>
        <w:t>}</w:t>
      </w:r>
      <w:r w:rsidRPr="00104670">
        <w:rPr>
          <w:rFonts w:ascii="Verdana" w:eastAsia="宋体" w:hAnsi="Verdana" w:cs="宋体"/>
          <w:color w:val="000000"/>
          <w:kern w:val="0"/>
          <w:szCs w:val="21"/>
        </w:rPr>
        <w:br/>
        <w:t>public void play() {</w:t>
      </w:r>
      <w:r w:rsidRPr="00104670">
        <w:rPr>
          <w:rFonts w:ascii="Verdana" w:eastAsia="宋体" w:hAnsi="Verdana" w:cs="宋体"/>
          <w:color w:val="000000"/>
          <w:kern w:val="0"/>
          <w:szCs w:val="21"/>
        </w:rPr>
        <w:br/>
        <w:t>ball = new Ball("Football");</w:t>
      </w:r>
      <w:r w:rsidRPr="00104670">
        <w:rPr>
          <w:rFonts w:ascii="Verdana" w:eastAsia="宋体" w:hAnsi="Verdana" w:cs="宋体"/>
          <w:color w:val="000000"/>
          <w:kern w:val="0"/>
          <w:szCs w:val="21"/>
        </w:rPr>
        <w:br/>
        <w:t>System.out.println(ball.getName());</w:t>
      </w:r>
      <w:r w:rsidRPr="00104670">
        <w:rPr>
          <w:rFonts w:ascii="Verdana" w:eastAsia="宋体" w:hAnsi="Verdana" w:cs="宋体"/>
          <w:color w:val="000000"/>
          <w:kern w:val="0"/>
          <w:szCs w:val="21"/>
        </w:rPr>
        <w:br/>
        <w:t>}</w:t>
      </w:r>
      <w:r w:rsidRPr="00104670">
        <w:rPr>
          <w:rFonts w:ascii="Verdana" w:eastAsia="宋体" w:hAnsi="Verdana" w:cs="宋体"/>
          <w:color w:val="000000"/>
          <w:kern w:val="0"/>
          <w:szCs w:val="21"/>
        </w:rPr>
        <w:br/>
        <w:t>}</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这个错误不容易发现。</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答案</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错。</w:t>
      </w:r>
      <w:r w:rsidRPr="00104670">
        <w:rPr>
          <w:rFonts w:ascii="Verdana" w:eastAsia="宋体" w:hAnsi="Verdana" w:cs="宋体"/>
          <w:color w:val="000000"/>
          <w:kern w:val="0"/>
          <w:szCs w:val="21"/>
        </w:rPr>
        <w:t>"interface Rollable extends Playable, Bounceable"</w:t>
      </w:r>
      <w:r w:rsidRPr="00104670">
        <w:rPr>
          <w:rFonts w:ascii="Verdana" w:eastAsia="宋体" w:hAnsi="Verdana" w:cs="宋体"/>
          <w:color w:val="000000"/>
          <w:kern w:val="0"/>
          <w:szCs w:val="21"/>
        </w:rPr>
        <w:t>没有问题。</w:t>
      </w:r>
      <w:r w:rsidRPr="00104670">
        <w:rPr>
          <w:rFonts w:ascii="Verdana" w:eastAsia="宋体" w:hAnsi="Verdana" w:cs="宋体"/>
          <w:color w:val="000000"/>
          <w:kern w:val="0"/>
          <w:szCs w:val="21"/>
        </w:rPr>
        <w:t>interface</w:t>
      </w:r>
      <w:r w:rsidRPr="00104670">
        <w:rPr>
          <w:rFonts w:ascii="Verdana" w:eastAsia="宋体" w:hAnsi="Verdana" w:cs="宋体"/>
          <w:color w:val="000000"/>
          <w:kern w:val="0"/>
          <w:szCs w:val="21"/>
        </w:rPr>
        <w:t>可继承多个</w:t>
      </w:r>
      <w:r w:rsidRPr="00104670">
        <w:rPr>
          <w:rFonts w:ascii="Verdana" w:eastAsia="宋体" w:hAnsi="Verdana" w:cs="宋体"/>
          <w:color w:val="000000"/>
          <w:kern w:val="0"/>
          <w:szCs w:val="21"/>
        </w:rPr>
        <w:t>interfaces</w:t>
      </w:r>
      <w:r w:rsidRPr="00104670">
        <w:rPr>
          <w:rFonts w:ascii="Verdana" w:eastAsia="宋体" w:hAnsi="Verdana" w:cs="宋体"/>
          <w:color w:val="000000"/>
          <w:kern w:val="0"/>
          <w:szCs w:val="21"/>
        </w:rPr>
        <w:t>，所以这里没错。问题出在</w:t>
      </w:r>
      <w:r w:rsidRPr="00104670">
        <w:rPr>
          <w:rFonts w:ascii="Verdana" w:eastAsia="宋体" w:hAnsi="Verdana" w:cs="宋体"/>
          <w:color w:val="000000"/>
          <w:kern w:val="0"/>
          <w:szCs w:val="21"/>
        </w:rPr>
        <w:t>interface Rollable</w:t>
      </w:r>
      <w:r w:rsidRPr="00104670">
        <w:rPr>
          <w:rFonts w:ascii="Verdana" w:eastAsia="宋体" w:hAnsi="Verdana" w:cs="宋体"/>
          <w:color w:val="000000"/>
          <w:kern w:val="0"/>
          <w:szCs w:val="21"/>
        </w:rPr>
        <w:t>里的</w:t>
      </w:r>
      <w:r w:rsidRPr="00104670">
        <w:rPr>
          <w:rFonts w:ascii="Verdana" w:eastAsia="宋体" w:hAnsi="Verdana" w:cs="宋体"/>
          <w:color w:val="000000"/>
          <w:kern w:val="0"/>
          <w:szCs w:val="21"/>
        </w:rPr>
        <w:t>"Ball ball = new Ball("PingPang");"</w:t>
      </w:r>
      <w:r w:rsidRPr="00104670">
        <w:rPr>
          <w:rFonts w:ascii="Verdana" w:eastAsia="宋体" w:hAnsi="Verdana" w:cs="宋体"/>
          <w:color w:val="000000"/>
          <w:kern w:val="0"/>
          <w:szCs w:val="21"/>
        </w:rPr>
        <w:t>。任何在</w:t>
      </w:r>
      <w:r w:rsidRPr="00104670">
        <w:rPr>
          <w:rFonts w:ascii="Verdana" w:eastAsia="宋体" w:hAnsi="Verdana" w:cs="宋体"/>
          <w:color w:val="000000"/>
          <w:kern w:val="0"/>
          <w:szCs w:val="21"/>
        </w:rPr>
        <w:t>interface</w:t>
      </w:r>
      <w:r w:rsidRPr="00104670">
        <w:rPr>
          <w:rFonts w:ascii="Verdana" w:eastAsia="宋体" w:hAnsi="Verdana" w:cs="宋体"/>
          <w:color w:val="000000"/>
          <w:kern w:val="0"/>
          <w:szCs w:val="21"/>
        </w:rPr>
        <w:t>里声明的</w:t>
      </w:r>
      <w:r w:rsidRPr="00104670">
        <w:rPr>
          <w:rFonts w:ascii="Verdana" w:eastAsia="宋体" w:hAnsi="Verdana" w:cs="宋体"/>
          <w:color w:val="000000"/>
          <w:kern w:val="0"/>
          <w:szCs w:val="21"/>
        </w:rPr>
        <w:t>interface variable (</w:t>
      </w:r>
      <w:r w:rsidRPr="00104670">
        <w:rPr>
          <w:rFonts w:ascii="Verdana" w:eastAsia="宋体" w:hAnsi="Verdana" w:cs="宋体"/>
          <w:color w:val="000000"/>
          <w:kern w:val="0"/>
          <w:szCs w:val="21"/>
        </w:rPr>
        <w:t>接口变量，也可称成员变量</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，默认为</w:t>
      </w:r>
      <w:r w:rsidRPr="00104670">
        <w:rPr>
          <w:rFonts w:ascii="Verdana" w:eastAsia="宋体" w:hAnsi="Verdana" w:cs="宋体"/>
          <w:color w:val="000000"/>
          <w:kern w:val="0"/>
          <w:szCs w:val="21"/>
        </w:rPr>
        <w:t>public static final</w:t>
      </w:r>
      <w:r w:rsidRPr="00104670">
        <w:rPr>
          <w:rFonts w:ascii="Verdana" w:eastAsia="宋体" w:hAnsi="Verdana" w:cs="宋体"/>
          <w:color w:val="000000"/>
          <w:kern w:val="0"/>
          <w:szCs w:val="21"/>
        </w:rPr>
        <w:t>。也就是说</w:t>
      </w:r>
      <w:r w:rsidRPr="00104670">
        <w:rPr>
          <w:rFonts w:ascii="Verdana" w:eastAsia="宋体" w:hAnsi="Verdana" w:cs="宋体"/>
          <w:color w:val="000000"/>
          <w:kern w:val="0"/>
          <w:szCs w:val="21"/>
        </w:rPr>
        <w:t>"Ball ball = new Ball("PingPang");"</w:t>
      </w:r>
      <w:r w:rsidRPr="00104670">
        <w:rPr>
          <w:rFonts w:ascii="Verdana" w:eastAsia="宋体" w:hAnsi="Verdana" w:cs="宋体"/>
          <w:color w:val="000000"/>
          <w:kern w:val="0"/>
          <w:szCs w:val="21"/>
        </w:rPr>
        <w:t>实际上是</w:t>
      </w:r>
      <w:r w:rsidRPr="00104670">
        <w:rPr>
          <w:rFonts w:ascii="Verdana" w:eastAsia="宋体" w:hAnsi="Verdana" w:cs="宋体"/>
          <w:color w:val="000000"/>
          <w:kern w:val="0"/>
          <w:szCs w:val="21"/>
        </w:rPr>
        <w:t>"public static final Ball ball = new Ball("PingPang");"</w:t>
      </w:r>
      <w:r w:rsidRPr="00104670">
        <w:rPr>
          <w:rFonts w:ascii="Verdana" w:eastAsia="宋体" w:hAnsi="Verdana" w:cs="宋体"/>
          <w:color w:val="000000"/>
          <w:kern w:val="0"/>
          <w:szCs w:val="21"/>
        </w:rPr>
        <w:t>。在</w:t>
      </w:r>
      <w:r w:rsidRPr="00104670">
        <w:rPr>
          <w:rFonts w:ascii="Verdana" w:eastAsia="宋体" w:hAnsi="Verdana" w:cs="宋体"/>
          <w:color w:val="000000"/>
          <w:kern w:val="0"/>
          <w:szCs w:val="21"/>
        </w:rPr>
        <w:t>Ball</w:t>
      </w:r>
      <w:r w:rsidRPr="00104670">
        <w:rPr>
          <w:rFonts w:ascii="Verdana" w:eastAsia="宋体" w:hAnsi="Verdana" w:cs="宋体"/>
          <w:color w:val="000000"/>
          <w:kern w:val="0"/>
          <w:szCs w:val="21"/>
        </w:rPr>
        <w:t>类的</w:t>
      </w:r>
      <w:r w:rsidRPr="00104670">
        <w:rPr>
          <w:rFonts w:ascii="Verdana" w:eastAsia="宋体" w:hAnsi="Verdana" w:cs="宋体"/>
          <w:color w:val="000000"/>
          <w:kern w:val="0"/>
          <w:szCs w:val="21"/>
        </w:rPr>
        <w:t>Play()</w:t>
      </w:r>
      <w:r w:rsidRPr="00104670">
        <w:rPr>
          <w:rFonts w:ascii="Verdana" w:eastAsia="宋体" w:hAnsi="Verdana" w:cs="宋体"/>
          <w:color w:val="000000"/>
          <w:kern w:val="0"/>
          <w:szCs w:val="21"/>
        </w:rPr>
        <w:t>方法中，</w:t>
      </w:r>
      <w:r w:rsidRPr="00104670">
        <w:rPr>
          <w:rFonts w:ascii="Verdana" w:eastAsia="宋体" w:hAnsi="Verdana" w:cs="宋体"/>
          <w:color w:val="000000"/>
          <w:kern w:val="0"/>
          <w:szCs w:val="21"/>
        </w:rPr>
        <w:t>"ball = new Ball("Football");"</w:t>
      </w:r>
      <w:r w:rsidRPr="00104670">
        <w:rPr>
          <w:rFonts w:ascii="Verdana" w:eastAsia="宋体" w:hAnsi="Verdana" w:cs="宋体"/>
          <w:color w:val="000000"/>
          <w:kern w:val="0"/>
          <w:szCs w:val="21"/>
        </w:rPr>
        <w:t>改变了</w:t>
      </w:r>
      <w:r w:rsidRPr="00104670">
        <w:rPr>
          <w:rFonts w:ascii="Verdana" w:eastAsia="宋体" w:hAnsi="Verdana" w:cs="宋体"/>
          <w:color w:val="000000"/>
          <w:kern w:val="0"/>
          <w:szCs w:val="21"/>
        </w:rPr>
        <w:t>ball</w:t>
      </w:r>
      <w:r w:rsidRPr="00104670">
        <w:rPr>
          <w:rFonts w:ascii="Verdana" w:eastAsia="宋体" w:hAnsi="Verdana" w:cs="宋体"/>
          <w:color w:val="000000"/>
          <w:kern w:val="0"/>
          <w:szCs w:val="21"/>
        </w:rPr>
        <w:t>的</w:t>
      </w:r>
      <w:r w:rsidRPr="00104670">
        <w:rPr>
          <w:rFonts w:ascii="Verdana" w:eastAsia="宋体" w:hAnsi="Verdana" w:cs="宋体"/>
          <w:color w:val="000000"/>
          <w:kern w:val="0"/>
          <w:szCs w:val="21"/>
        </w:rPr>
        <w:t>reference</w:t>
      </w:r>
      <w:r w:rsidRPr="00104670">
        <w:rPr>
          <w:rFonts w:ascii="Verdana" w:eastAsia="宋体" w:hAnsi="Verdana" w:cs="宋体"/>
          <w:color w:val="000000"/>
          <w:kern w:val="0"/>
          <w:szCs w:val="21"/>
        </w:rPr>
        <w:t>，而这里的</w:t>
      </w:r>
      <w:r w:rsidRPr="00104670">
        <w:rPr>
          <w:rFonts w:ascii="Verdana" w:eastAsia="宋体" w:hAnsi="Verdana" w:cs="宋体"/>
          <w:color w:val="000000"/>
          <w:kern w:val="0"/>
          <w:szCs w:val="21"/>
        </w:rPr>
        <w:t>ball</w:t>
      </w:r>
      <w:r w:rsidRPr="00104670">
        <w:rPr>
          <w:rFonts w:ascii="Verdana" w:eastAsia="宋体" w:hAnsi="Verdana" w:cs="宋体"/>
          <w:color w:val="000000"/>
          <w:kern w:val="0"/>
          <w:szCs w:val="21"/>
        </w:rPr>
        <w:t>来自</w:t>
      </w:r>
      <w:r w:rsidRPr="00104670">
        <w:rPr>
          <w:rFonts w:ascii="Verdana" w:eastAsia="宋体" w:hAnsi="Verdana" w:cs="宋体"/>
          <w:color w:val="000000"/>
          <w:kern w:val="0"/>
          <w:szCs w:val="21"/>
        </w:rPr>
        <w:t>Rollable interface</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Rollable interface</w:t>
      </w:r>
      <w:r w:rsidRPr="00104670">
        <w:rPr>
          <w:rFonts w:ascii="Verdana" w:eastAsia="宋体" w:hAnsi="Verdana" w:cs="宋体"/>
          <w:color w:val="000000"/>
          <w:kern w:val="0"/>
          <w:szCs w:val="21"/>
        </w:rPr>
        <w:t>里的</w:t>
      </w:r>
      <w:r w:rsidRPr="00104670">
        <w:rPr>
          <w:rFonts w:ascii="Verdana" w:eastAsia="宋体" w:hAnsi="Verdana" w:cs="宋体"/>
          <w:color w:val="000000"/>
          <w:kern w:val="0"/>
          <w:szCs w:val="21"/>
        </w:rPr>
        <w:t>ball</w:t>
      </w:r>
      <w:r w:rsidRPr="00104670">
        <w:rPr>
          <w:rFonts w:ascii="Verdana" w:eastAsia="宋体" w:hAnsi="Verdana" w:cs="宋体"/>
          <w:color w:val="000000"/>
          <w:kern w:val="0"/>
          <w:szCs w:val="21"/>
        </w:rPr>
        <w:t>是</w:t>
      </w:r>
      <w:r w:rsidRPr="00104670">
        <w:rPr>
          <w:rFonts w:ascii="Verdana" w:eastAsia="宋体" w:hAnsi="Verdana" w:cs="宋体"/>
          <w:color w:val="000000"/>
          <w:kern w:val="0"/>
          <w:szCs w:val="21"/>
        </w:rPr>
        <w:t>public static final</w:t>
      </w:r>
      <w:r w:rsidRPr="00104670">
        <w:rPr>
          <w:rFonts w:ascii="Verdana" w:eastAsia="宋体" w:hAnsi="Verdana" w:cs="宋体"/>
          <w:color w:val="000000"/>
          <w:kern w:val="0"/>
          <w:szCs w:val="21"/>
        </w:rPr>
        <w:t>的，</w:t>
      </w:r>
      <w:r w:rsidRPr="00104670">
        <w:rPr>
          <w:rFonts w:ascii="Verdana" w:eastAsia="宋体" w:hAnsi="Verdana" w:cs="宋体"/>
          <w:color w:val="000000"/>
          <w:kern w:val="0"/>
          <w:szCs w:val="21"/>
        </w:rPr>
        <w:t>final</w:t>
      </w:r>
      <w:r w:rsidRPr="00104670">
        <w:rPr>
          <w:rFonts w:ascii="Verdana" w:eastAsia="宋体" w:hAnsi="Verdana" w:cs="宋体"/>
          <w:color w:val="000000"/>
          <w:kern w:val="0"/>
          <w:szCs w:val="21"/>
        </w:rPr>
        <w:t>的</w:t>
      </w:r>
      <w:r w:rsidRPr="00104670">
        <w:rPr>
          <w:rFonts w:ascii="Verdana" w:eastAsia="宋体" w:hAnsi="Verdana" w:cs="宋体"/>
          <w:color w:val="000000"/>
          <w:kern w:val="0"/>
          <w:szCs w:val="21"/>
        </w:rPr>
        <w:t>object</w:t>
      </w:r>
      <w:r w:rsidRPr="00104670">
        <w:rPr>
          <w:rFonts w:ascii="Verdana" w:eastAsia="宋体" w:hAnsi="Verdana" w:cs="宋体"/>
          <w:color w:val="000000"/>
          <w:kern w:val="0"/>
          <w:szCs w:val="21"/>
        </w:rPr>
        <w:t>是不能被改变</w:t>
      </w:r>
      <w:r w:rsidRPr="00104670">
        <w:rPr>
          <w:rFonts w:ascii="Verdana" w:eastAsia="宋体" w:hAnsi="Verdana" w:cs="宋体"/>
          <w:color w:val="000000"/>
          <w:kern w:val="0"/>
          <w:szCs w:val="21"/>
        </w:rPr>
        <w:t>reference</w:t>
      </w:r>
      <w:r w:rsidRPr="00104670">
        <w:rPr>
          <w:rFonts w:ascii="Verdana" w:eastAsia="宋体" w:hAnsi="Verdana" w:cs="宋体"/>
          <w:color w:val="000000"/>
          <w:kern w:val="0"/>
          <w:szCs w:val="21"/>
        </w:rPr>
        <w:t>的。因此编译器将在</w:t>
      </w:r>
      <w:r w:rsidRPr="00104670">
        <w:rPr>
          <w:rFonts w:ascii="Verdana" w:eastAsia="宋体" w:hAnsi="Verdana" w:cs="宋体"/>
          <w:color w:val="000000"/>
          <w:kern w:val="0"/>
          <w:szCs w:val="21"/>
        </w:rPr>
        <w:t>"ball = new Ball("Football");"</w:t>
      </w:r>
      <w:r w:rsidRPr="00104670">
        <w:rPr>
          <w:rFonts w:ascii="Verdana" w:eastAsia="宋体" w:hAnsi="Verdana" w:cs="宋体"/>
          <w:color w:val="000000"/>
          <w:kern w:val="0"/>
          <w:szCs w:val="21"/>
        </w:rPr>
        <w:t>这里显示有错。</w:t>
      </w:r>
      <w:r w:rsidRPr="00104670">
        <w:rPr>
          <w:rFonts w:ascii="Verdana" w:eastAsia="宋体" w:hAnsi="Verdana" w:cs="宋体"/>
          <w:color w:val="000000"/>
          <w:kern w:val="0"/>
          <w:szCs w:val="21"/>
        </w:rPr>
        <w:br/>
        <w:t>JAVA</w:t>
      </w:r>
      <w:r w:rsidRPr="00104670">
        <w:rPr>
          <w:rFonts w:ascii="Verdana" w:eastAsia="宋体" w:hAnsi="Verdana" w:cs="宋体"/>
          <w:color w:val="000000"/>
          <w:kern w:val="0"/>
          <w:szCs w:val="21"/>
        </w:rPr>
        <w:t>编程题</w:t>
      </w:r>
      <w:r w:rsidRPr="00104670">
        <w:rPr>
          <w:rFonts w:ascii="Verdana" w:eastAsia="宋体" w:hAnsi="Verdana" w:cs="宋体"/>
          <w:color w:val="000000"/>
          <w:kern w:val="0"/>
          <w:szCs w:val="21"/>
        </w:rPr>
        <w:br/>
        <w:t>1</w:t>
      </w:r>
      <w:r w:rsidRPr="00104670">
        <w:rPr>
          <w:rFonts w:ascii="Verdana" w:eastAsia="宋体" w:hAnsi="Verdana" w:cs="宋体"/>
          <w:color w:val="000000"/>
          <w:kern w:val="0"/>
          <w:szCs w:val="21"/>
        </w:rPr>
        <w:t>．现在输入</w:t>
      </w:r>
      <w:r w:rsidRPr="00104670">
        <w:rPr>
          <w:rFonts w:ascii="Verdana" w:eastAsia="宋体" w:hAnsi="Verdana" w:cs="宋体"/>
          <w:color w:val="000000"/>
          <w:kern w:val="0"/>
          <w:szCs w:val="21"/>
        </w:rPr>
        <w:t>n</w:t>
      </w:r>
      <w:r w:rsidRPr="00104670">
        <w:rPr>
          <w:rFonts w:ascii="Verdana" w:eastAsia="宋体" w:hAnsi="Verdana" w:cs="宋体"/>
          <w:color w:val="000000"/>
          <w:kern w:val="0"/>
          <w:szCs w:val="21"/>
        </w:rPr>
        <w:t>个数字，以逗号，分开；然后可选择升或者降序排序；按提交键就在另一页面显示按什么排序，结果为，提供</w:t>
      </w:r>
      <w:r w:rsidRPr="00104670">
        <w:rPr>
          <w:rFonts w:ascii="Verdana" w:eastAsia="宋体" w:hAnsi="Verdana" w:cs="宋体"/>
          <w:color w:val="000000"/>
          <w:kern w:val="0"/>
          <w:szCs w:val="21"/>
        </w:rPr>
        <w:t>reset</w:t>
      </w:r>
      <w:r w:rsidRPr="00104670">
        <w:rPr>
          <w:rFonts w:ascii="Verdana" w:eastAsia="宋体" w:hAnsi="Verdana" w:cs="宋体"/>
          <w:color w:val="000000"/>
          <w:kern w:val="0"/>
          <w:szCs w:val="21"/>
        </w:rPr>
        <w:br/>
        <w:t>import java.util.*;</w:t>
      </w:r>
      <w:r w:rsidRPr="00104670">
        <w:rPr>
          <w:rFonts w:ascii="Verdana" w:eastAsia="宋体" w:hAnsi="Verdana" w:cs="宋体"/>
          <w:color w:val="000000"/>
          <w:kern w:val="0"/>
          <w:szCs w:val="21"/>
        </w:rPr>
        <w:br/>
        <w:t>public class bycomma{</w:t>
      </w:r>
      <w:r w:rsidRPr="00104670">
        <w:rPr>
          <w:rFonts w:ascii="Verdana" w:eastAsia="宋体" w:hAnsi="Verdana" w:cs="宋体"/>
          <w:color w:val="000000"/>
          <w:kern w:val="0"/>
          <w:szCs w:val="21"/>
        </w:rPr>
        <w:br/>
        <w:t>public static String[] splitStringByComma(String source){</w:t>
      </w:r>
      <w:r w:rsidRPr="00104670">
        <w:rPr>
          <w:rFonts w:ascii="Verdana" w:eastAsia="宋体" w:hAnsi="Verdana" w:cs="宋体"/>
          <w:color w:val="000000"/>
          <w:kern w:val="0"/>
          <w:szCs w:val="21"/>
        </w:rPr>
        <w:br/>
        <w:t>if(source==null||source.trim().equals(""))</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lastRenderedPageBreak/>
        <w:t>return null;</w:t>
      </w:r>
      <w:r w:rsidRPr="00104670">
        <w:rPr>
          <w:rFonts w:ascii="Verdana" w:eastAsia="宋体" w:hAnsi="Verdana" w:cs="宋体"/>
          <w:color w:val="000000"/>
          <w:kern w:val="0"/>
          <w:szCs w:val="21"/>
        </w:rPr>
        <w:br/>
        <w:t>StringTokenizer commaToker = new StringTokenizer(source,",");</w:t>
      </w:r>
      <w:r w:rsidRPr="00104670">
        <w:rPr>
          <w:rFonts w:ascii="Verdana" w:eastAsia="宋体" w:hAnsi="Verdana" w:cs="宋体"/>
          <w:color w:val="000000"/>
          <w:kern w:val="0"/>
          <w:szCs w:val="21"/>
        </w:rPr>
        <w:br/>
        <w:t>String[] result = new String[commaToker.countTokens()];</w:t>
      </w:r>
      <w:r w:rsidRPr="00104670">
        <w:rPr>
          <w:rFonts w:ascii="Verdana" w:eastAsia="宋体" w:hAnsi="Verdana" w:cs="宋体"/>
          <w:color w:val="000000"/>
          <w:kern w:val="0"/>
          <w:szCs w:val="21"/>
        </w:rPr>
        <w:br/>
        <w:t>int i=0;</w:t>
      </w:r>
      <w:r w:rsidRPr="00104670">
        <w:rPr>
          <w:rFonts w:ascii="Verdana" w:eastAsia="宋体" w:hAnsi="Verdana" w:cs="宋体"/>
          <w:color w:val="000000"/>
          <w:kern w:val="0"/>
          <w:szCs w:val="21"/>
        </w:rPr>
        <w:br/>
        <w:t>while(commaToker.hasMoreTokens()){</w:t>
      </w:r>
      <w:r w:rsidRPr="00104670">
        <w:rPr>
          <w:rFonts w:ascii="Verdana" w:eastAsia="宋体" w:hAnsi="Verdana" w:cs="宋体"/>
          <w:color w:val="000000"/>
          <w:kern w:val="0"/>
          <w:szCs w:val="21"/>
        </w:rPr>
        <w:br/>
        <w:t>result[i] = commaToker.nextToken();</w:t>
      </w:r>
      <w:r w:rsidRPr="00104670">
        <w:rPr>
          <w:rFonts w:ascii="Verdana" w:eastAsia="宋体" w:hAnsi="Verdana" w:cs="宋体"/>
          <w:color w:val="000000"/>
          <w:kern w:val="0"/>
          <w:szCs w:val="21"/>
        </w:rPr>
        <w:br/>
        <w:t>i++;</w:t>
      </w:r>
      <w:r w:rsidRPr="00104670">
        <w:rPr>
          <w:rFonts w:ascii="Verdana" w:eastAsia="宋体" w:hAnsi="Verdana" w:cs="宋体"/>
          <w:color w:val="000000"/>
          <w:kern w:val="0"/>
          <w:szCs w:val="21"/>
        </w:rPr>
        <w:br/>
        <w:t>}</w:t>
      </w:r>
      <w:r w:rsidRPr="00104670">
        <w:rPr>
          <w:rFonts w:ascii="Verdana" w:eastAsia="宋体" w:hAnsi="Verdana" w:cs="宋体"/>
          <w:color w:val="000000"/>
          <w:kern w:val="0"/>
          <w:szCs w:val="21"/>
        </w:rPr>
        <w:br/>
        <w:t>return result;</w:t>
      </w:r>
      <w:r w:rsidRPr="00104670">
        <w:rPr>
          <w:rFonts w:ascii="Verdana" w:eastAsia="宋体" w:hAnsi="Verdana" w:cs="宋体"/>
          <w:color w:val="000000"/>
          <w:kern w:val="0"/>
          <w:szCs w:val="21"/>
        </w:rPr>
        <w:br/>
        <w:t>}</w:t>
      </w:r>
      <w:r w:rsidRPr="00104670">
        <w:rPr>
          <w:rFonts w:ascii="Verdana" w:eastAsia="宋体" w:hAnsi="Verdana" w:cs="宋体"/>
          <w:color w:val="000000"/>
          <w:kern w:val="0"/>
          <w:szCs w:val="21"/>
        </w:rPr>
        <w:br/>
        <w:t>public static void main(String args[]){</w:t>
      </w:r>
      <w:r w:rsidRPr="00104670">
        <w:rPr>
          <w:rFonts w:ascii="Verdana" w:eastAsia="宋体" w:hAnsi="Verdana" w:cs="宋体"/>
          <w:color w:val="000000"/>
          <w:kern w:val="0"/>
          <w:szCs w:val="21"/>
        </w:rPr>
        <w:br/>
        <w:t>String[] s = splitStringByComma("5,8,7,4,3,9,1");</w:t>
      </w:r>
      <w:r w:rsidRPr="00104670">
        <w:rPr>
          <w:rFonts w:ascii="Verdana" w:eastAsia="宋体" w:hAnsi="Verdana" w:cs="宋体"/>
          <w:color w:val="000000"/>
          <w:kern w:val="0"/>
          <w:szCs w:val="21"/>
        </w:rPr>
        <w:br/>
        <w:t>int[] ii = new int[s.length];</w:t>
      </w:r>
      <w:r w:rsidRPr="00104670">
        <w:rPr>
          <w:rFonts w:ascii="Verdana" w:eastAsia="宋体" w:hAnsi="Verdana" w:cs="宋体"/>
          <w:color w:val="000000"/>
          <w:kern w:val="0"/>
          <w:szCs w:val="21"/>
        </w:rPr>
        <w:br/>
        <w:t>for(int i = 0;i&lt;s.length;i++){</w:t>
      </w:r>
      <w:r w:rsidRPr="00104670">
        <w:rPr>
          <w:rFonts w:ascii="Verdana" w:eastAsia="宋体" w:hAnsi="Verdana" w:cs="宋体"/>
          <w:color w:val="000000"/>
          <w:kern w:val="0"/>
          <w:szCs w:val="21"/>
        </w:rPr>
        <w:br/>
        <w:t>ii[i] =Integer.parseInt(s[i]);</w:t>
      </w:r>
      <w:r w:rsidRPr="00104670">
        <w:rPr>
          <w:rFonts w:ascii="Verdana" w:eastAsia="宋体" w:hAnsi="Verdana" w:cs="宋体"/>
          <w:color w:val="000000"/>
          <w:kern w:val="0"/>
          <w:szCs w:val="21"/>
        </w:rPr>
        <w:br/>
        <w:t>}</w:t>
      </w:r>
      <w:r w:rsidRPr="00104670">
        <w:rPr>
          <w:rFonts w:ascii="Verdana" w:eastAsia="宋体" w:hAnsi="Verdana" w:cs="宋体"/>
          <w:color w:val="000000"/>
          <w:kern w:val="0"/>
          <w:szCs w:val="21"/>
        </w:rPr>
        <w:br/>
        <w:t>Arrays.sort(ii);</w:t>
      </w:r>
      <w:r w:rsidRPr="00104670">
        <w:rPr>
          <w:rFonts w:ascii="Verdana" w:eastAsia="宋体" w:hAnsi="Verdana" w:cs="宋体"/>
          <w:color w:val="000000"/>
          <w:kern w:val="0"/>
          <w:szCs w:val="21"/>
        </w:rPr>
        <w:br/>
        <w:t>//asc</w:t>
      </w:r>
      <w:r w:rsidRPr="00104670">
        <w:rPr>
          <w:rFonts w:ascii="Verdana" w:eastAsia="宋体" w:hAnsi="Verdana" w:cs="宋体"/>
          <w:color w:val="000000"/>
          <w:kern w:val="0"/>
          <w:szCs w:val="21"/>
        </w:rPr>
        <w:br/>
        <w:t>for(int i=0;i&lt;s.length;i++){</w:t>
      </w:r>
      <w:r w:rsidRPr="00104670">
        <w:rPr>
          <w:rFonts w:ascii="Verdana" w:eastAsia="宋体" w:hAnsi="Verdana" w:cs="宋体"/>
          <w:color w:val="000000"/>
          <w:kern w:val="0"/>
          <w:szCs w:val="21"/>
        </w:rPr>
        <w:br/>
        <w:t>System.out.println(ii[i]);</w:t>
      </w:r>
      <w:r w:rsidRPr="00104670">
        <w:rPr>
          <w:rFonts w:ascii="Verdana" w:eastAsia="宋体" w:hAnsi="Verdana" w:cs="宋体"/>
          <w:color w:val="000000"/>
          <w:kern w:val="0"/>
          <w:szCs w:val="21"/>
        </w:rPr>
        <w:br/>
        <w:t>}</w:t>
      </w:r>
      <w:r w:rsidRPr="00104670">
        <w:rPr>
          <w:rFonts w:ascii="Verdana" w:eastAsia="宋体" w:hAnsi="Verdana" w:cs="宋体"/>
          <w:color w:val="000000"/>
          <w:kern w:val="0"/>
          <w:szCs w:val="21"/>
        </w:rPr>
        <w:br/>
        <w:t>//desc</w:t>
      </w:r>
      <w:r w:rsidRPr="00104670">
        <w:rPr>
          <w:rFonts w:ascii="Verdana" w:eastAsia="宋体" w:hAnsi="Verdana" w:cs="宋体"/>
          <w:color w:val="000000"/>
          <w:kern w:val="0"/>
          <w:szCs w:val="21"/>
        </w:rPr>
        <w:br/>
        <w:t>for(int i=(s.length-1);i&gt;=0;i--){</w:t>
      </w:r>
      <w:r w:rsidRPr="00104670">
        <w:rPr>
          <w:rFonts w:ascii="Verdana" w:eastAsia="宋体" w:hAnsi="Verdana" w:cs="宋体"/>
          <w:color w:val="000000"/>
          <w:kern w:val="0"/>
          <w:szCs w:val="21"/>
        </w:rPr>
        <w:br/>
        <w:t>System.out.println(ii[i]);</w:t>
      </w:r>
      <w:r w:rsidRPr="00104670">
        <w:rPr>
          <w:rFonts w:ascii="Verdana" w:eastAsia="宋体" w:hAnsi="Verdana" w:cs="宋体"/>
          <w:color w:val="000000"/>
          <w:kern w:val="0"/>
          <w:szCs w:val="21"/>
        </w:rPr>
        <w:br/>
        <w:t>}</w:t>
      </w:r>
      <w:r w:rsidRPr="00104670">
        <w:rPr>
          <w:rFonts w:ascii="Verdana" w:eastAsia="宋体" w:hAnsi="Verdana" w:cs="宋体"/>
          <w:color w:val="000000"/>
          <w:kern w:val="0"/>
          <w:szCs w:val="21"/>
        </w:rPr>
        <w:br/>
        <w:t>}</w:t>
      </w:r>
      <w:r w:rsidRPr="00104670">
        <w:rPr>
          <w:rFonts w:ascii="Verdana" w:eastAsia="宋体" w:hAnsi="Verdana" w:cs="宋体"/>
          <w:color w:val="000000"/>
          <w:kern w:val="0"/>
          <w:szCs w:val="21"/>
        </w:rPr>
        <w:br/>
        <w:t>}</w:t>
      </w:r>
      <w:r w:rsidRPr="00104670">
        <w:rPr>
          <w:rFonts w:ascii="Verdana" w:eastAsia="宋体" w:hAnsi="Verdana" w:cs="宋体"/>
          <w:color w:val="000000"/>
          <w:kern w:val="0"/>
          <w:szCs w:val="21"/>
        </w:rPr>
        <w:br/>
        <w:t>2</w:t>
      </w:r>
      <w:r w:rsidRPr="00104670">
        <w:rPr>
          <w:rFonts w:ascii="Verdana" w:eastAsia="宋体" w:hAnsi="Verdana" w:cs="宋体"/>
          <w:color w:val="000000"/>
          <w:kern w:val="0"/>
          <w:szCs w:val="21"/>
        </w:rPr>
        <w:t>．金额转换，阿拉伯数字的金额转换成中国传统的形式如：（￥</w:t>
      </w:r>
      <w:r w:rsidRPr="00104670">
        <w:rPr>
          <w:rFonts w:ascii="Verdana" w:eastAsia="宋体" w:hAnsi="Verdana" w:cs="宋体"/>
          <w:color w:val="000000"/>
          <w:kern w:val="0"/>
          <w:szCs w:val="21"/>
        </w:rPr>
        <w:t>1011</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&gt;</w:t>
      </w:r>
      <w:r w:rsidRPr="00104670">
        <w:rPr>
          <w:rFonts w:ascii="Verdana" w:eastAsia="宋体" w:hAnsi="Verdana" w:cs="宋体"/>
          <w:color w:val="000000"/>
          <w:kern w:val="0"/>
          <w:szCs w:val="21"/>
        </w:rPr>
        <w:t>（一千零一拾一元整）输出。</w:t>
      </w:r>
      <w:r w:rsidRPr="00104670">
        <w:rPr>
          <w:rFonts w:ascii="Verdana" w:eastAsia="宋体" w:hAnsi="Verdana" w:cs="宋体"/>
          <w:color w:val="000000"/>
          <w:kern w:val="0"/>
          <w:szCs w:val="21"/>
        </w:rPr>
        <w:br/>
        <w:t>package test.format;</w:t>
      </w:r>
      <w:r w:rsidRPr="00104670">
        <w:rPr>
          <w:rFonts w:ascii="Verdana" w:eastAsia="宋体" w:hAnsi="Verdana" w:cs="宋体"/>
          <w:color w:val="000000"/>
          <w:kern w:val="0"/>
          <w:szCs w:val="21"/>
        </w:rPr>
        <w:br/>
        <w:t>import java.text.NumberFormat;</w:t>
      </w:r>
      <w:r w:rsidRPr="00104670">
        <w:rPr>
          <w:rFonts w:ascii="Verdana" w:eastAsia="宋体" w:hAnsi="Verdana" w:cs="宋体"/>
          <w:color w:val="000000"/>
          <w:kern w:val="0"/>
          <w:szCs w:val="21"/>
        </w:rPr>
        <w:br/>
        <w:t>import java.util.HashMap;</w:t>
      </w:r>
      <w:r w:rsidRPr="00104670">
        <w:rPr>
          <w:rFonts w:ascii="Verdana" w:eastAsia="宋体" w:hAnsi="Verdana" w:cs="宋体"/>
          <w:color w:val="000000"/>
          <w:kern w:val="0"/>
          <w:szCs w:val="21"/>
        </w:rPr>
        <w:br/>
        <w:t>public class SimpleMoneyFormat {</w:t>
      </w:r>
      <w:r w:rsidRPr="00104670">
        <w:rPr>
          <w:rFonts w:ascii="Verdana" w:eastAsia="宋体" w:hAnsi="Verdana" w:cs="宋体"/>
          <w:color w:val="000000"/>
          <w:kern w:val="0"/>
          <w:szCs w:val="21"/>
        </w:rPr>
        <w:br/>
        <w:t>public static final String EMPTY = "";</w:t>
      </w:r>
      <w:r w:rsidRPr="00104670">
        <w:rPr>
          <w:rFonts w:ascii="Verdana" w:eastAsia="宋体" w:hAnsi="Verdana" w:cs="宋体"/>
          <w:color w:val="000000"/>
          <w:kern w:val="0"/>
          <w:szCs w:val="21"/>
        </w:rPr>
        <w:br/>
        <w:t>public static final String ZERO = "</w:t>
      </w:r>
      <w:r w:rsidRPr="00104670">
        <w:rPr>
          <w:rFonts w:ascii="Verdana" w:eastAsia="宋体" w:hAnsi="Verdana" w:cs="宋体"/>
          <w:color w:val="000000"/>
          <w:kern w:val="0"/>
          <w:szCs w:val="21"/>
        </w:rPr>
        <w:t>零</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t>public static final String ONE = "</w:t>
      </w:r>
      <w:r w:rsidRPr="00104670">
        <w:rPr>
          <w:rFonts w:ascii="Verdana" w:eastAsia="宋体" w:hAnsi="Verdana" w:cs="宋体"/>
          <w:color w:val="000000"/>
          <w:kern w:val="0"/>
          <w:szCs w:val="21"/>
        </w:rPr>
        <w:t>壹</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lastRenderedPageBreak/>
        <w:t>public static final String TWO = "</w:t>
      </w:r>
      <w:r w:rsidRPr="00104670">
        <w:rPr>
          <w:rFonts w:ascii="Verdana" w:eastAsia="宋体" w:hAnsi="Verdana" w:cs="宋体"/>
          <w:color w:val="000000"/>
          <w:kern w:val="0"/>
          <w:szCs w:val="21"/>
        </w:rPr>
        <w:t>贰</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t>public static final String THREE = "</w:t>
      </w:r>
      <w:r w:rsidRPr="00104670">
        <w:rPr>
          <w:rFonts w:ascii="Verdana" w:eastAsia="宋体" w:hAnsi="Verdana" w:cs="宋体"/>
          <w:color w:val="000000"/>
          <w:kern w:val="0"/>
          <w:szCs w:val="21"/>
        </w:rPr>
        <w:t>叁</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t>public static final String FOUR = "</w:t>
      </w:r>
      <w:r w:rsidRPr="00104670">
        <w:rPr>
          <w:rFonts w:ascii="Verdana" w:eastAsia="宋体" w:hAnsi="Verdana" w:cs="宋体"/>
          <w:color w:val="000000"/>
          <w:kern w:val="0"/>
          <w:szCs w:val="21"/>
        </w:rPr>
        <w:t>肆</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t>public static final String FIVE = "</w:t>
      </w:r>
      <w:r w:rsidRPr="00104670">
        <w:rPr>
          <w:rFonts w:ascii="Verdana" w:eastAsia="宋体" w:hAnsi="Verdana" w:cs="宋体"/>
          <w:color w:val="000000"/>
          <w:kern w:val="0"/>
          <w:szCs w:val="21"/>
        </w:rPr>
        <w:t>伍</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t>public static final String SIX = "</w:t>
      </w:r>
      <w:r w:rsidRPr="00104670">
        <w:rPr>
          <w:rFonts w:ascii="Verdana" w:eastAsia="宋体" w:hAnsi="Verdana" w:cs="宋体"/>
          <w:color w:val="000000"/>
          <w:kern w:val="0"/>
          <w:szCs w:val="21"/>
        </w:rPr>
        <w:t>陆</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t>public static final String SEVEN = "</w:t>
      </w:r>
      <w:r w:rsidRPr="00104670">
        <w:rPr>
          <w:rFonts w:ascii="Verdana" w:eastAsia="宋体" w:hAnsi="Verdana" w:cs="宋体"/>
          <w:color w:val="000000"/>
          <w:kern w:val="0"/>
          <w:szCs w:val="21"/>
        </w:rPr>
        <w:t>柒</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t>public static final String EIGHT = "</w:t>
      </w:r>
      <w:r w:rsidRPr="00104670">
        <w:rPr>
          <w:rFonts w:ascii="Verdana" w:eastAsia="宋体" w:hAnsi="Verdana" w:cs="宋体"/>
          <w:color w:val="000000"/>
          <w:kern w:val="0"/>
          <w:szCs w:val="21"/>
        </w:rPr>
        <w:t>捌</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t>public static final String NINE = "</w:t>
      </w:r>
      <w:r w:rsidRPr="00104670">
        <w:rPr>
          <w:rFonts w:ascii="Verdana" w:eastAsia="宋体" w:hAnsi="Verdana" w:cs="宋体"/>
          <w:color w:val="000000"/>
          <w:kern w:val="0"/>
          <w:szCs w:val="21"/>
        </w:rPr>
        <w:t>玖</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t>public static final String TEN = "</w:t>
      </w:r>
      <w:r w:rsidRPr="00104670">
        <w:rPr>
          <w:rFonts w:ascii="Verdana" w:eastAsia="宋体" w:hAnsi="Verdana" w:cs="宋体"/>
          <w:color w:val="000000"/>
          <w:kern w:val="0"/>
          <w:szCs w:val="21"/>
        </w:rPr>
        <w:t>拾</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t>public static final String HUNDRED = "</w:t>
      </w:r>
      <w:r w:rsidRPr="00104670">
        <w:rPr>
          <w:rFonts w:ascii="Verdana" w:eastAsia="宋体" w:hAnsi="Verdana" w:cs="宋体"/>
          <w:color w:val="000000"/>
          <w:kern w:val="0"/>
          <w:szCs w:val="21"/>
        </w:rPr>
        <w:t>佰</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t>public static final String THOUSAND = "</w:t>
      </w:r>
      <w:r w:rsidRPr="00104670">
        <w:rPr>
          <w:rFonts w:ascii="Verdana" w:eastAsia="宋体" w:hAnsi="Verdana" w:cs="宋体"/>
          <w:color w:val="000000"/>
          <w:kern w:val="0"/>
          <w:szCs w:val="21"/>
        </w:rPr>
        <w:t>仟</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t>public static final String TEN_THOUSAND = "</w:t>
      </w:r>
      <w:r w:rsidRPr="00104670">
        <w:rPr>
          <w:rFonts w:ascii="Verdana" w:eastAsia="宋体" w:hAnsi="Verdana" w:cs="宋体"/>
          <w:color w:val="000000"/>
          <w:kern w:val="0"/>
          <w:szCs w:val="21"/>
        </w:rPr>
        <w:t>万</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t>public static final String HUNDRED_MILLION = "</w:t>
      </w:r>
      <w:r w:rsidRPr="00104670">
        <w:rPr>
          <w:rFonts w:ascii="Verdana" w:eastAsia="宋体" w:hAnsi="Verdana" w:cs="宋体"/>
          <w:color w:val="000000"/>
          <w:kern w:val="0"/>
          <w:szCs w:val="21"/>
        </w:rPr>
        <w:t>亿</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t>public static final String YUAN = "</w:t>
      </w:r>
      <w:r w:rsidRPr="00104670">
        <w:rPr>
          <w:rFonts w:ascii="Verdana" w:eastAsia="宋体" w:hAnsi="Verdana" w:cs="宋体"/>
          <w:color w:val="000000"/>
          <w:kern w:val="0"/>
          <w:szCs w:val="21"/>
        </w:rPr>
        <w:t>元</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t>public static final String JIAO = "</w:t>
      </w:r>
      <w:r w:rsidRPr="00104670">
        <w:rPr>
          <w:rFonts w:ascii="Verdana" w:eastAsia="宋体" w:hAnsi="Verdana" w:cs="宋体"/>
          <w:color w:val="000000"/>
          <w:kern w:val="0"/>
          <w:szCs w:val="21"/>
        </w:rPr>
        <w:t>角</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t>public static final String FEN = "</w:t>
      </w:r>
      <w:r w:rsidRPr="00104670">
        <w:rPr>
          <w:rFonts w:ascii="Verdana" w:eastAsia="宋体" w:hAnsi="Verdana" w:cs="宋体"/>
          <w:color w:val="000000"/>
          <w:kern w:val="0"/>
          <w:szCs w:val="21"/>
        </w:rPr>
        <w:t>分</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t>public static final String DOT = ".";</w:t>
      </w:r>
    </w:p>
    <w:p w:rsidR="00104670" w:rsidRPr="00104670" w:rsidRDefault="00104670" w:rsidP="00104670">
      <w:pPr>
        <w:widowControl/>
        <w:shd w:val="clear" w:color="auto" w:fill="FFFFFF"/>
        <w:spacing w:before="150" w:after="150" w:line="378" w:lineRule="atLeast"/>
        <w:jc w:val="left"/>
        <w:rPr>
          <w:rFonts w:ascii="Verdana" w:eastAsia="宋体" w:hAnsi="Verdana" w:cs="宋体"/>
          <w:color w:val="000000"/>
          <w:kern w:val="0"/>
          <w:szCs w:val="21"/>
        </w:rPr>
      </w:pPr>
      <w:r w:rsidRPr="00104670">
        <w:rPr>
          <w:rFonts w:ascii="Verdana" w:eastAsia="宋体" w:hAnsi="Verdana" w:cs="宋体"/>
          <w:color w:val="000000"/>
          <w:kern w:val="0"/>
          <w:szCs w:val="21"/>
        </w:rPr>
        <w:t>private static SimpleMoneyFormat formatter = null;</w:t>
      </w:r>
      <w:r w:rsidRPr="00104670">
        <w:rPr>
          <w:rFonts w:ascii="Verdana" w:eastAsia="宋体" w:hAnsi="Verdana" w:cs="宋体"/>
          <w:color w:val="000000"/>
          <w:kern w:val="0"/>
          <w:szCs w:val="21"/>
        </w:rPr>
        <w:br/>
        <w:t>private HashMap chineseNumberMap = new HashMap();</w:t>
      </w:r>
      <w:r w:rsidRPr="00104670">
        <w:rPr>
          <w:rFonts w:ascii="Verdana" w:eastAsia="宋体" w:hAnsi="Verdana" w:cs="宋体"/>
          <w:color w:val="000000"/>
          <w:kern w:val="0"/>
          <w:szCs w:val="21"/>
        </w:rPr>
        <w:br/>
        <w:t>private HashMap chineseMoneyPattern = new HashMap();</w:t>
      </w:r>
      <w:r w:rsidRPr="00104670">
        <w:rPr>
          <w:rFonts w:ascii="Verdana" w:eastAsia="宋体" w:hAnsi="Verdana" w:cs="宋体"/>
          <w:color w:val="000000"/>
          <w:kern w:val="0"/>
          <w:szCs w:val="21"/>
        </w:rPr>
        <w:br/>
        <w:t>private NumberFormat numberFormat = NumberFormat.getInstance();</w:t>
      </w:r>
    </w:p>
    <w:p w:rsidR="00104670" w:rsidRPr="00104670" w:rsidRDefault="00104670" w:rsidP="00104670">
      <w:pPr>
        <w:widowControl/>
        <w:shd w:val="clear" w:color="auto" w:fill="FFFFFF"/>
        <w:spacing w:before="150" w:after="150" w:line="378" w:lineRule="atLeast"/>
        <w:jc w:val="left"/>
        <w:rPr>
          <w:rFonts w:ascii="Verdana" w:eastAsia="宋体" w:hAnsi="Verdana" w:cs="宋体"/>
          <w:color w:val="000000"/>
          <w:kern w:val="0"/>
          <w:szCs w:val="21"/>
        </w:rPr>
      </w:pPr>
      <w:r w:rsidRPr="00104670">
        <w:rPr>
          <w:rFonts w:ascii="Verdana" w:eastAsia="宋体" w:hAnsi="Verdana" w:cs="宋体"/>
          <w:color w:val="000000"/>
          <w:kern w:val="0"/>
          <w:szCs w:val="21"/>
        </w:rPr>
        <w:t>private SimpleMoneyFormat() {</w:t>
      </w:r>
      <w:r w:rsidRPr="00104670">
        <w:rPr>
          <w:rFonts w:ascii="Verdana" w:eastAsia="宋体" w:hAnsi="Verdana" w:cs="宋体"/>
          <w:color w:val="000000"/>
          <w:kern w:val="0"/>
          <w:szCs w:val="21"/>
        </w:rPr>
        <w:br/>
        <w:t>numberFormat.setMaximumFractionDigits(4);</w:t>
      </w:r>
      <w:r w:rsidRPr="00104670">
        <w:rPr>
          <w:rFonts w:ascii="Verdana" w:eastAsia="宋体" w:hAnsi="Verdana" w:cs="宋体"/>
          <w:color w:val="000000"/>
          <w:kern w:val="0"/>
          <w:szCs w:val="21"/>
        </w:rPr>
        <w:br/>
        <w:t>numberFormat.setMinimumFractionDigits(2);</w:t>
      </w:r>
      <w:r w:rsidRPr="00104670">
        <w:rPr>
          <w:rFonts w:ascii="Verdana" w:eastAsia="宋体" w:hAnsi="Verdana" w:cs="宋体"/>
          <w:color w:val="000000"/>
          <w:kern w:val="0"/>
          <w:szCs w:val="21"/>
        </w:rPr>
        <w:br/>
        <w:t>numberFormat.setGroupingUsed(false);</w:t>
      </w:r>
    </w:p>
    <w:p w:rsidR="00104670" w:rsidRPr="00104670" w:rsidRDefault="00104670" w:rsidP="00104670">
      <w:pPr>
        <w:widowControl/>
        <w:shd w:val="clear" w:color="auto" w:fill="FFFFFF"/>
        <w:spacing w:before="150" w:after="150" w:line="378" w:lineRule="atLeast"/>
        <w:jc w:val="left"/>
        <w:rPr>
          <w:rFonts w:ascii="Verdana" w:eastAsia="宋体" w:hAnsi="Verdana" w:cs="宋体"/>
          <w:color w:val="000000"/>
          <w:kern w:val="0"/>
          <w:szCs w:val="21"/>
        </w:rPr>
      </w:pPr>
      <w:r w:rsidRPr="00104670">
        <w:rPr>
          <w:rFonts w:ascii="Verdana" w:eastAsia="宋体" w:hAnsi="Verdana" w:cs="宋体"/>
          <w:color w:val="000000"/>
          <w:kern w:val="0"/>
          <w:szCs w:val="21"/>
        </w:rPr>
        <w:t>chineseNumberMap.put("0", ZERO);</w:t>
      </w:r>
      <w:r w:rsidRPr="00104670">
        <w:rPr>
          <w:rFonts w:ascii="Verdana" w:eastAsia="宋体" w:hAnsi="Verdana" w:cs="宋体"/>
          <w:color w:val="000000"/>
          <w:kern w:val="0"/>
          <w:szCs w:val="21"/>
        </w:rPr>
        <w:br/>
        <w:t>chineseNumberMap.put("1", ONE);</w:t>
      </w:r>
      <w:r w:rsidRPr="00104670">
        <w:rPr>
          <w:rFonts w:ascii="Verdana" w:eastAsia="宋体" w:hAnsi="Verdana" w:cs="宋体"/>
          <w:color w:val="000000"/>
          <w:kern w:val="0"/>
          <w:szCs w:val="21"/>
        </w:rPr>
        <w:br/>
        <w:t>chineseNumberMap.put("2", TWO);</w:t>
      </w:r>
      <w:r w:rsidRPr="00104670">
        <w:rPr>
          <w:rFonts w:ascii="Verdana" w:eastAsia="宋体" w:hAnsi="Verdana" w:cs="宋体"/>
          <w:color w:val="000000"/>
          <w:kern w:val="0"/>
          <w:szCs w:val="21"/>
        </w:rPr>
        <w:br/>
        <w:t>chineseNumberMap.put("3", THREE);</w:t>
      </w:r>
      <w:r w:rsidRPr="00104670">
        <w:rPr>
          <w:rFonts w:ascii="Verdana" w:eastAsia="宋体" w:hAnsi="Verdana" w:cs="宋体"/>
          <w:color w:val="000000"/>
          <w:kern w:val="0"/>
          <w:szCs w:val="21"/>
        </w:rPr>
        <w:br/>
        <w:t>chineseNumberMap.put("4", FOUR);</w:t>
      </w:r>
      <w:r w:rsidRPr="00104670">
        <w:rPr>
          <w:rFonts w:ascii="Verdana" w:eastAsia="宋体" w:hAnsi="Verdana" w:cs="宋体"/>
          <w:color w:val="000000"/>
          <w:kern w:val="0"/>
          <w:szCs w:val="21"/>
        </w:rPr>
        <w:br/>
        <w:t>chineseNumberMap.put("5", FIVE);</w:t>
      </w:r>
      <w:r w:rsidRPr="00104670">
        <w:rPr>
          <w:rFonts w:ascii="Verdana" w:eastAsia="宋体" w:hAnsi="Verdana" w:cs="宋体"/>
          <w:color w:val="000000"/>
          <w:kern w:val="0"/>
          <w:szCs w:val="21"/>
        </w:rPr>
        <w:br/>
        <w:t>chineseNumberMap.put("6", SIX);</w:t>
      </w:r>
      <w:r w:rsidRPr="00104670">
        <w:rPr>
          <w:rFonts w:ascii="Verdana" w:eastAsia="宋体" w:hAnsi="Verdana" w:cs="宋体"/>
          <w:color w:val="000000"/>
          <w:kern w:val="0"/>
          <w:szCs w:val="21"/>
        </w:rPr>
        <w:br/>
        <w:t>chineseNumberMap.put("7", SEVEN);</w:t>
      </w:r>
      <w:r w:rsidRPr="00104670">
        <w:rPr>
          <w:rFonts w:ascii="Verdana" w:eastAsia="宋体" w:hAnsi="Verdana" w:cs="宋体"/>
          <w:color w:val="000000"/>
          <w:kern w:val="0"/>
          <w:szCs w:val="21"/>
        </w:rPr>
        <w:br/>
        <w:t>chineseNumberMap.put("8", EIGHT);</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lastRenderedPageBreak/>
        <w:t>chineseNumberMap.put("9", NINE);</w:t>
      </w:r>
      <w:r w:rsidRPr="00104670">
        <w:rPr>
          <w:rFonts w:ascii="Verdana" w:eastAsia="宋体" w:hAnsi="Verdana" w:cs="宋体"/>
          <w:color w:val="000000"/>
          <w:kern w:val="0"/>
          <w:szCs w:val="21"/>
        </w:rPr>
        <w:br/>
        <w:t>chineseNumberMap.put(DOT, DOT);</w:t>
      </w:r>
    </w:p>
    <w:p w:rsidR="00104670" w:rsidRPr="00104670" w:rsidRDefault="00104670" w:rsidP="00104670">
      <w:pPr>
        <w:widowControl/>
        <w:shd w:val="clear" w:color="auto" w:fill="FFFFFF"/>
        <w:spacing w:before="150" w:after="150" w:line="378" w:lineRule="atLeast"/>
        <w:jc w:val="left"/>
        <w:rPr>
          <w:rFonts w:ascii="Verdana" w:eastAsia="宋体" w:hAnsi="Verdana" w:cs="宋体"/>
          <w:color w:val="000000"/>
          <w:kern w:val="0"/>
          <w:szCs w:val="21"/>
        </w:rPr>
      </w:pPr>
      <w:r w:rsidRPr="00104670">
        <w:rPr>
          <w:rFonts w:ascii="Verdana" w:eastAsia="宋体" w:hAnsi="Verdana" w:cs="宋体"/>
          <w:color w:val="000000"/>
          <w:kern w:val="0"/>
          <w:szCs w:val="21"/>
        </w:rPr>
        <w:t>chineseMoneyPattern.put("1", TEN);</w:t>
      </w:r>
      <w:r w:rsidRPr="00104670">
        <w:rPr>
          <w:rFonts w:ascii="Verdana" w:eastAsia="宋体" w:hAnsi="Verdana" w:cs="宋体"/>
          <w:color w:val="000000"/>
          <w:kern w:val="0"/>
          <w:szCs w:val="21"/>
        </w:rPr>
        <w:br/>
        <w:t>chineseMoneyPattern.put("2", HUNDRED);</w:t>
      </w:r>
      <w:r w:rsidRPr="00104670">
        <w:rPr>
          <w:rFonts w:ascii="Verdana" w:eastAsia="宋体" w:hAnsi="Verdana" w:cs="宋体"/>
          <w:color w:val="000000"/>
          <w:kern w:val="0"/>
          <w:szCs w:val="21"/>
        </w:rPr>
        <w:br/>
        <w:t>chineseMoneyPattern.put("3", THOUSAND);</w:t>
      </w:r>
      <w:r w:rsidRPr="00104670">
        <w:rPr>
          <w:rFonts w:ascii="Verdana" w:eastAsia="宋体" w:hAnsi="Verdana" w:cs="宋体"/>
          <w:color w:val="000000"/>
          <w:kern w:val="0"/>
          <w:szCs w:val="21"/>
        </w:rPr>
        <w:br/>
        <w:t>chineseMoneyPattern.put("4", TEN_THOUSAND);</w:t>
      </w:r>
      <w:r w:rsidRPr="00104670">
        <w:rPr>
          <w:rFonts w:ascii="Verdana" w:eastAsia="宋体" w:hAnsi="Verdana" w:cs="宋体"/>
          <w:color w:val="000000"/>
          <w:kern w:val="0"/>
          <w:szCs w:val="21"/>
        </w:rPr>
        <w:br/>
        <w:t>chineseMoneyPattern.put("5", TEN);</w:t>
      </w:r>
      <w:r w:rsidRPr="00104670">
        <w:rPr>
          <w:rFonts w:ascii="Verdana" w:eastAsia="宋体" w:hAnsi="Verdana" w:cs="宋体"/>
          <w:color w:val="000000"/>
          <w:kern w:val="0"/>
          <w:szCs w:val="21"/>
        </w:rPr>
        <w:br/>
        <w:t>chineseMoneyPattern.put("6", HUNDRED);</w:t>
      </w:r>
      <w:r w:rsidRPr="00104670">
        <w:rPr>
          <w:rFonts w:ascii="Verdana" w:eastAsia="宋体" w:hAnsi="Verdana" w:cs="宋体"/>
          <w:color w:val="000000"/>
          <w:kern w:val="0"/>
          <w:szCs w:val="21"/>
        </w:rPr>
        <w:br/>
        <w:t>chineseMoneyPattern.put("7", THOUSAND);</w:t>
      </w:r>
      <w:r w:rsidRPr="00104670">
        <w:rPr>
          <w:rFonts w:ascii="Verdana" w:eastAsia="宋体" w:hAnsi="Verdana" w:cs="宋体"/>
          <w:color w:val="000000"/>
          <w:kern w:val="0"/>
          <w:szCs w:val="21"/>
        </w:rPr>
        <w:br/>
        <w:t>chineseMoneyPattern.put("8", HUNDRED_MILLION);</w:t>
      </w:r>
      <w:r w:rsidRPr="00104670">
        <w:rPr>
          <w:rFonts w:ascii="Verdana" w:eastAsia="宋体" w:hAnsi="Verdana" w:cs="宋体"/>
          <w:color w:val="000000"/>
          <w:kern w:val="0"/>
          <w:szCs w:val="21"/>
        </w:rPr>
        <w:br/>
        <w:t>}</w:t>
      </w:r>
    </w:p>
    <w:p w:rsidR="00104670" w:rsidRPr="00104670" w:rsidRDefault="00104670" w:rsidP="00104670">
      <w:pPr>
        <w:widowControl/>
        <w:shd w:val="clear" w:color="auto" w:fill="FFFFFF"/>
        <w:spacing w:before="150" w:after="150" w:line="378" w:lineRule="atLeast"/>
        <w:jc w:val="left"/>
        <w:rPr>
          <w:rFonts w:ascii="Verdana" w:eastAsia="宋体" w:hAnsi="Verdana" w:cs="宋体"/>
          <w:color w:val="000000"/>
          <w:kern w:val="0"/>
          <w:szCs w:val="21"/>
        </w:rPr>
      </w:pPr>
      <w:r w:rsidRPr="00104670">
        <w:rPr>
          <w:rFonts w:ascii="Verdana" w:eastAsia="宋体" w:hAnsi="Verdana" w:cs="宋体"/>
          <w:color w:val="000000"/>
          <w:kern w:val="0"/>
          <w:szCs w:val="21"/>
        </w:rPr>
        <w:t>public static SimpleMoneyFormat getInstance() {</w:t>
      </w:r>
      <w:r w:rsidRPr="00104670">
        <w:rPr>
          <w:rFonts w:ascii="Verdana" w:eastAsia="宋体" w:hAnsi="Verdana" w:cs="宋体"/>
          <w:color w:val="000000"/>
          <w:kern w:val="0"/>
          <w:szCs w:val="21"/>
        </w:rPr>
        <w:br/>
        <w:t>if (formatter == null)</w:t>
      </w:r>
      <w:r w:rsidRPr="00104670">
        <w:rPr>
          <w:rFonts w:ascii="Verdana" w:eastAsia="宋体" w:hAnsi="Verdana" w:cs="宋体"/>
          <w:color w:val="000000"/>
          <w:kern w:val="0"/>
          <w:szCs w:val="21"/>
        </w:rPr>
        <w:br/>
        <w:t>formatter = new SimpleMoneyFormat();</w:t>
      </w:r>
      <w:r w:rsidRPr="00104670">
        <w:rPr>
          <w:rFonts w:ascii="Verdana" w:eastAsia="宋体" w:hAnsi="Verdana" w:cs="宋体"/>
          <w:color w:val="000000"/>
          <w:kern w:val="0"/>
          <w:szCs w:val="21"/>
        </w:rPr>
        <w:br/>
        <w:t>return formatter;</w:t>
      </w:r>
      <w:r w:rsidRPr="00104670">
        <w:rPr>
          <w:rFonts w:ascii="Verdana" w:eastAsia="宋体" w:hAnsi="Verdana" w:cs="宋体"/>
          <w:color w:val="000000"/>
          <w:kern w:val="0"/>
          <w:szCs w:val="21"/>
        </w:rPr>
        <w:br/>
        <w:t>}</w:t>
      </w:r>
    </w:p>
    <w:p w:rsidR="00104670" w:rsidRPr="00104670" w:rsidRDefault="00104670" w:rsidP="00104670">
      <w:pPr>
        <w:widowControl/>
        <w:shd w:val="clear" w:color="auto" w:fill="FFFFFF"/>
        <w:spacing w:before="150" w:after="150" w:line="378" w:lineRule="atLeast"/>
        <w:jc w:val="left"/>
        <w:rPr>
          <w:rFonts w:ascii="Verdana" w:eastAsia="宋体" w:hAnsi="Verdana" w:cs="宋体"/>
          <w:color w:val="000000"/>
          <w:kern w:val="0"/>
          <w:szCs w:val="21"/>
        </w:rPr>
      </w:pPr>
      <w:r w:rsidRPr="00104670">
        <w:rPr>
          <w:rFonts w:ascii="Verdana" w:eastAsia="宋体" w:hAnsi="Verdana" w:cs="宋体"/>
          <w:color w:val="000000"/>
          <w:kern w:val="0"/>
          <w:szCs w:val="21"/>
        </w:rPr>
        <w:t>public String format(String moneyStr) {</w:t>
      </w:r>
      <w:r w:rsidRPr="00104670">
        <w:rPr>
          <w:rFonts w:ascii="Verdana" w:eastAsia="宋体" w:hAnsi="Verdana" w:cs="宋体"/>
          <w:color w:val="000000"/>
          <w:kern w:val="0"/>
          <w:szCs w:val="21"/>
        </w:rPr>
        <w:br/>
        <w:t>checkPrecision(moneyStr);</w:t>
      </w:r>
      <w:r w:rsidRPr="00104670">
        <w:rPr>
          <w:rFonts w:ascii="Verdana" w:eastAsia="宋体" w:hAnsi="Verdana" w:cs="宋体"/>
          <w:color w:val="000000"/>
          <w:kern w:val="0"/>
          <w:szCs w:val="21"/>
        </w:rPr>
        <w:br/>
        <w:t>String result;</w:t>
      </w:r>
      <w:r w:rsidRPr="00104670">
        <w:rPr>
          <w:rFonts w:ascii="Verdana" w:eastAsia="宋体" w:hAnsi="Verdana" w:cs="宋体"/>
          <w:color w:val="000000"/>
          <w:kern w:val="0"/>
          <w:szCs w:val="21"/>
        </w:rPr>
        <w:br/>
        <w:t>result = convertToChineseNumber(moneyStr);</w:t>
      </w:r>
      <w:r w:rsidRPr="00104670">
        <w:rPr>
          <w:rFonts w:ascii="Verdana" w:eastAsia="宋体" w:hAnsi="Verdana" w:cs="宋体"/>
          <w:color w:val="000000"/>
          <w:kern w:val="0"/>
          <w:szCs w:val="21"/>
        </w:rPr>
        <w:br/>
        <w:t>result = addUnitsToChineseMoneyString(result);</w:t>
      </w:r>
      <w:r w:rsidRPr="00104670">
        <w:rPr>
          <w:rFonts w:ascii="Verdana" w:eastAsia="宋体" w:hAnsi="Verdana" w:cs="宋体"/>
          <w:color w:val="000000"/>
          <w:kern w:val="0"/>
          <w:szCs w:val="21"/>
        </w:rPr>
        <w:br/>
        <w:t>return result;</w:t>
      </w:r>
      <w:r w:rsidRPr="00104670">
        <w:rPr>
          <w:rFonts w:ascii="Verdana" w:eastAsia="宋体" w:hAnsi="Verdana" w:cs="宋体"/>
          <w:color w:val="000000"/>
          <w:kern w:val="0"/>
          <w:szCs w:val="21"/>
        </w:rPr>
        <w:br/>
        <w:t>}</w:t>
      </w:r>
    </w:p>
    <w:p w:rsidR="00104670" w:rsidRPr="00104670" w:rsidRDefault="00104670" w:rsidP="00104670">
      <w:pPr>
        <w:widowControl/>
        <w:shd w:val="clear" w:color="auto" w:fill="FFFFFF"/>
        <w:spacing w:before="150" w:after="150" w:line="378" w:lineRule="atLeast"/>
        <w:jc w:val="left"/>
        <w:rPr>
          <w:rFonts w:ascii="Verdana" w:eastAsia="宋体" w:hAnsi="Verdana" w:cs="宋体"/>
          <w:color w:val="000000"/>
          <w:kern w:val="0"/>
          <w:szCs w:val="21"/>
        </w:rPr>
      </w:pPr>
      <w:r w:rsidRPr="00104670">
        <w:rPr>
          <w:rFonts w:ascii="Verdana" w:eastAsia="宋体" w:hAnsi="Verdana" w:cs="宋体"/>
          <w:color w:val="000000"/>
          <w:kern w:val="0"/>
          <w:szCs w:val="21"/>
        </w:rPr>
        <w:t>public String format(double moneyDouble) {</w:t>
      </w:r>
      <w:r w:rsidRPr="00104670">
        <w:rPr>
          <w:rFonts w:ascii="Verdana" w:eastAsia="宋体" w:hAnsi="Verdana" w:cs="宋体"/>
          <w:color w:val="000000"/>
          <w:kern w:val="0"/>
          <w:szCs w:val="21"/>
        </w:rPr>
        <w:br/>
        <w:t>return format(numberFormat.format(moneyDouble));</w:t>
      </w:r>
      <w:r w:rsidRPr="00104670">
        <w:rPr>
          <w:rFonts w:ascii="Verdana" w:eastAsia="宋体" w:hAnsi="Verdana" w:cs="宋体"/>
          <w:color w:val="000000"/>
          <w:kern w:val="0"/>
          <w:szCs w:val="21"/>
        </w:rPr>
        <w:br/>
        <w:t>}</w:t>
      </w:r>
    </w:p>
    <w:p w:rsidR="00104670" w:rsidRPr="00104670" w:rsidRDefault="00104670" w:rsidP="00104670">
      <w:pPr>
        <w:widowControl/>
        <w:shd w:val="clear" w:color="auto" w:fill="FFFFFF"/>
        <w:spacing w:before="150" w:after="150" w:line="378" w:lineRule="atLeast"/>
        <w:jc w:val="left"/>
        <w:rPr>
          <w:rFonts w:ascii="Verdana" w:eastAsia="宋体" w:hAnsi="Verdana" w:cs="宋体"/>
          <w:color w:val="000000"/>
          <w:kern w:val="0"/>
          <w:szCs w:val="21"/>
        </w:rPr>
      </w:pPr>
      <w:r w:rsidRPr="00104670">
        <w:rPr>
          <w:rFonts w:ascii="Verdana" w:eastAsia="宋体" w:hAnsi="Verdana" w:cs="宋体"/>
          <w:color w:val="000000"/>
          <w:kern w:val="0"/>
          <w:szCs w:val="21"/>
        </w:rPr>
        <w:t>public String format(int moneyInt) {</w:t>
      </w:r>
      <w:r w:rsidRPr="00104670">
        <w:rPr>
          <w:rFonts w:ascii="Verdana" w:eastAsia="宋体" w:hAnsi="Verdana" w:cs="宋体"/>
          <w:color w:val="000000"/>
          <w:kern w:val="0"/>
          <w:szCs w:val="21"/>
        </w:rPr>
        <w:br/>
        <w:t>return format(numberFormat.format(moneyInt));</w:t>
      </w:r>
      <w:r w:rsidRPr="00104670">
        <w:rPr>
          <w:rFonts w:ascii="Verdana" w:eastAsia="宋体" w:hAnsi="Verdana" w:cs="宋体"/>
          <w:color w:val="000000"/>
          <w:kern w:val="0"/>
          <w:szCs w:val="21"/>
        </w:rPr>
        <w:br/>
        <w:t>}</w:t>
      </w:r>
    </w:p>
    <w:p w:rsidR="00104670" w:rsidRPr="00104670" w:rsidRDefault="00104670" w:rsidP="00104670">
      <w:pPr>
        <w:widowControl/>
        <w:shd w:val="clear" w:color="auto" w:fill="FFFFFF"/>
        <w:spacing w:before="150" w:after="150" w:line="378" w:lineRule="atLeast"/>
        <w:jc w:val="left"/>
        <w:rPr>
          <w:rFonts w:ascii="Verdana" w:eastAsia="宋体" w:hAnsi="Verdana" w:cs="宋体"/>
          <w:color w:val="000000"/>
          <w:kern w:val="0"/>
          <w:szCs w:val="21"/>
        </w:rPr>
      </w:pPr>
      <w:r w:rsidRPr="00104670">
        <w:rPr>
          <w:rFonts w:ascii="Verdana" w:eastAsia="宋体" w:hAnsi="Verdana" w:cs="宋体"/>
          <w:color w:val="000000"/>
          <w:kern w:val="0"/>
          <w:szCs w:val="21"/>
        </w:rPr>
        <w:t>public String format(long moneyLong) {</w:t>
      </w:r>
      <w:r w:rsidRPr="00104670">
        <w:rPr>
          <w:rFonts w:ascii="Verdana" w:eastAsia="宋体" w:hAnsi="Verdana" w:cs="宋体"/>
          <w:color w:val="000000"/>
          <w:kern w:val="0"/>
          <w:szCs w:val="21"/>
        </w:rPr>
        <w:br/>
        <w:t>return format(numberFormat.format(moneyLong));</w:t>
      </w:r>
      <w:r w:rsidRPr="00104670">
        <w:rPr>
          <w:rFonts w:ascii="Verdana" w:eastAsia="宋体" w:hAnsi="Verdana" w:cs="宋体"/>
          <w:color w:val="000000"/>
          <w:kern w:val="0"/>
          <w:szCs w:val="21"/>
        </w:rPr>
        <w:br/>
        <w:t>}</w:t>
      </w:r>
    </w:p>
    <w:p w:rsidR="00104670" w:rsidRPr="00104670" w:rsidRDefault="00104670" w:rsidP="00104670">
      <w:pPr>
        <w:widowControl/>
        <w:shd w:val="clear" w:color="auto" w:fill="FFFFFF"/>
        <w:spacing w:before="150" w:after="150" w:line="378" w:lineRule="atLeast"/>
        <w:jc w:val="left"/>
        <w:rPr>
          <w:rFonts w:ascii="Verdana" w:eastAsia="宋体" w:hAnsi="Verdana" w:cs="宋体"/>
          <w:color w:val="000000"/>
          <w:kern w:val="0"/>
          <w:szCs w:val="21"/>
        </w:rPr>
      </w:pPr>
      <w:r w:rsidRPr="00104670">
        <w:rPr>
          <w:rFonts w:ascii="Verdana" w:eastAsia="宋体" w:hAnsi="Verdana" w:cs="宋体"/>
          <w:color w:val="000000"/>
          <w:kern w:val="0"/>
          <w:szCs w:val="21"/>
        </w:rPr>
        <w:lastRenderedPageBreak/>
        <w:t>public String format(Number moneyNum) {</w:t>
      </w:r>
      <w:r w:rsidRPr="00104670">
        <w:rPr>
          <w:rFonts w:ascii="Verdana" w:eastAsia="宋体" w:hAnsi="Verdana" w:cs="宋体"/>
          <w:color w:val="000000"/>
          <w:kern w:val="0"/>
          <w:szCs w:val="21"/>
        </w:rPr>
        <w:br/>
        <w:t>return format(numberFormat.format(moneyNum));</w:t>
      </w:r>
      <w:r w:rsidRPr="00104670">
        <w:rPr>
          <w:rFonts w:ascii="Verdana" w:eastAsia="宋体" w:hAnsi="Verdana" w:cs="宋体"/>
          <w:color w:val="000000"/>
          <w:kern w:val="0"/>
          <w:szCs w:val="21"/>
        </w:rPr>
        <w:br/>
        <w:t>}</w:t>
      </w:r>
    </w:p>
    <w:p w:rsidR="00104670" w:rsidRPr="00104670" w:rsidRDefault="00104670" w:rsidP="00104670">
      <w:pPr>
        <w:widowControl/>
        <w:shd w:val="clear" w:color="auto" w:fill="FFFFFF"/>
        <w:spacing w:before="150" w:after="150" w:line="378" w:lineRule="atLeast"/>
        <w:jc w:val="left"/>
        <w:rPr>
          <w:rFonts w:ascii="Verdana" w:eastAsia="宋体" w:hAnsi="Verdana" w:cs="宋体"/>
          <w:color w:val="000000"/>
          <w:kern w:val="0"/>
          <w:szCs w:val="21"/>
        </w:rPr>
      </w:pPr>
      <w:r w:rsidRPr="00104670">
        <w:rPr>
          <w:rFonts w:ascii="Verdana" w:eastAsia="宋体" w:hAnsi="Verdana" w:cs="宋体"/>
          <w:color w:val="000000"/>
          <w:kern w:val="0"/>
          <w:szCs w:val="21"/>
        </w:rPr>
        <w:t>private String convertToChineseNumber(String moneyStr) {</w:t>
      </w:r>
      <w:r w:rsidRPr="00104670">
        <w:rPr>
          <w:rFonts w:ascii="Verdana" w:eastAsia="宋体" w:hAnsi="Verdana" w:cs="宋体"/>
          <w:color w:val="000000"/>
          <w:kern w:val="0"/>
          <w:szCs w:val="21"/>
        </w:rPr>
        <w:br/>
        <w:t>String result;</w:t>
      </w:r>
      <w:r w:rsidRPr="00104670">
        <w:rPr>
          <w:rFonts w:ascii="Verdana" w:eastAsia="宋体" w:hAnsi="Verdana" w:cs="宋体"/>
          <w:color w:val="000000"/>
          <w:kern w:val="0"/>
          <w:szCs w:val="21"/>
        </w:rPr>
        <w:br/>
        <w:t>StringBuffer cMoneyStringBuffer = new StringBuffer();</w:t>
      </w:r>
      <w:r w:rsidRPr="00104670">
        <w:rPr>
          <w:rFonts w:ascii="Verdana" w:eastAsia="宋体" w:hAnsi="Verdana" w:cs="宋体"/>
          <w:color w:val="000000"/>
          <w:kern w:val="0"/>
          <w:szCs w:val="21"/>
        </w:rPr>
        <w:br/>
        <w:t>for (int i = 0; i &lt; moneyStr.length(); i++) {</w:t>
      </w:r>
      <w:r w:rsidRPr="00104670">
        <w:rPr>
          <w:rFonts w:ascii="Verdana" w:eastAsia="宋体" w:hAnsi="Verdana" w:cs="宋体"/>
          <w:color w:val="000000"/>
          <w:kern w:val="0"/>
          <w:szCs w:val="21"/>
        </w:rPr>
        <w:br/>
        <w:t>cMoneyStringBuffer.append(chineseNumberMap.get(moneyStr.substring(i, i + 1)));</w:t>
      </w:r>
      <w:r w:rsidRPr="00104670">
        <w:rPr>
          <w:rFonts w:ascii="Verdana" w:eastAsia="宋体" w:hAnsi="Verdana" w:cs="宋体"/>
          <w:color w:val="000000"/>
          <w:kern w:val="0"/>
          <w:szCs w:val="21"/>
        </w:rPr>
        <w:br/>
        <w:t>}</w:t>
      </w:r>
      <w:r w:rsidRPr="00104670">
        <w:rPr>
          <w:rFonts w:ascii="Verdana" w:eastAsia="宋体" w:hAnsi="Verdana" w:cs="宋体"/>
          <w:color w:val="000000"/>
          <w:kern w:val="0"/>
          <w:szCs w:val="21"/>
        </w:rPr>
        <w:br/>
        <w:t>//</w:t>
      </w:r>
      <w:r w:rsidRPr="00104670">
        <w:rPr>
          <w:rFonts w:ascii="Verdana" w:eastAsia="宋体" w:hAnsi="Verdana" w:cs="宋体"/>
          <w:color w:val="000000"/>
          <w:kern w:val="0"/>
          <w:szCs w:val="21"/>
        </w:rPr>
        <w:t>拾佰仟万亿等都是汉字里面才有的单位，加上它们</w:t>
      </w:r>
      <w:r w:rsidRPr="00104670">
        <w:rPr>
          <w:rFonts w:ascii="Verdana" w:eastAsia="宋体" w:hAnsi="Verdana" w:cs="宋体"/>
          <w:color w:val="000000"/>
          <w:kern w:val="0"/>
          <w:szCs w:val="21"/>
        </w:rPr>
        <w:br/>
        <w:t>int indexOfDot = cMoneyStringBuffer.indexOf(DOT);</w:t>
      </w:r>
      <w:r w:rsidRPr="00104670">
        <w:rPr>
          <w:rFonts w:ascii="Verdana" w:eastAsia="宋体" w:hAnsi="Verdana" w:cs="宋体"/>
          <w:color w:val="000000"/>
          <w:kern w:val="0"/>
          <w:szCs w:val="21"/>
        </w:rPr>
        <w:br/>
        <w:t>int moneyPatternCursor = 1;</w:t>
      </w:r>
      <w:r w:rsidRPr="00104670">
        <w:rPr>
          <w:rFonts w:ascii="Verdana" w:eastAsia="宋体" w:hAnsi="Verdana" w:cs="宋体"/>
          <w:color w:val="000000"/>
          <w:kern w:val="0"/>
          <w:szCs w:val="21"/>
        </w:rPr>
        <w:br/>
        <w:t>for (int i = indexOfDot - 1; i &gt; 0; i--) {</w:t>
      </w:r>
      <w:r w:rsidRPr="00104670">
        <w:rPr>
          <w:rFonts w:ascii="Verdana" w:eastAsia="宋体" w:hAnsi="Verdana" w:cs="宋体"/>
          <w:color w:val="000000"/>
          <w:kern w:val="0"/>
          <w:szCs w:val="21"/>
        </w:rPr>
        <w:br/>
        <w:t>cMoneyStringBuffer.insert(i, chineseMoneyPattern.get(EMPTY + moneyPatternCursor));</w:t>
      </w:r>
      <w:r w:rsidRPr="00104670">
        <w:rPr>
          <w:rFonts w:ascii="Verdana" w:eastAsia="宋体" w:hAnsi="Verdana" w:cs="宋体"/>
          <w:color w:val="000000"/>
          <w:kern w:val="0"/>
          <w:szCs w:val="21"/>
        </w:rPr>
        <w:br/>
        <w:t>moneyPatternCursor = moneyPatternCursor == 8 ? 1 : moneyPatternCursor + 1;</w:t>
      </w:r>
      <w:r w:rsidRPr="00104670">
        <w:rPr>
          <w:rFonts w:ascii="Verdana" w:eastAsia="宋体" w:hAnsi="Verdana" w:cs="宋体"/>
          <w:color w:val="000000"/>
          <w:kern w:val="0"/>
          <w:szCs w:val="21"/>
        </w:rPr>
        <w:br/>
        <w:t>}</w:t>
      </w:r>
    </w:p>
    <w:p w:rsidR="00104670" w:rsidRPr="00104670" w:rsidRDefault="00104670" w:rsidP="00104670">
      <w:pPr>
        <w:widowControl/>
        <w:shd w:val="clear" w:color="auto" w:fill="FFFFFF"/>
        <w:spacing w:before="150" w:after="150" w:line="378" w:lineRule="atLeast"/>
        <w:jc w:val="left"/>
        <w:rPr>
          <w:rFonts w:ascii="Verdana" w:eastAsia="宋体" w:hAnsi="Verdana" w:cs="宋体"/>
          <w:color w:val="000000"/>
          <w:kern w:val="0"/>
          <w:szCs w:val="21"/>
        </w:rPr>
      </w:pPr>
      <w:r w:rsidRPr="00104670">
        <w:rPr>
          <w:rFonts w:ascii="Verdana" w:eastAsia="宋体" w:hAnsi="Verdana" w:cs="宋体"/>
          <w:color w:val="000000"/>
          <w:kern w:val="0"/>
          <w:szCs w:val="21"/>
        </w:rPr>
        <w:t>String fractionPart = cMoneyStringBuffer.substring(cMoneyStringBuffer.indexOf("."));</w:t>
      </w:r>
      <w:r w:rsidRPr="00104670">
        <w:rPr>
          <w:rFonts w:ascii="Verdana" w:eastAsia="宋体" w:hAnsi="Verdana" w:cs="宋体"/>
          <w:color w:val="000000"/>
          <w:kern w:val="0"/>
          <w:szCs w:val="21"/>
        </w:rPr>
        <w:br/>
        <w:t>cMoneyStringBuffer.delete(cMoneyStringBuffer.indexOf("."), cMoneyStringBuffer.length());</w:t>
      </w:r>
      <w:r w:rsidRPr="00104670">
        <w:rPr>
          <w:rFonts w:ascii="Verdana" w:eastAsia="宋体" w:hAnsi="Verdana" w:cs="宋体"/>
          <w:color w:val="000000"/>
          <w:kern w:val="0"/>
          <w:szCs w:val="21"/>
        </w:rPr>
        <w:br/>
        <w:t>while (cMoneyStringBuffer.indexOf("</w:t>
      </w:r>
      <w:r w:rsidRPr="00104670">
        <w:rPr>
          <w:rFonts w:ascii="Verdana" w:eastAsia="宋体" w:hAnsi="Verdana" w:cs="宋体"/>
          <w:color w:val="000000"/>
          <w:kern w:val="0"/>
          <w:szCs w:val="21"/>
        </w:rPr>
        <w:t>零拾</w:t>
      </w:r>
      <w:r w:rsidRPr="00104670">
        <w:rPr>
          <w:rFonts w:ascii="Verdana" w:eastAsia="宋体" w:hAnsi="Verdana" w:cs="宋体"/>
          <w:color w:val="000000"/>
          <w:kern w:val="0"/>
          <w:szCs w:val="21"/>
        </w:rPr>
        <w:t>") != -1) {</w:t>
      </w:r>
      <w:r w:rsidRPr="00104670">
        <w:rPr>
          <w:rFonts w:ascii="Verdana" w:eastAsia="宋体" w:hAnsi="Verdana" w:cs="宋体"/>
          <w:color w:val="000000"/>
          <w:kern w:val="0"/>
          <w:szCs w:val="21"/>
        </w:rPr>
        <w:br/>
        <w:t>cMoneyStringBuffer.replace(cMoneyStringBuffer.indexOf("</w:t>
      </w:r>
      <w:r w:rsidRPr="00104670">
        <w:rPr>
          <w:rFonts w:ascii="Verdana" w:eastAsia="宋体" w:hAnsi="Verdana" w:cs="宋体"/>
          <w:color w:val="000000"/>
          <w:kern w:val="0"/>
          <w:szCs w:val="21"/>
        </w:rPr>
        <w:t>零拾</w:t>
      </w:r>
      <w:r w:rsidRPr="00104670">
        <w:rPr>
          <w:rFonts w:ascii="Verdana" w:eastAsia="宋体" w:hAnsi="Verdana" w:cs="宋体"/>
          <w:color w:val="000000"/>
          <w:kern w:val="0"/>
          <w:szCs w:val="21"/>
        </w:rPr>
        <w:t>"), cMoneyStringBuffer.indexOf("</w:t>
      </w:r>
      <w:r w:rsidRPr="00104670">
        <w:rPr>
          <w:rFonts w:ascii="Verdana" w:eastAsia="宋体" w:hAnsi="Verdana" w:cs="宋体"/>
          <w:color w:val="000000"/>
          <w:kern w:val="0"/>
          <w:szCs w:val="21"/>
        </w:rPr>
        <w:t>零拾</w:t>
      </w:r>
      <w:r w:rsidRPr="00104670">
        <w:rPr>
          <w:rFonts w:ascii="Verdana" w:eastAsia="宋体" w:hAnsi="Verdana" w:cs="宋体"/>
          <w:color w:val="000000"/>
          <w:kern w:val="0"/>
          <w:szCs w:val="21"/>
        </w:rPr>
        <w:t>") + 2, ZERO);</w:t>
      </w:r>
      <w:r w:rsidRPr="00104670">
        <w:rPr>
          <w:rFonts w:ascii="Verdana" w:eastAsia="宋体" w:hAnsi="Verdana" w:cs="宋体"/>
          <w:color w:val="000000"/>
          <w:kern w:val="0"/>
          <w:szCs w:val="21"/>
        </w:rPr>
        <w:br/>
        <w:t>}</w:t>
      </w:r>
      <w:r w:rsidRPr="00104670">
        <w:rPr>
          <w:rFonts w:ascii="Verdana" w:eastAsia="宋体" w:hAnsi="Verdana" w:cs="宋体"/>
          <w:color w:val="000000"/>
          <w:kern w:val="0"/>
          <w:szCs w:val="21"/>
        </w:rPr>
        <w:br/>
        <w:t>while (cMoneyStringBuffer.indexOf("</w:t>
      </w:r>
      <w:r w:rsidRPr="00104670">
        <w:rPr>
          <w:rFonts w:ascii="Verdana" w:eastAsia="宋体" w:hAnsi="Verdana" w:cs="宋体"/>
          <w:color w:val="000000"/>
          <w:kern w:val="0"/>
          <w:szCs w:val="21"/>
        </w:rPr>
        <w:t>零佰</w:t>
      </w:r>
      <w:r w:rsidRPr="00104670">
        <w:rPr>
          <w:rFonts w:ascii="Verdana" w:eastAsia="宋体" w:hAnsi="Verdana" w:cs="宋体"/>
          <w:color w:val="000000"/>
          <w:kern w:val="0"/>
          <w:szCs w:val="21"/>
        </w:rPr>
        <w:t>") != -1) {</w:t>
      </w:r>
      <w:r w:rsidRPr="00104670">
        <w:rPr>
          <w:rFonts w:ascii="Verdana" w:eastAsia="宋体" w:hAnsi="Verdana" w:cs="宋体"/>
          <w:color w:val="000000"/>
          <w:kern w:val="0"/>
          <w:szCs w:val="21"/>
        </w:rPr>
        <w:br/>
        <w:t>cMoneyStringBuffer.replace(cMoneyStringBuffer.indexOf("</w:t>
      </w:r>
      <w:r w:rsidRPr="00104670">
        <w:rPr>
          <w:rFonts w:ascii="Verdana" w:eastAsia="宋体" w:hAnsi="Verdana" w:cs="宋体"/>
          <w:color w:val="000000"/>
          <w:kern w:val="0"/>
          <w:szCs w:val="21"/>
        </w:rPr>
        <w:t>零佰</w:t>
      </w:r>
      <w:r w:rsidRPr="00104670">
        <w:rPr>
          <w:rFonts w:ascii="Verdana" w:eastAsia="宋体" w:hAnsi="Verdana" w:cs="宋体"/>
          <w:color w:val="000000"/>
          <w:kern w:val="0"/>
          <w:szCs w:val="21"/>
        </w:rPr>
        <w:t>"), cMoneyStringBuffer.indexOf("</w:t>
      </w:r>
      <w:r w:rsidRPr="00104670">
        <w:rPr>
          <w:rFonts w:ascii="Verdana" w:eastAsia="宋体" w:hAnsi="Verdana" w:cs="宋体"/>
          <w:color w:val="000000"/>
          <w:kern w:val="0"/>
          <w:szCs w:val="21"/>
        </w:rPr>
        <w:t>零佰</w:t>
      </w:r>
      <w:r w:rsidRPr="00104670">
        <w:rPr>
          <w:rFonts w:ascii="Verdana" w:eastAsia="宋体" w:hAnsi="Verdana" w:cs="宋体"/>
          <w:color w:val="000000"/>
          <w:kern w:val="0"/>
          <w:szCs w:val="21"/>
        </w:rPr>
        <w:t>") + 2, ZERO);</w:t>
      </w:r>
      <w:r w:rsidRPr="00104670">
        <w:rPr>
          <w:rFonts w:ascii="Verdana" w:eastAsia="宋体" w:hAnsi="Verdana" w:cs="宋体"/>
          <w:color w:val="000000"/>
          <w:kern w:val="0"/>
          <w:szCs w:val="21"/>
        </w:rPr>
        <w:br/>
        <w:t>}</w:t>
      </w:r>
      <w:r w:rsidRPr="00104670">
        <w:rPr>
          <w:rFonts w:ascii="Verdana" w:eastAsia="宋体" w:hAnsi="Verdana" w:cs="宋体"/>
          <w:color w:val="000000"/>
          <w:kern w:val="0"/>
          <w:szCs w:val="21"/>
        </w:rPr>
        <w:br/>
        <w:t>while (cMoneyStringBuffer.indexOf("</w:t>
      </w:r>
      <w:r w:rsidRPr="00104670">
        <w:rPr>
          <w:rFonts w:ascii="Verdana" w:eastAsia="宋体" w:hAnsi="Verdana" w:cs="宋体"/>
          <w:color w:val="000000"/>
          <w:kern w:val="0"/>
          <w:szCs w:val="21"/>
        </w:rPr>
        <w:t>零仟</w:t>
      </w:r>
      <w:r w:rsidRPr="00104670">
        <w:rPr>
          <w:rFonts w:ascii="Verdana" w:eastAsia="宋体" w:hAnsi="Verdana" w:cs="宋体"/>
          <w:color w:val="000000"/>
          <w:kern w:val="0"/>
          <w:szCs w:val="21"/>
        </w:rPr>
        <w:t>") != -1) {</w:t>
      </w:r>
      <w:r w:rsidRPr="00104670">
        <w:rPr>
          <w:rFonts w:ascii="Verdana" w:eastAsia="宋体" w:hAnsi="Verdana" w:cs="宋体"/>
          <w:color w:val="000000"/>
          <w:kern w:val="0"/>
          <w:szCs w:val="21"/>
        </w:rPr>
        <w:br/>
        <w:t>cMoneyStringBuffer.replace(cMoneyStringBuffer.indexOf("</w:t>
      </w:r>
      <w:r w:rsidRPr="00104670">
        <w:rPr>
          <w:rFonts w:ascii="Verdana" w:eastAsia="宋体" w:hAnsi="Verdana" w:cs="宋体"/>
          <w:color w:val="000000"/>
          <w:kern w:val="0"/>
          <w:szCs w:val="21"/>
        </w:rPr>
        <w:t>零仟</w:t>
      </w:r>
      <w:r w:rsidRPr="00104670">
        <w:rPr>
          <w:rFonts w:ascii="Verdana" w:eastAsia="宋体" w:hAnsi="Verdana" w:cs="宋体"/>
          <w:color w:val="000000"/>
          <w:kern w:val="0"/>
          <w:szCs w:val="21"/>
        </w:rPr>
        <w:t>"), cMoneyStringBuffer.indexOf("</w:t>
      </w:r>
      <w:r w:rsidRPr="00104670">
        <w:rPr>
          <w:rFonts w:ascii="Verdana" w:eastAsia="宋体" w:hAnsi="Verdana" w:cs="宋体"/>
          <w:color w:val="000000"/>
          <w:kern w:val="0"/>
          <w:szCs w:val="21"/>
        </w:rPr>
        <w:t>零仟</w:t>
      </w:r>
      <w:r w:rsidRPr="00104670">
        <w:rPr>
          <w:rFonts w:ascii="Verdana" w:eastAsia="宋体" w:hAnsi="Verdana" w:cs="宋体"/>
          <w:color w:val="000000"/>
          <w:kern w:val="0"/>
          <w:szCs w:val="21"/>
        </w:rPr>
        <w:t>") + 2, ZERO);</w:t>
      </w:r>
      <w:r w:rsidRPr="00104670">
        <w:rPr>
          <w:rFonts w:ascii="Verdana" w:eastAsia="宋体" w:hAnsi="Verdana" w:cs="宋体"/>
          <w:color w:val="000000"/>
          <w:kern w:val="0"/>
          <w:szCs w:val="21"/>
        </w:rPr>
        <w:br/>
        <w:t>}</w:t>
      </w:r>
      <w:r w:rsidRPr="00104670">
        <w:rPr>
          <w:rFonts w:ascii="Verdana" w:eastAsia="宋体" w:hAnsi="Verdana" w:cs="宋体"/>
          <w:color w:val="000000"/>
          <w:kern w:val="0"/>
          <w:szCs w:val="21"/>
        </w:rPr>
        <w:br/>
        <w:t>while (cMoneyStringBuffer.indexOf("</w:t>
      </w:r>
      <w:r w:rsidRPr="00104670">
        <w:rPr>
          <w:rFonts w:ascii="Verdana" w:eastAsia="宋体" w:hAnsi="Verdana" w:cs="宋体"/>
          <w:color w:val="000000"/>
          <w:kern w:val="0"/>
          <w:szCs w:val="21"/>
        </w:rPr>
        <w:t>零万</w:t>
      </w:r>
      <w:r w:rsidRPr="00104670">
        <w:rPr>
          <w:rFonts w:ascii="Verdana" w:eastAsia="宋体" w:hAnsi="Verdana" w:cs="宋体"/>
          <w:color w:val="000000"/>
          <w:kern w:val="0"/>
          <w:szCs w:val="21"/>
        </w:rPr>
        <w:t>") != -1)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lastRenderedPageBreak/>
        <w:t>cMoneyStringBuffer.replace(cMoneyStringBuffer.indexOf("</w:t>
      </w:r>
      <w:r w:rsidRPr="00104670">
        <w:rPr>
          <w:rFonts w:ascii="Verdana" w:eastAsia="宋体" w:hAnsi="Verdana" w:cs="宋体"/>
          <w:color w:val="000000"/>
          <w:kern w:val="0"/>
          <w:szCs w:val="21"/>
        </w:rPr>
        <w:t>零万</w:t>
      </w:r>
      <w:r w:rsidRPr="00104670">
        <w:rPr>
          <w:rFonts w:ascii="Verdana" w:eastAsia="宋体" w:hAnsi="Verdana" w:cs="宋体"/>
          <w:color w:val="000000"/>
          <w:kern w:val="0"/>
          <w:szCs w:val="21"/>
        </w:rPr>
        <w:t>"), cMoneyStringBuffer.indexOf("</w:t>
      </w:r>
      <w:r w:rsidRPr="00104670">
        <w:rPr>
          <w:rFonts w:ascii="Verdana" w:eastAsia="宋体" w:hAnsi="Verdana" w:cs="宋体"/>
          <w:color w:val="000000"/>
          <w:kern w:val="0"/>
          <w:szCs w:val="21"/>
        </w:rPr>
        <w:t>零万</w:t>
      </w:r>
      <w:r w:rsidRPr="00104670">
        <w:rPr>
          <w:rFonts w:ascii="Verdana" w:eastAsia="宋体" w:hAnsi="Verdana" w:cs="宋体"/>
          <w:color w:val="000000"/>
          <w:kern w:val="0"/>
          <w:szCs w:val="21"/>
        </w:rPr>
        <w:t>") + 2, TEN_THOUSAND);</w:t>
      </w:r>
      <w:r w:rsidRPr="00104670">
        <w:rPr>
          <w:rFonts w:ascii="Verdana" w:eastAsia="宋体" w:hAnsi="Verdana" w:cs="宋体"/>
          <w:color w:val="000000"/>
          <w:kern w:val="0"/>
          <w:szCs w:val="21"/>
        </w:rPr>
        <w:br/>
        <w:t>}</w:t>
      </w:r>
      <w:r w:rsidRPr="00104670">
        <w:rPr>
          <w:rFonts w:ascii="Verdana" w:eastAsia="宋体" w:hAnsi="Verdana" w:cs="宋体"/>
          <w:color w:val="000000"/>
          <w:kern w:val="0"/>
          <w:szCs w:val="21"/>
        </w:rPr>
        <w:br/>
        <w:t>while (cMoneyStringBuffer.indexOf("</w:t>
      </w:r>
      <w:r w:rsidRPr="00104670">
        <w:rPr>
          <w:rFonts w:ascii="Verdana" w:eastAsia="宋体" w:hAnsi="Verdana" w:cs="宋体"/>
          <w:color w:val="000000"/>
          <w:kern w:val="0"/>
          <w:szCs w:val="21"/>
        </w:rPr>
        <w:t>零亿</w:t>
      </w:r>
      <w:r w:rsidRPr="00104670">
        <w:rPr>
          <w:rFonts w:ascii="Verdana" w:eastAsia="宋体" w:hAnsi="Verdana" w:cs="宋体"/>
          <w:color w:val="000000"/>
          <w:kern w:val="0"/>
          <w:szCs w:val="21"/>
        </w:rPr>
        <w:t>") != -1) {</w:t>
      </w:r>
      <w:r w:rsidRPr="00104670">
        <w:rPr>
          <w:rFonts w:ascii="Verdana" w:eastAsia="宋体" w:hAnsi="Verdana" w:cs="宋体"/>
          <w:color w:val="000000"/>
          <w:kern w:val="0"/>
          <w:szCs w:val="21"/>
        </w:rPr>
        <w:br/>
        <w:t>cMoneyStringBuffer.replace(cMoneyStringBuffer.indexOf("</w:t>
      </w:r>
      <w:r w:rsidRPr="00104670">
        <w:rPr>
          <w:rFonts w:ascii="Verdana" w:eastAsia="宋体" w:hAnsi="Verdana" w:cs="宋体"/>
          <w:color w:val="000000"/>
          <w:kern w:val="0"/>
          <w:szCs w:val="21"/>
        </w:rPr>
        <w:t>零亿</w:t>
      </w:r>
      <w:r w:rsidRPr="00104670">
        <w:rPr>
          <w:rFonts w:ascii="Verdana" w:eastAsia="宋体" w:hAnsi="Verdana" w:cs="宋体"/>
          <w:color w:val="000000"/>
          <w:kern w:val="0"/>
          <w:szCs w:val="21"/>
        </w:rPr>
        <w:t>"), cMoneyStringBuffer.indexOf("</w:t>
      </w:r>
      <w:r w:rsidRPr="00104670">
        <w:rPr>
          <w:rFonts w:ascii="Verdana" w:eastAsia="宋体" w:hAnsi="Verdana" w:cs="宋体"/>
          <w:color w:val="000000"/>
          <w:kern w:val="0"/>
          <w:szCs w:val="21"/>
        </w:rPr>
        <w:t>零亿</w:t>
      </w:r>
      <w:r w:rsidRPr="00104670">
        <w:rPr>
          <w:rFonts w:ascii="Verdana" w:eastAsia="宋体" w:hAnsi="Verdana" w:cs="宋体"/>
          <w:color w:val="000000"/>
          <w:kern w:val="0"/>
          <w:szCs w:val="21"/>
        </w:rPr>
        <w:t>") + 2, HUNDRED_MILLION);</w:t>
      </w:r>
      <w:r w:rsidRPr="00104670">
        <w:rPr>
          <w:rFonts w:ascii="Verdana" w:eastAsia="宋体" w:hAnsi="Verdana" w:cs="宋体"/>
          <w:color w:val="000000"/>
          <w:kern w:val="0"/>
          <w:szCs w:val="21"/>
        </w:rPr>
        <w:br/>
        <w:t>}</w:t>
      </w:r>
      <w:r w:rsidRPr="00104670">
        <w:rPr>
          <w:rFonts w:ascii="Verdana" w:eastAsia="宋体" w:hAnsi="Verdana" w:cs="宋体"/>
          <w:color w:val="000000"/>
          <w:kern w:val="0"/>
          <w:szCs w:val="21"/>
        </w:rPr>
        <w:br/>
        <w:t>while (cMoneyStringBuffer.indexOf("</w:t>
      </w:r>
      <w:r w:rsidRPr="00104670">
        <w:rPr>
          <w:rFonts w:ascii="Verdana" w:eastAsia="宋体" w:hAnsi="Verdana" w:cs="宋体"/>
          <w:color w:val="000000"/>
          <w:kern w:val="0"/>
          <w:szCs w:val="21"/>
        </w:rPr>
        <w:t>零零</w:t>
      </w:r>
      <w:r w:rsidRPr="00104670">
        <w:rPr>
          <w:rFonts w:ascii="Verdana" w:eastAsia="宋体" w:hAnsi="Verdana" w:cs="宋体"/>
          <w:color w:val="000000"/>
          <w:kern w:val="0"/>
          <w:szCs w:val="21"/>
        </w:rPr>
        <w:t>") != -1) {</w:t>
      </w:r>
      <w:r w:rsidRPr="00104670">
        <w:rPr>
          <w:rFonts w:ascii="Verdana" w:eastAsia="宋体" w:hAnsi="Verdana" w:cs="宋体"/>
          <w:color w:val="000000"/>
          <w:kern w:val="0"/>
          <w:szCs w:val="21"/>
        </w:rPr>
        <w:br/>
        <w:t>cMoneyStringBuffer.replace(cMoneyStringBuffer.indexOf("</w:t>
      </w:r>
      <w:r w:rsidRPr="00104670">
        <w:rPr>
          <w:rFonts w:ascii="Verdana" w:eastAsia="宋体" w:hAnsi="Verdana" w:cs="宋体"/>
          <w:color w:val="000000"/>
          <w:kern w:val="0"/>
          <w:szCs w:val="21"/>
        </w:rPr>
        <w:t>零零</w:t>
      </w:r>
      <w:r w:rsidRPr="00104670">
        <w:rPr>
          <w:rFonts w:ascii="Verdana" w:eastAsia="宋体" w:hAnsi="Verdana" w:cs="宋体"/>
          <w:color w:val="000000"/>
          <w:kern w:val="0"/>
          <w:szCs w:val="21"/>
        </w:rPr>
        <w:t>"), cMoneyStringBuffer.indexOf("</w:t>
      </w:r>
      <w:r w:rsidRPr="00104670">
        <w:rPr>
          <w:rFonts w:ascii="Verdana" w:eastAsia="宋体" w:hAnsi="Verdana" w:cs="宋体"/>
          <w:color w:val="000000"/>
          <w:kern w:val="0"/>
          <w:szCs w:val="21"/>
        </w:rPr>
        <w:t>零零</w:t>
      </w:r>
      <w:r w:rsidRPr="00104670">
        <w:rPr>
          <w:rFonts w:ascii="Verdana" w:eastAsia="宋体" w:hAnsi="Verdana" w:cs="宋体"/>
          <w:color w:val="000000"/>
          <w:kern w:val="0"/>
          <w:szCs w:val="21"/>
        </w:rPr>
        <w:t>") + 2, ZERO);</w:t>
      </w:r>
      <w:r w:rsidRPr="00104670">
        <w:rPr>
          <w:rFonts w:ascii="Verdana" w:eastAsia="宋体" w:hAnsi="Verdana" w:cs="宋体"/>
          <w:color w:val="000000"/>
          <w:kern w:val="0"/>
          <w:szCs w:val="21"/>
        </w:rPr>
        <w:br/>
        <w:t>}</w:t>
      </w:r>
      <w:r w:rsidRPr="00104670">
        <w:rPr>
          <w:rFonts w:ascii="Verdana" w:eastAsia="宋体" w:hAnsi="Verdana" w:cs="宋体"/>
          <w:color w:val="000000"/>
          <w:kern w:val="0"/>
          <w:szCs w:val="21"/>
        </w:rPr>
        <w:br/>
        <w:t>if (cMoneyStringBuffer.lastIndexOf(ZERO) == cMoneyStringBuffer.length() - 1)</w:t>
      </w:r>
      <w:r w:rsidRPr="00104670">
        <w:rPr>
          <w:rFonts w:ascii="Verdana" w:eastAsia="宋体" w:hAnsi="Verdana" w:cs="宋体"/>
          <w:color w:val="000000"/>
          <w:kern w:val="0"/>
          <w:szCs w:val="21"/>
        </w:rPr>
        <w:br/>
        <w:t>cMoneyStringBuffer.delete(cMoneyStringBuffer.length() - 1, cMoneyStringBuffer.length());</w:t>
      </w:r>
      <w:r w:rsidRPr="00104670">
        <w:rPr>
          <w:rFonts w:ascii="Verdana" w:eastAsia="宋体" w:hAnsi="Verdana" w:cs="宋体"/>
          <w:color w:val="000000"/>
          <w:kern w:val="0"/>
          <w:szCs w:val="21"/>
        </w:rPr>
        <w:br/>
        <w:t>cMoneyStringBuffer.append(fractionPart);</w:t>
      </w:r>
    </w:p>
    <w:p w:rsidR="00104670" w:rsidRPr="00104670" w:rsidRDefault="00104670" w:rsidP="00104670">
      <w:pPr>
        <w:widowControl/>
        <w:shd w:val="clear" w:color="auto" w:fill="FFFFFF"/>
        <w:spacing w:before="150" w:after="150" w:line="378" w:lineRule="atLeast"/>
        <w:jc w:val="left"/>
        <w:rPr>
          <w:rFonts w:ascii="Verdana" w:eastAsia="宋体" w:hAnsi="Verdana" w:cs="宋体"/>
          <w:color w:val="000000"/>
          <w:kern w:val="0"/>
          <w:szCs w:val="21"/>
        </w:rPr>
      </w:pPr>
      <w:r w:rsidRPr="00104670">
        <w:rPr>
          <w:rFonts w:ascii="Verdana" w:eastAsia="宋体" w:hAnsi="Verdana" w:cs="宋体"/>
          <w:color w:val="000000"/>
          <w:kern w:val="0"/>
          <w:szCs w:val="21"/>
        </w:rPr>
        <w:t>result = cMoneyStringBuffer.toString();</w:t>
      </w:r>
      <w:r w:rsidRPr="00104670">
        <w:rPr>
          <w:rFonts w:ascii="Verdana" w:eastAsia="宋体" w:hAnsi="Verdana" w:cs="宋体"/>
          <w:color w:val="000000"/>
          <w:kern w:val="0"/>
          <w:szCs w:val="21"/>
        </w:rPr>
        <w:br/>
        <w:t>return result;</w:t>
      </w:r>
      <w:r w:rsidRPr="00104670">
        <w:rPr>
          <w:rFonts w:ascii="Verdana" w:eastAsia="宋体" w:hAnsi="Verdana" w:cs="宋体"/>
          <w:color w:val="000000"/>
          <w:kern w:val="0"/>
          <w:szCs w:val="21"/>
        </w:rPr>
        <w:br/>
        <w:t>}</w:t>
      </w:r>
    </w:p>
    <w:p w:rsidR="00104670" w:rsidRPr="00104670" w:rsidRDefault="00104670" w:rsidP="00104670">
      <w:pPr>
        <w:widowControl/>
        <w:shd w:val="clear" w:color="auto" w:fill="FFFFFF"/>
        <w:spacing w:before="150" w:after="150" w:line="378" w:lineRule="atLeast"/>
        <w:jc w:val="left"/>
        <w:rPr>
          <w:rFonts w:ascii="Verdana" w:eastAsia="宋体" w:hAnsi="Verdana" w:cs="宋体"/>
          <w:color w:val="000000"/>
          <w:kern w:val="0"/>
          <w:szCs w:val="21"/>
        </w:rPr>
      </w:pPr>
      <w:r w:rsidRPr="00104670">
        <w:rPr>
          <w:rFonts w:ascii="Verdana" w:eastAsia="宋体" w:hAnsi="Verdana" w:cs="宋体"/>
          <w:color w:val="000000"/>
          <w:kern w:val="0"/>
          <w:szCs w:val="21"/>
        </w:rPr>
        <w:br/>
        <w:t>private String addUnitsToChineseMoneyString(String moneyStr) {</w:t>
      </w:r>
      <w:r w:rsidRPr="00104670">
        <w:rPr>
          <w:rFonts w:ascii="Verdana" w:eastAsia="宋体" w:hAnsi="Verdana" w:cs="宋体"/>
          <w:color w:val="000000"/>
          <w:kern w:val="0"/>
          <w:szCs w:val="21"/>
        </w:rPr>
        <w:br/>
        <w:t>String result;</w:t>
      </w:r>
      <w:r w:rsidRPr="00104670">
        <w:rPr>
          <w:rFonts w:ascii="Verdana" w:eastAsia="宋体" w:hAnsi="Verdana" w:cs="宋体"/>
          <w:color w:val="000000"/>
          <w:kern w:val="0"/>
          <w:szCs w:val="21"/>
        </w:rPr>
        <w:br/>
        <w:t>StringBuffer cMoneyStringBuffer = new StringBuffer(moneyStr);</w:t>
      </w:r>
      <w:r w:rsidRPr="00104670">
        <w:rPr>
          <w:rFonts w:ascii="Verdana" w:eastAsia="宋体" w:hAnsi="Verdana" w:cs="宋体"/>
          <w:color w:val="000000"/>
          <w:kern w:val="0"/>
          <w:szCs w:val="21"/>
        </w:rPr>
        <w:br/>
        <w:t>int indexOfDot = cMoneyStringBuffer.indexOf(DOT);</w:t>
      </w:r>
      <w:r w:rsidRPr="00104670">
        <w:rPr>
          <w:rFonts w:ascii="Verdana" w:eastAsia="宋体" w:hAnsi="Verdana" w:cs="宋体"/>
          <w:color w:val="000000"/>
          <w:kern w:val="0"/>
          <w:szCs w:val="21"/>
        </w:rPr>
        <w:br/>
        <w:t>cMoneyStringBuffer.replace(indexOfDot, indexOfDot + 1, YUAN);</w:t>
      </w:r>
      <w:r w:rsidRPr="00104670">
        <w:rPr>
          <w:rFonts w:ascii="Verdana" w:eastAsia="宋体" w:hAnsi="Verdana" w:cs="宋体"/>
          <w:color w:val="000000"/>
          <w:kern w:val="0"/>
          <w:szCs w:val="21"/>
        </w:rPr>
        <w:br/>
        <w:t>cMoneyStringBuffer.insert(cMoneyStringBuffer.length() - 1, JIAO);</w:t>
      </w:r>
      <w:r w:rsidRPr="00104670">
        <w:rPr>
          <w:rFonts w:ascii="Verdana" w:eastAsia="宋体" w:hAnsi="Verdana" w:cs="宋体"/>
          <w:color w:val="000000"/>
          <w:kern w:val="0"/>
          <w:szCs w:val="21"/>
        </w:rPr>
        <w:br/>
        <w:t>cMoneyStringBuffer.insert(cMoneyStringBuffer.length(), FEN);</w:t>
      </w:r>
      <w:r w:rsidRPr="00104670">
        <w:rPr>
          <w:rFonts w:ascii="Verdana" w:eastAsia="宋体" w:hAnsi="Verdana" w:cs="宋体"/>
          <w:color w:val="000000"/>
          <w:kern w:val="0"/>
          <w:szCs w:val="21"/>
        </w:rPr>
        <w:br/>
        <w:t>if (cMoneyStringBuffer.indexOf("</w:t>
      </w:r>
      <w:r w:rsidRPr="00104670">
        <w:rPr>
          <w:rFonts w:ascii="Verdana" w:eastAsia="宋体" w:hAnsi="Verdana" w:cs="宋体"/>
          <w:color w:val="000000"/>
          <w:kern w:val="0"/>
          <w:szCs w:val="21"/>
        </w:rPr>
        <w:t>零角零分</w:t>
      </w:r>
      <w:r w:rsidRPr="00104670">
        <w:rPr>
          <w:rFonts w:ascii="Verdana" w:eastAsia="宋体" w:hAnsi="Verdana" w:cs="宋体"/>
          <w:color w:val="000000"/>
          <w:kern w:val="0"/>
          <w:szCs w:val="21"/>
        </w:rPr>
        <w:t>") != -1)//</w:t>
      </w:r>
      <w:r w:rsidRPr="00104670">
        <w:rPr>
          <w:rFonts w:ascii="Verdana" w:eastAsia="宋体" w:hAnsi="Verdana" w:cs="宋体"/>
          <w:color w:val="000000"/>
          <w:kern w:val="0"/>
          <w:szCs w:val="21"/>
        </w:rPr>
        <w:t>没有零头，加整</w:t>
      </w:r>
      <w:r w:rsidRPr="00104670">
        <w:rPr>
          <w:rFonts w:ascii="Verdana" w:eastAsia="宋体" w:hAnsi="Verdana" w:cs="宋体"/>
          <w:color w:val="000000"/>
          <w:kern w:val="0"/>
          <w:szCs w:val="21"/>
        </w:rPr>
        <w:br/>
        <w:t>cMoneyStringBuffer.replace(cMoneyStringBuffer.indexOf("</w:t>
      </w:r>
      <w:r w:rsidRPr="00104670">
        <w:rPr>
          <w:rFonts w:ascii="Verdana" w:eastAsia="宋体" w:hAnsi="Verdana" w:cs="宋体"/>
          <w:color w:val="000000"/>
          <w:kern w:val="0"/>
          <w:szCs w:val="21"/>
        </w:rPr>
        <w:t>零角零分</w:t>
      </w:r>
      <w:r w:rsidRPr="00104670">
        <w:rPr>
          <w:rFonts w:ascii="Verdana" w:eastAsia="宋体" w:hAnsi="Verdana" w:cs="宋体"/>
          <w:color w:val="000000"/>
          <w:kern w:val="0"/>
          <w:szCs w:val="21"/>
        </w:rPr>
        <w:t>"), cMoneyStringBuffer.length(), "</w:t>
      </w:r>
      <w:r w:rsidRPr="00104670">
        <w:rPr>
          <w:rFonts w:ascii="Verdana" w:eastAsia="宋体" w:hAnsi="Verdana" w:cs="宋体"/>
          <w:color w:val="000000"/>
          <w:kern w:val="0"/>
          <w:szCs w:val="21"/>
        </w:rPr>
        <w:t>整</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t>else</w:t>
      </w:r>
      <w:r w:rsidRPr="00104670">
        <w:rPr>
          <w:rFonts w:ascii="Verdana" w:eastAsia="宋体" w:hAnsi="Verdana" w:cs="宋体"/>
          <w:color w:val="000000"/>
          <w:kern w:val="0"/>
          <w:szCs w:val="21"/>
        </w:rPr>
        <w:br/>
        <w:t>if (cMoneyStringBuffer.indexOf("</w:t>
      </w:r>
      <w:r w:rsidRPr="00104670">
        <w:rPr>
          <w:rFonts w:ascii="Verdana" w:eastAsia="宋体" w:hAnsi="Verdana" w:cs="宋体"/>
          <w:color w:val="000000"/>
          <w:kern w:val="0"/>
          <w:szCs w:val="21"/>
        </w:rPr>
        <w:t>零分</w:t>
      </w:r>
      <w:r w:rsidRPr="00104670">
        <w:rPr>
          <w:rFonts w:ascii="Verdana" w:eastAsia="宋体" w:hAnsi="Verdana" w:cs="宋体"/>
          <w:color w:val="000000"/>
          <w:kern w:val="0"/>
          <w:szCs w:val="21"/>
        </w:rPr>
        <w:t>") != -1)//</w:t>
      </w:r>
      <w:r w:rsidRPr="00104670">
        <w:rPr>
          <w:rFonts w:ascii="Verdana" w:eastAsia="宋体" w:hAnsi="Verdana" w:cs="宋体"/>
          <w:color w:val="000000"/>
          <w:kern w:val="0"/>
          <w:szCs w:val="21"/>
        </w:rPr>
        <w:t>没有零分，加整</w:t>
      </w:r>
      <w:r w:rsidRPr="00104670">
        <w:rPr>
          <w:rFonts w:ascii="Verdana" w:eastAsia="宋体" w:hAnsi="Verdana" w:cs="宋体"/>
          <w:color w:val="000000"/>
          <w:kern w:val="0"/>
          <w:szCs w:val="21"/>
        </w:rPr>
        <w:br/>
        <w:t>cMoneyStringBuffer.replace(cMoneyStringBuffer.indexOf("</w:t>
      </w:r>
      <w:r w:rsidRPr="00104670">
        <w:rPr>
          <w:rFonts w:ascii="Verdana" w:eastAsia="宋体" w:hAnsi="Verdana" w:cs="宋体"/>
          <w:color w:val="000000"/>
          <w:kern w:val="0"/>
          <w:szCs w:val="21"/>
        </w:rPr>
        <w:t>零分</w:t>
      </w:r>
      <w:r w:rsidRPr="00104670">
        <w:rPr>
          <w:rFonts w:ascii="Verdana" w:eastAsia="宋体" w:hAnsi="Verdana" w:cs="宋体"/>
          <w:color w:val="000000"/>
          <w:kern w:val="0"/>
          <w:szCs w:val="21"/>
        </w:rPr>
        <w:t>"), cMoneyStringBuffer.length(), "</w:t>
      </w:r>
      <w:r w:rsidRPr="00104670">
        <w:rPr>
          <w:rFonts w:ascii="Verdana" w:eastAsia="宋体" w:hAnsi="Verdana" w:cs="宋体"/>
          <w:color w:val="000000"/>
          <w:kern w:val="0"/>
          <w:szCs w:val="21"/>
        </w:rPr>
        <w:t>整</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t>else {</w:t>
      </w:r>
      <w:r w:rsidRPr="00104670">
        <w:rPr>
          <w:rFonts w:ascii="Verdana" w:eastAsia="宋体" w:hAnsi="Verdana" w:cs="宋体"/>
          <w:color w:val="000000"/>
          <w:kern w:val="0"/>
          <w:szCs w:val="21"/>
        </w:rPr>
        <w:br/>
        <w:t>if(cMoneyStringBuffer.indexOf("</w:t>
      </w:r>
      <w:r w:rsidRPr="00104670">
        <w:rPr>
          <w:rFonts w:ascii="Verdana" w:eastAsia="宋体" w:hAnsi="Verdana" w:cs="宋体"/>
          <w:color w:val="000000"/>
          <w:kern w:val="0"/>
          <w:szCs w:val="21"/>
        </w:rPr>
        <w:t>零角</w:t>
      </w:r>
      <w:r w:rsidRPr="00104670">
        <w:rPr>
          <w:rFonts w:ascii="Verdana" w:eastAsia="宋体" w:hAnsi="Verdana" w:cs="宋体"/>
          <w:color w:val="000000"/>
          <w:kern w:val="0"/>
          <w:szCs w:val="21"/>
        </w:rPr>
        <w:t>")!=-1)</w:t>
      </w:r>
      <w:r w:rsidRPr="00104670">
        <w:rPr>
          <w:rFonts w:ascii="Verdana" w:eastAsia="宋体" w:hAnsi="Verdana" w:cs="宋体"/>
          <w:color w:val="000000"/>
          <w:kern w:val="0"/>
          <w:szCs w:val="21"/>
        </w:rPr>
        <w:br/>
        <w:t>cMoneyStringBuffer.delete(cMoneyStringBuffer.indexOf("</w:t>
      </w:r>
      <w:r w:rsidRPr="00104670">
        <w:rPr>
          <w:rFonts w:ascii="Verdana" w:eastAsia="宋体" w:hAnsi="Verdana" w:cs="宋体"/>
          <w:color w:val="000000"/>
          <w:kern w:val="0"/>
          <w:szCs w:val="21"/>
        </w:rPr>
        <w:t>零角</w:t>
      </w:r>
      <w:r w:rsidRPr="00104670">
        <w:rPr>
          <w:rFonts w:ascii="Verdana" w:eastAsia="宋体" w:hAnsi="Verdana" w:cs="宋体"/>
          <w:color w:val="000000"/>
          <w:kern w:val="0"/>
          <w:szCs w:val="21"/>
        </w:rPr>
        <w:lastRenderedPageBreak/>
        <w:t>"),cMoneyStringBuffer.indexOf("</w:t>
      </w:r>
      <w:r w:rsidRPr="00104670">
        <w:rPr>
          <w:rFonts w:ascii="Verdana" w:eastAsia="宋体" w:hAnsi="Verdana" w:cs="宋体"/>
          <w:color w:val="000000"/>
          <w:kern w:val="0"/>
          <w:szCs w:val="21"/>
        </w:rPr>
        <w:t>零角</w:t>
      </w:r>
      <w:r w:rsidRPr="00104670">
        <w:rPr>
          <w:rFonts w:ascii="Verdana" w:eastAsia="宋体" w:hAnsi="Verdana" w:cs="宋体"/>
          <w:color w:val="000000"/>
          <w:kern w:val="0"/>
          <w:szCs w:val="21"/>
        </w:rPr>
        <w:t>")+2);</w:t>
      </w:r>
      <w:r w:rsidRPr="00104670">
        <w:rPr>
          <w:rFonts w:ascii="Verdana" w:eastAsia="宋体" w:hAnsi="Verdana" w:cs="宋体"/>
          <w:color w:val="000000"/>
          <w:kern w:val="0"/>
          <w:szCs w:val="21"/>
        </w:rPr>
        <w:br/>
        <w:t>// tmpBuffer.append("</w:t>
      </w:r>
      <w:r w:rsidRPr="00104670">
        <w:rPr>
          <w:rFonts w:ascii="Verdana" w:eastAsia="宋体" w:hAnsi="Verdana" w:cs="宋体"/>
          <w:color w:val="000000"/>
          <w:kern w:val="0"/>
          <w:szCs w:val="21"/>
        </w:rPr>
        <w:t>整</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t>}</w:t>
      </w:r>
      <w:r w:rsidRPr="00104670">
        <w:rPr>
          <w:rFonts w:ascii="Verdana" w:eastAsia="宋体" w:hAnsi="Verdana" w:cs="宋体"/>
          <w:color w:val="000000"/>
          <w:kern w:val="0"/>
          <w:szCs w:val="21"/>
        </w:rPr>
        <w:br/>
        <w:t>result = cMoneyStringBuffer.toString();</w:t>
      </w:r>
      <w:r w:rsidRPr="00104670">
        <w:rPr>
          <w:rFonts w:ascii="Verdana" w:eastAsia="宋体" w:hAnsi="Verdana" w:cs="宋体"/>
          <w:color w:val="000000"/>
          <w:kern w:val="0"/>
          <w:szCs w:val="21"/>
        </w:rPr>
        <w:br/>
        <w:t>return result;</w:t>
      </w:r>
      <w:r w:rsidRPr="00104670">
        <w:rPr>
          <w:rFonts w:ascii="Verdana" w:eastAsia="宋体" w:hAnsi="Verdana" w:cs="宋体"/>
          <w:color w:val="000000"/>
          <w:kern w:val="0"/>
          <w:szCs w:val="21"/>
        </w:rPr>
        <w:br/>
        <w:t>}</w:t>
      </w:r>
    </w:p>
    <w:p w:rsidR="00104670" w:rsidRPr="00104670" w:rsidRDefault="00104670" w:rsidP="00104670">
      <w:pPr>
        <w:widowControl/>
        <w:shd w:val="clear" w:color="auto" w:fill="FFFFFF"/>
        <w:spacing w:before="150" w:after="150" w:line="378" w:lineRule="atLeast"/>
        <w:jc w:val="left"/>
        <w:rPr>
          <w:rFonts w:ascii="Verdana" w:eastAsia="宋体" w:hAnsi="Verdana" w:cs="宋体"/>
          <w:color w:val="000000"/>
          <w:kern w:val="0"/>
          <w:szCs w:val="21"/>
        </w:rPr>
      </w:pPr>
      <w:r w:rsidRPr="00104670">
        <w:rPr>
          <w:rFonts w:ascii="Verdana" w:eastAsia="宋体" w:hAnsi="Verdana" w:cs="宋体"/>
          <w:color w:val="000000"/>
          <w:kern w:val="0"/>
          <w:szCs w:val="21"/>
        </w:rPr>
        <w:t>private void checkPrecision(String moneyStr) {</w:t>
      </w:r>
      <w:r w:rsidRPr="00104670">
        <w:rPr>
          <w:rFonts w:ascii="Verdana" w:eastAsia="宋体" w:hAnsi="Verdana" w:cs="宋体"/>
          <w:color w:val="000000"/>
          <w:kern w:val="0"/>
          <w:szCs w:val="21"/>
        </w:rPr>
        <w:br/>
        <w:t>int fractionDigits = moneyStr.length() - moneyStr.indexOf(DOT) - 1;</w:t>
      </w:r>
      <w:r w:rsidRPr="00104670">
        <w:rPr>
          <w:rFonts w:ascii="Verdana" w:eastAsia="宋体" w:hAnsi="Verdana" w:cs="宋体"/>
          <w:color w:val="000000"/>
          <w:kern w:val="0"/>
          <w:szCs w:val="21"/>
        </w:rPr>
        <w:br/>
        <w:t>if (fractionDigits &gt; 2)</w:t>
      </w:r>
      <w:r w:rsidRPr="00104670">
        <w:rPr>
          <w:rFonts w:ascii="Verdana" w:eastAsia="宋体" w:hAnsi="Verdana" w:cs="宋体"/>
          <w:color w:val="000000"/>
          <w:kern w:val="0"/>
          <w:szCs w:val="21"/>
        </w:rPr>
        <w:br/>
        <w:t>throw new RuntimeException("</w:t>
      </w:r>
      <w:r w:rsidRPr="00104670">
        <w:rPr>
          <w:rFonts w:ascii="Verdana" w:eastAsia="宋体" w:hAnsi="Verdana" w:cs="宋体"/>
          <w:color w:val="000000"/>
          <w:kern w:val="0"/>
          <w:szCs w:val="21"/>
        </w:rPr>
        <w:t>金额</w:t>
      </w:r>
      <w:r w:rsidRPr="00104670">
        <w:rPr>
          <w:rFonts w:ascii="Verdana" w:eastAsia="宋体" w:hAnsi="Verdana" w:cs="宋体"/>
          <w:color w:val="000000"/>
          <w:kern w:val="0"/>
          <w:szCs w:val="21"/>
        </w:rPr>
        <w:t>" + moneyStr + "</w:t>
      </w:r>
      <w:r w:rsidRPr="00104670">
        <w:rPr>
          <w:rFonts w:ascii="Verdana" w:eastAsia="宋体" w:hAnsi="Verdana" w:cs="宋体"/>
          <w:color w:val="000000"/>
          <w:kern w:val="0"/>
          <w:szCs w:val="21"/>
        </w:rPr>
        <w:t>的小数位多于两位。</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t>精度不能比分低</w:t>
      </w:r>
      <w:r w:rsidRPr="00104670">
        <w:rPr>
          <w:rFonts w:ascii="Verdana" w:eastAsia="宋体" w:hAnsi="Verdana" w:cs="宋体"/>
          <w:color w:val="000000"/>
          <w:kern w:val="0"/>
          <w:szCs w:val="21"/>
        </w:rPr>
        <w:br/>
        <w:t>}</w:t>
      </w:r>
    </w:p>
    <w:p w:rsidR="00104670" w:rsidRPr="00104670" w:rsidRDefault="00104670" w:rsidP="00104670">
      <w:pPr>
        <w:widowControl/>
        <w:shd w:val="clear" w:color="auto" w:fill="FFFFFF"/>
        <w:spacing w:before="150" w:after="150" w:line="378" w:lineRule="atLeast"/>
        <w:jc w:val="left"/>
        <w:rPr>
          <w:rFonts w:ascii="Verdana" w:eastAsia="宋体" w:hAnsi="Verdana" w:cs="宋体"/>
          <w:color w:val="000000"/>
          <w:kern w:val="0"/>
          <w:szCs w:val="21"/>
        </w:rPr>
      </w:pPr>
      <w:r w:rsidRPr="00104670">
        <w:rPr>
          <w:rFonts w:ascii="Verdana" w:eastAsia="宋体" w:hAnsi="Verdana" w:cs="宋体"/>
          <w:color w:val="000000"/>
          <w:kern w:val="0"/>
          <w:szCs w:val="21"/>
        </w:rPr>
        <w:t>public static void main(String args[]) {</w:t>
      </w:r>
      <w:r w:rsidRPr="00104670">
        <w:rPr>
          <w:rFonts w:ascii="Verdana" w:eastAsia="宋体" w:hAnsi="Verdana" w:cs="宋体"/>
          <w:color w:val="000000"/>
          <w:kern w:val="0"/>
          <w:szCs w:val="21"/>
        </w:rPr>
        <w:br/>
        <w:t>System.out.println(getInstance().format(new Double(10010001.01)));</w:t>
      </w:r>
      <w:r w:rsidRPr="00104670">
        <w:rPr>
          <w:rFonts w:ascii="Verdana" w:eastAsia="宋体" w:hAnsi="Verdana" w:cs="宋体"/>
          <w:color w:val="000000"/>
          <w:kern w:val="0"/>
          <w:szCs w:val="21"/>
        </w:rPr>
        <w:br/>
        <w:t>}</w:t>
      </w:r>
      <w:r w:rsidRPr="00104670">
        <w:rPr>
          <w:rFonts w:ascii="Verdana" w:eastAsia="宋体" w:hAnsi="Verdana" w:cs="宋体"/>
          <w:color w:val="000000"/>
          <w:kern w:val="0"/>
          <w:szCs w:val="21"/>
        </w:rPr>
        <w:br/>
        <w:t>}</w:t>
      </w:r>
      <w:r w:rsidRPr="00104670">
        <w:rPr>
          <w:rFonts w:ascii="Verdana" w:eastAsia="宋体" w:hAnsi="Verdana" w:cs="宋体"/>
          <w:color w:val="000000"/>
          <w:kern w:val="0"/>
          <w:szCs w:val="21"/>
        </w:rPr>
        <w:br/>
        <w:t>3</w:t>
      </w:r>
      <w:r w:rsidRPr="00104670">
        <w:rPr>
          <w:rFonts w:ascii="Verdana" w:eastAsia="宋体" w:hAnsi="Verdana" w:cs="宋体"/>
          <w:color w:val="000000"/>
          <w:kern w:val="0"/>
          <w:szCs w:val="21"/>
        </w:rPr>
        <w:t>、继承时候类的执行顺序问题</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一般都是选择题</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问你将会打印出什么</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答</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父类：</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t>package test; </w:t>
      </w:r>
      <w:r w:rsidRPr="00104670">
        <w:rPr>
          <w:rFonts w:ascii="Verdana" w:eastAsia="宋体" w:hAnsi="Verdana" w:cs="宋体"/>
          <w:color w:val="000000"/>
          <w:kern w:val="0"/>
          <w:szCs w:val="21"/>
        </w:rPr>
        <w:br/>
        <w:t>public class FatherClass { </w:t>
      </w:r>
      <w:r w:rsidRPr="00104670">
        <w:rPr>
          <w:rFonts w:ascii="Verdana" w:eastAsia="宋体" w:hAnsi="Verdana" w:cs="宋体"/>
          <w:color w:val="000000"/>
          <w:kern w:val="0"/>
          <w:szCs w:val="21"/>
        </w:rPr>
        <w:br/>
        <w:t>public FatherClass() { </w:t>
      </w:r>
      <w:r w:rsidRPr="00104670">
        <w:rPr>
          <w:rFonts w:ascii="Verdana" w:eastAsia="宋体" w:hAnsi="Verdana" w:cs="宋体"/>
          <w:color w:val="000000"/>
          <w:kern w:val="0"/>
          <w:szCs w:val="21"/>
        </w:rPr>
        <w:br/>
        <w:t>System.out.println("FatherClass Create"); </w:t>
      </w:r>
      <w:r w:rsidRPr="00104670">
        <w:rPr>
          <w:rFonts w:ascii="Verdana" w:eastAsia="宋体" w:hAnsi="Verdana" w:cs="宋体"/>
          <w:color w:val="000000"/>
          <w:kern w:val="0"/>
          <w:szCs w:val="21"/>
        </w:rPr>
        <w:br/>
        <w:t>} </w:t>
      </w:r>
      <w:r w:rsidRPr="00104670">
        <w:rPr>
          <w:rFonts w:ascii="Verdana" w:eastAsia="宋体" w:hAnsi="Verdana" w:cs="宋体"/>
          <w:color w:val="000000"/>
          <w:kern w:val="0"/>
          <w:szCs w:val="21"/>
        </w:rPr>
        <w:br/>
        <w:t>}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子类</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t>package test; </w:t>
      </w:r>
      <w:r w:rsidRPr="00104670">
        <w:rPr>
          <w:rFonts w:ascii="Verdana" w:eastAsia="宋体" w:hAnsi="Verdana" w:cs="宋体"/>
          <w:color w:val="000000"/>
          <w:kern w:val="0"/>
          <w:szCs w:val="21"/>
        </w:rPr>
        <w:br/>
        <w:t>import test.FatherClass; </w:t>
      </w:r>
      <w:r w:rsidRPr="00104670">
        <w:rPr>
          <w:rFonts w:ascii="Verdana" w:eastAsia="宋体" w:hAnsi="Verdana" w:cs="宋体"/>
          <w:color w:val="000000"/>
          <w:kern w:val="0"/>
          <w:szCs w:val="21"/>
        </w:rPr>
        <w:br/>
        <w:t>public class ChildClass extends FatherClass { </w:t>
      </w:r>
      <w:r w:rsidRPr="00104670">
        <w:rPr>
          <w:rFonts w:ascii="Verdana" w:eastAsia="宋体" w:hAnsi="Verdana" w:cs="宋体"/>
          <w:color w:val="000000"/>
          <w:kern w:val="0"/>
          <w:szCs w:val="21"/>
        </w:rPr>
        <w:br/>
        <w:t>public ChildClass() { </w:t>
      </w:r>
      <w:r w:rsidRPr="00104670">
        <w:rPr>
          <w:rFonts w:ascii="Verdana" w:eastAsia="宋体" w:hAnsi="Verdana" w:cs="宋体"/>
          <w:color w:val="000000"/>
          <w:kern w:val="0"/>
          <w:szCs w:val="21"/>
        </w:rPr>
        <w:br/>
        <w:t>System.out.println("ChildClass Create"); </w:t>
      </w:r>
      <w:r w:rsidRPr="00104670">
        <w:rPr>
          <w:rFonts w:ascii="Verdana" w:eastAsia="宋体" w:hAnsi="Verdana" w:cs="宋体"/>
          <w:color w:val="000000"/>
          <w:kern w:val="0"/>
          <w:szCs w:val="21"/>
        </w:rPr>
        <w:br/>
        <w:t>} </w:t>
      </w:r>
      <w:r w:rsidRPr="00104670">
        <w:rPr>
          <w:rFonts w:ascii="Verdana" w:eastAsia="宋体" w:hAnsi="Verdana" w:cs="宋体"/>
          <w:color w:val="000000"/>
          <w:kern w:val="0"/>
          <w:szCs w:val="21"/>
        </w:rPr>
        <w:br/>
        <w:t>public static void main(String[] args) { </w:t>
      </w:r>
      <w:r w:rsidRPr="00104670">
        <w:rPr>
          <w:rFonts w:ascii="Verdana" w:eastAsia="宋体" w:hAnsi="Verdana" w:cs="宋体"/>
          <w:color w:val="000000"/>
          <w:kern w:val="0"/>
          <w:szCs w:val="21"/>
        </w:rPr>
        <w:br/>
        <w:t>FatherClass fc = new FatherClass(); </w:t>
      </w:r>
      <w:r w:rsidRPr="00104670">
        <w:rPr>
          <w:rFonts w:ascii="Verdana" w:eastAsia="宋体" w:hAnsi="Verdana" w:cs="宋体"/>
          <w:color w:val="000000"/>
          <w:kern w:val="0"/>
          <w:szCs w:val="21"/>
        </w:rPr>
        <w:br/>
        <w:t>ChildClass cc = new ChildClass(); </w:t>
      </w:r>
      <w:r w:rsidRPr="00104670">
        <w:rPr>
          <w:rFonts w:ascii="Verdana" w:eastAsia="宋体" w:hAnsi="Verdana" w:cs="宋体"/>
          <w:color w:val="000000"/>
          <w:kern w:val="0"/>
          <w:szCs w:val="21"/>
        </w:rPr>
        <w:br/>
        <w:t>} </w:t>
      </w:r>
      <w:r w:rsidRPr="00104670">
        <w:rPr>
          <w:rFonts w:ascii="Verdana" w:eastAsia="宋体" w:hAnsi="Verdana" w:cs="宋体"/>
          <w:color w:val="000000"/>
          <w:kern w:val="0"/>
          <w:szCs w:val="21"/>
        </w:rPr>
        <w:br/>
        <w:t>}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lastRenderedPageBreak/>
        <w:t>输出结果：</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t>C:&gt;java test.ChildClass </w:t>
      </w:r>
      <w:r w:rsidRPr="00104670">
        <w:rPr>
          <w:rFonts w:ascii="Verdana" w:eastAsia="宋体" w:hAnsi="Verdana" w:cs="宋体"/>
          <w:color w:val="000000"/>
          <w:kern w:val="0"/>
          <w:szCs w:val="21"/>
        </w:rPr>
        <w:br/>
        <w:t>FatherClass Create </w:t>
      </w:r>
      <w:r w:rsidRPr="00104670">
        <w:rPr>
          <w:rFonts w:ascii="Verdana" w:eastAsia="宋体" w:hAnsi="Verdana" w:cs="宋体"/>
          <w:color w:val="000000"/>
          <w:kern w:val="0"/>
          <w:szCs w:val="21"/>
        </w:rPr>
        <w:br/>
        <w:t>FatherClass Create </w:t>
      </w:r>
      <w:r w:rsidRPr="00104670">
        <w:rPr>
          <w:rFonts w:ascii="Verdana" w:eastAsia="宋体" w:hAnsi="Verdana" w:cs="宋体"/>
          <w:color w:val="000000"/>
          <w:kern w:val="0"/>
          <w:szCs w:val="21"/>
        </w:rPr>
        <w:br/>
        <w:t>ChildClass Create </w:t>
      </w:r>
      <w:r w:rsidRPr="00104670">
        <w:rPr>
          <w:rFonts w:ascii="Verdana" w:eastAsia="宋体" w:hAnsi="Verdana" w:cs="宋体"/>
          <w:color w:val="000000"/>
          <w:kern w:val="0"/>
          <w:szCs w:val="21"/>
        </w:rPr>
        <w:br/>
        <w:t>4</w:t>
      </w:r>
      <w:r w:rsidRPr="00104670">
        <w:rPr>
          <w:rFonts w:ascii="Verdana" w:eastAsia="宋体" w:hAnsi="Verdana" w:cs="宋体"/>
          <w:color w:val="000000"/>
          <w:kern w:val="0"/>
          <w:szCs w:val="21"/>
        </w:rPr>
        <w:t>、内部类的实现方式</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答：示例代码如下：</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t>package test; </w:t>
      </w:r>
      <w:r w:rsidRPr="00104670">
        <w:rPr>
          <w:rFonts w:ascii="Verdana" w:eastAsia="宋体" w:hAnsi="Verdana" w:cs="宋体"/>
          <w:color w:val="000000"/>
          <w:kern w:val="0"/>
          <w:szCs w:val="21"/>
        </w:rPr>
        <w:br/>
        <w:t>public class OuterClass { </w:t>
      </w:r>
      <w:r w:rsidRPr="00104670">
        <w:rPr>
          <w:rFonts w:ascii="Verdana" w:eastAsia="宋体" w:hAnsi="Verdana" w:cs="宋体"/>
          <w:color w:val="000000"/>
          <w:kern w:val="0"/>
          <w:szCs w:val="21"/>
        </w:rPr>
        <w:br/>
        <w:t>private class InterClass { </w:t>
      </w:r>
      <w:r w:rsidRPr="00104670">
        <w:rPr>
          <w:rFonts w:ascii="Verdana" w:eastAsia="宋体" w:hAnsi="Verdana" w:cs="宋体"/>
          <w:color w:val="000000"/>
          <w:kern w:val="0"/>
          <w:szCs w:val="21"/>
        </w:rPr>
        <w:br/>
        <w:t>public InterClass() { </w:t>
      </w:r>
      <w:r w:rsidRPr="00104670">
        <w:rPr>
          <w:rFonts w:ascii="Verdana" w:eastAsia="宋体" w:hAnsi="Verdana" w:cs="宋体"/>
          <w:color w:val="000000"/>
          <w:kern w:val="0"/>
          <w:szCs w:val="21"/>
        </w:rPr>
        <w:br/>
        <w:t>System.out.println("InterClass Create"); </w:t>
      </w:r>
      <w:r w:rsidRPr="00104670">
        <w:rPr>
          <w:rFonts w:ascii="Verdana" w:eastAsia="宋体" w:hAnsi="Verdana" w:cs="宋体"/>
          <w:color w:val="000000"/>
          <w:kern w:val="0"/>
          <w:szCs w:val="21"/>
        </w:rPr>
        <w:br/>
        <w:t>} </w:t>
      </w:r>
      <w:r w:rsidRPr="00104670">
        <w:rPr>
          <w:rFonts w:ascii="Verdana" w:eastAsia="宋体" w:hAnsi="Verdana" w:cs="宋体"/>
          <w:color w:val="000000"/>
          <w:kern w:val="0"/>
          <w:szCs w:val="21"/>
        </w:rPr>
        <w:br/>
        <w:t>} </w:t>
      </w:r>
      <w:r w:rsidRPr="00104670">
        <w:rPr>
          <w:rFonts w:ascii="Verdana" w:eastAsia="宋体" w:hAnsi="Verdana" w:cs="宋体"/>
          <w:color w:val="000000"/>
          <w:kern w:val="0"/>
          <w:szCs w:val="21"/>
        </w:rPr>
        <w:br/>
        <w:t>public OuterClass() { </w:t>
      </w:r>
      <w:r w:rsidRPr="00104670">
        <w:rPr>
          <w:rFonts w:ascii="Verdana" w:eastAsia="宋体" w:hAnsi="Verdana" w:cs="宋体"/>
          <w:color w:val="000000"/>
          <w:kern w:val="0"/>
          <w:szCs w:val="21"/>
        </w:rPr>
        <w:br/>
        <w:t>InterClass ic = new InterClass(); </w:t>
      </w:r>
      <w:r w:rsidRPr="00104670">
        <w:rPr>
          <w:rFonts w:ascii="Verdana" w:eastAsia="宋体" w:hAnsi="Verdana" w:cs="宋体"/>
          <w:color w:val="000000"/>
          <w:kern w:val="0"/>
          <w:szCs w:val="21"/>
        </w:rPr>
        <w:br/>
        <w:t>System.out.println("OuterClass Create"); </w:t>
      </w:r>
      <w:r w:rsidRPr="00104670">
        <w:rPr>
          <w:rFonts w:ascii="Verdana" w:eastAsia="宋体" w:hAnsi="Verdana" w:cs="宋体"/>
          <w:color w:val="000000"/>
          <w:kern w:val="0"/>
          <w:szCs w:val="21"/>
        </w:rPr>
        <w:br/>
        <w:t>} </w:t>
      </w:r>
      <w:r w:rsidRPr="00104670">
        <w:rPr>
          <w:rFonts w:ascii="Verdana" w:eastAsia="宋体" w:hAnsi="Verdana" w:cs="宋体"/>
          <w:color w:val="000000"/>
          <w:kern w:val="0"/>
          <w:szCs w:val="21"/>
        </w:rPr>
        <w:br/>
        <w:t>public static void main(String[] args) { </w:t>
      </w:r>
      <w:r w:rsidRPr="00104670">
        <w:rPr>
          <w:rFonts w:ascii="Verdana" w:eastAsia="宋体" w:hAnsi="Verdana" w:cs="宋体"/>
          <w:color w:val="000000"/>
          <w:kern w:val="0"/>
          <w:szCs w:val="21"/>
        </w:rPr>
        <w:br/>
        <w:t>OuterClass oc = new OuterClass(); </w:t>
      </w:r>
      <w:r w:rsidRPr="00104670">
        <w:rPr>
          <w:rFonts w:ascii="Verdana" w:eastAsia="宋体" w:hAnsi="Verdana" w:cs="宋体"/>
          <w:color w:val="000000"/>
          <w:kern w:val="0"/>
          <w:szCs w:val="21"/>
        </w:rPr>
        <w:br/>
        <w:t>} </w:t>
      </w:r>
      <w:r w:rsidRPr="00104670">
        <w:rPr>
          <w:rFonts w:ascii="Verdana" w:eastAsia="宋体" w:hAnsi="Verdana" w:cs="宋体"/>
          <w:color w:val="000000"/>
          <w:kern w:val="0"/>
          <w:szCs w:val="21"/>
        </w:rPr>
        <w:br/>
        <w:t>}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输出结果</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t>C:&gt;java test/OuterClass </w:t>
      </w:r>
      <w:r w:rsidRPr="00104670">
        <w:rPr>
          <w:rFonts w:ascii="Verdana" w:eastAsia="宋体" w:hAnsi="Verdana" w:cs="宋体"/>
          <w:color w:val="000000"/>
          <w:kern w:val="0"/>
          <w:szCs w:val="21"/>
        </w:rPr>
        <w:br/>
        <w:t>InterClass Create </w:t>
      </w:r>
      <w:r w:rsidRPr="00104670">
        <w:rPr>
          <w:rFonts w:ascii="Verdana" w:eastAsia="宋体" w:hAnsi="Verdana" w:cs="宋体"/>
          <w:color w:val="000000"/>
          <w:kern w:val="0"/>
          <w:szCs w:val="21"/>
        </w:rPr>
        <w:br/>
        <w:t>OuterClass Create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再一个例题：</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t>public class OuterClass { </w:t>
      </w:r>
      <w:r w:rsidRPr="00104670">
        <w:rPr>
          <w:rFonts w:ascii="Verdana" w:eastAsia="宋体" w:hAnsi="Verdana" w:cs="宋体"/>
          <w:color w:val="000000"/>
          <w:kern w:val="0"/>
          <w:szCs w:val="21"/>
        </w:rPr>
        <w:br/>
        <w:t>private double d1 = 1.0; </w:t>
      </w:r>
      <w:r w:rsidRPr="00104670">
        <w:rPr>
          <w:rFonts w:ascii="Verdana" w:eastAsia="宋体" w:hAnsi="Verdana" w:cs="宋体"/>
          <w:color w:val="000000"/>
          <w:kern w:val="0"/>
          <w:szCs w:val="21"/>
        </w:rPr>
        <w:br/>
        <w:t>//insert code here </w:t>
      </w:r>
      <w:r w:rsidRPr="00104670">
        <w:rPr>
          <w:rFonts w:ascii="Verdana" w:eastAsia="宋体" w:hAnsi="Verdana" w:cs="宋体"/>
          <w:color w:val="000000"/>
          <w:kern w:val="0"/>
          <w:szCs w:val="21"/>
        </w:rPr>
        <w:br/>
        <w:t>} </w:t>
      </w:r>
      <w:r w:rsidRPr="00104670">
        <w:rPr>
          <w:rFonts w:ascii="Verdana" w:eastAsia="宋体" w:hAnsi="Verdana" w:cs="宋体"/>
          <w:color w:val="000000"/>
          <w:kern w:val="0"/>
          <w:szCs w:val="21"/>
        </w:rPr>
        <w:br/>
        <w:t>You need to insert an inner class declaration at line 3. Which two inner class declarations are </w:t>
      </w:r>
      <w:r w:rsidRPr="00104670">
        <w:rPr>
          <w:rFonts w:ascii="Verdana" w:eastAsia="宋体" w:hAnsi="Verdana" w:cs="宋体"/>
          <w:color w:val="000000"/>
          <w:kern w:val="0"/>
          <w:szCs w:val="21"/>
        </w:rPr>
        <w:br/>
        <w:t>valid?(Choose two.) </w:t>
      </w:r>
      <w:r w:rsidRPr="00104670">
        <w:rPr>
          <w:rFonts w:ascii="Verdana" w:eastAsia="宋体" w:hAnsi="Verdana" w:cs="宋体"/>
          <w:color w:val="000000"/>
          <w:kern w:val="0"/>
          <w:szCs w:val="21"/>
        </w:rPr>
        <w:br/>
        <w:t>A. class InnerOne{ </w:t>
      </w:r>
      <w:r w:rsidRPr="00104670">
        <w:rPr>
          <w:rFonts w:ascii="Verdana" w:eastAsia="宋体" w:hAnsi="Verdana" w:cs="宋体"/>
          <w:color w:val="000000"/>
          <w:kern w:val="0"/>
          <w:szCs w:val="21"/>
        </w:rPr>
        <w:br/>
        <w:t>public static double methoda() {return d1;}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lastRenderedPageBreak/>
        <w:t>} </w:t>
      </w:r>
      <w:r w:rsidRPr="00104670">
        <w:rPr>
          <w:rFonts w:ascii="Verdana" w:eastAsia="宋体" w:hAnsi="Verdana" w:cs="宋体"/>
          <w:color w:val="000000"/>
          <w:kern w:val="0"/>
          <w:szCs w:val="21"/>
        </w:rPr>
        <w:br/>
        <w:t>B. public class InnerOne{ </w:t>
      </w:r>
      <w:r w:rsidRPr="00104670">
        <w:rPr>
          <w:rFonts w:ascii="Verdana" w:eastAsia="宋体" w:hAnsi="Verdana" w:cs="宋体"/>
          <w:color w:val="000000"/>
          <w:kern w:val="0"/>
          <w:szCs w:val="21"/>
        </w:rPr>
        <w:br/>
        <w:t>static double methoda() {return d1;} </w:t>
      </w:r>
      <w:r w:rsidRPr="00104670">
        <w:rPr>
          <w:rFonts w:ascii="Verdana" w:eastAsia="宋体" w:hAnsi="Verdana" w:cs="宋体"/>
          <w:color w:val="000000"/>
          <w:kern w:val="0"/>
          <w:szCs w:val="21"/>
        </w:rPr>
        <w:br/>
        <w:t>} </w:t>
      </w:r>
      <w:r w:rsidRPr="00104670">
        <w:rPr>
          <w:rFonts w:ascii="Verdana" w:eastAsia="宋体" w:hAnsi="Verdana" w:cs="宋体"/>
          <w:color w:val="000000"/>
          <w:kern w:val="0"/>
          <w:szCs w:val="21"/>
        </w:rPr>
        <w:br/>
        <w:t>C. private class InnerOne{ </w:t>
      </w:r>
      <w:r w:rsidRPr="00104670">
        <w:rPr>
          <w:rFonts w:ascii="Verdana" w:eastAsia="宋体" w:hAnsi="Verdana" w:cs="宋体"/>
          <w:color w:val="000000"/>
          <w:kern w:val="0"/>
          <w:szCs w:val="21"/>
        </w:rPr>
        <w:br/>
        <w:t>double methoda() {return d1;} </w:t>
      </w:r>
      <w:r w:rsidRPr="00104670">
        <w:rPr>
          <w:rFonts w:ascii="Verdana" w:eastAsia="宋体" w:hAnsi="Verdana" w:cs="宋体"/>
          <w:color w:val="000000"/>
          <w:kern w:val="0"/>
          <w:szCs w:val="21"/>
        </w:rPr>
        <w:br/>
        <w:t>} </w:t>
      </w:r>
      <w:r w:rsidRPr="00104670">
        <w:rPr>
          <w:rFonts w:ascii="Verdana" w:eastAsia="宋体" w:hAnsi="Verdana" w:cs="宋体"/>
          <w:color w:val="000000"/>
          <w:kern w:val="0"/>
          <w:szCs w:val="21"/>
        </w:rPr>
        <w:br/>
        <w:t>D. static class InnerOne{ </w:t>
      </w:r>
      <w:r w:rsidRPr="00104670">
        <w:rPr>
          <w:rFonts w:ascii="Verdana" w:eastAsia="宋体" w:hAnsi="Verdana" w:cs="宋体"/>
          <w:color w:val="000000"/>
          <w:kern w:val="0"/>
          <w:szCs w:val="21"/>
        </w:rPr>
        <w:br/>
        <w:t>protected double methoda() {return d1;} </w:t>
      </w:r>
      <w:r w:rsidRPr="00104670">
        <w:rPr>
          <w:rFonts w:ascii="Verdana" w:eastAsia="宋体" w:hAnsi="Verdana" w:cs="宋体"/>
          <w:color w:val="000000"/>
          <w:kern w:val="0"/>
          <w:szCs w:val="21"/>
        </w:rPr>
        <w:br/>
        <w:t>} </w:t>
      </w:r>
      <w:r w:rsidRPr="00104670">
        <w:rPr>
          <w:rFonts w:ascii="Verdana" w:eastAsia="宋体" w:hAnsi="Verdana" w:cs="宋体"/>
          <w:color w:val="000000"/>
          <w:kern w:val="0"/>
          <w:szCs w:val="21"/>
        </w:rPr>
        <w:br/>
        <w:t>E. abstract class InnerOne{ </w:t>
      </w:r>
      <w:r w:rsidRPr="00104670">
        <w:rPr>
          <w:rFonts w:ascii="Verdana" w:eastAsia="宋体" w:hAnsi="Verdana" w:cs="宋体"/>
          <w:color w:val="000000"/>
          <w:kern w:val="0"/>
          <w:szCs w:val="21"/>
        </w:rPr>
        <w:br/>
        <w:t>public abstract double methoda(); </w:t>
      </w:r>
      <w:r w:rsidRPr="00104670">
        <w:rPr>
          <w:rFonts w:ascii="Verdana" w:eastAsia="宋体" w:hAnsi="Verdana" w:cs="宋体"/>
          <w:color w:val="000000"/>
          <w:kern w:val="0"/>
          <w:szCs w:val="21"/>
        </w:rPr>
        <w:br/>
        <w:t>}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说明如下：</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一</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静态内部类可以有静态成员，而非静态内部类则不能有静态成员。</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故</w:t>
      </w:r>
      <w:r w:rsidRPr="00104670">
        <w:rPr>
          <w:rFonts w:ascii="Verdana" w:eastAsia="宋体" w:hAnsi="Verdana" w:cs="宋体"/>
          <w:color w:val="000000"/>
          <w:kern w:val="0"/>
          <w:szCs w:val="21"/>
        </w:rPr>
        <w:t xml:space="preserve"> A</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 xml:space="preserve">B </w:t>
      </w:r>
      <w:r w:rsidRPr="00104670">
        <w:rPr>
          <w:rFonts w:ascii="Verdana" w:eastAsia="宋体" w:hAnsi="Verdana" w:cs="宋体"/>
          <w:color w:val="000000"/>
          <w:kern w:val="0"/>
          <w:szCs w:val="21"/>
        </w:rPr>
        <w:t>错</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二</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静态内部类的非静态成员可以访问外部类的静态变量，而不可访问外部类的非静态变量；</w:t>
      </w:r>
      <w:r w:rsidRPr="00104670">
        <w:rPr>
          <w:rFonts w:ascii="Verdana" w:eastAsia="宋体" w:hAnsi="Verdana" w:cs="宋体"/>
          <w:color w:val="000000"/>
          <w:kern w:val="0"/>
          <w:szCs w:val="21"/>
        </w:rPr>
        <w:t xml:space="preserve">return d1 </w:t>
      </w:r>
      <w:r w:rsidRPr="00104670">
        <w:rPr>
          <w:rFonts w:ascii="Verdana" w:eastAsia="宋体" w:hAnsi="Verdana" w:cs="宋体"/>
          <w:color w:val="000000"/>
          <w:kern w:val="0"/>
          <w:szCs w:val="21"/>
        </w:rPr>
        <w:t>出错。故</w:t>
      </w:r>
      <w:r w:rsidRPr="00104670">
        <w:rPr>
          <w:rFonts w:ascii="Verdana" w:eastAsia="宋体" w:hAnsi="Verdana" w:cs="宋体"/>
          <w:color w:val="000000"/>
          <w:kern w:val="0"/>
          <w:szCs w:val="21"/>
        </w:rPr>
        <w:t xml:space="preserve"> D </w:t>
      </w:r>
      <w:r w:rsidRPr="00104670">
        <w:rPr>
          <w:rFonts w:ascii="Verdana" w:eastAsia="宋体" w:hAnsi="Verdana" w:cs="宋体"/>
          <w:color w:val="000000"/>
          <w:kern w:val="0"/>
          <w:szCs w:val="21"/>
        </w:rPr>
        <w:t>错</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三</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非静态内部类的非静态成员可以访问外部类的非静态变量。</w:t>
      </w:r>
      <w:r w:rsidRPr="00104670">
        <w:rPr>
          <w:rFonts w:ascii="Verdana" w:eastAsia="宋体" w:hAnsi="Verdana" w:cs="宋体"/>
          <w:color w:val="000000"/>
          <w:kern w:val="0"/>
          <w:szCs w:val="21"/>
        </w:rPr>
        <w:t xml:space="preserve"> </w:t>
      </w:r>
      <w:r w:rsidRPr="00104670">
        <w:rPr>
          <w:rFonts w:ascii="Verdana" w:eastAsia="宋体" w:hAnsi="Verdana" w:cs="宋体"/>
          <w:color w:val="000000"/>
          <w:kern w:val="0"/>
          <w:szCs w:val="21"/>
        </w:rPr>
        <w:t>故</w:t>
      </w:r>
      <w:r w:rsidRPr="00104670">
        <w:rPr>
          <w:rFonts w:ascii="Verdana" w:eastAsia="宋体" w:hAnsi="Verdana" w:cs="宋体"/>
          <w:color w:val="000000"/>
          <w:kern w:val="0"/>
          <w:szCs w:val="21"/>
        </w:rPr>
        <w:t xml:space="preserve"> C </w:t>
      </w:r>
      <w:r w:rsidRPr="00104670">
        <w:rPr>
          <w:rFonts w:ascii="Verdana" w:eastAsia="宋体" w:hAnsi="Verdana" w:cs="宋体"/>
          <w:color w:val="000000"/>
          <w:kern w:val="0"/>
          <w:szCs w:val="21"/>
        </w:rPr>
        <w:t>正确</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四</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答案为</w:t>
      </w:r>
      <w:r w:rsidRPr="00104670">
        <w:rPr>
          <w:rFonts w:ascii="Verdana" w:eastAsia="宋体" w:hAnsi="Verdana" w:cs="宋体"/>
          <w:color w:val="000000"/>
          <w:kern w:val="0"/>
          <w:szCs w:val="21"/>
        </w:rPr>
        <w:t>C</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E </w:t>
      </w:r>
      <w:r w:rsidRPr="00104670">
        <w:rPr>
          <w:rFonts w:ascii="Verdana" w:eastAsia="宋体" w:hAnsi="Verdana" w:cs="宋体"/>
          <w:color w:val="000000"/>
          <w:kern w:val="0"/>
          <w:szCs w:val="21"/>
        </w:rPr>
        <w:br/>
        <w:t>5</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 xml:space="preserve">Java </w:t>
      </w:r>
      <w:r w:rsidRPr="00104670">
        <w:rPr>
          <w:rFonts w:ascii="Verdana" w:eastAsia="宋体" w:hAnsi="Verdana" w:cs="宋体"/>
          <w:color w:val="000000"/>
          <w:kern w:val="0"/>
          <w:szCs w:val="21"/>
        </w:rPr>
        <w:t>的通信编程，编程题</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或问答</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，用</w:t>
      </w:r>
      <w:r w:rsidRPr="00104670">
        <w:rPr>
          <w:rFonts w:ascii="Verdana" w:eastAsia="宋体" w:hAnsi="Verdana" w:cs="宋体"/>
          <w:color w:val="000000"/>
          <w:kern w:val="0"/>
          <w:szCs w:val="21"/>
        </w:rPr>
        <w:t>JAVA SOCKET</w:t>
      </w:r>
      <w:r w:rsidRPr="00104670">
        <w:rPr>
          <w:rFonts w:ascii="Verdana" w:eastAsia="宋体" w:hAnsi="Verdana" w:cs="宋体"/>
          <w:color w:val="000000"/>
          <w:kern w:val="0"/>
          <w:szCs w:val="21"/>
        </w:rPr>
        <w:t>编程，读服务器几个字符，再写入本地显示？</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答</w:t>
      </w:r>
      <w:r w:rsidRPr="00104670">
        <w:rPr>
          <w:rFonts w:ascii="Verdana" w:eastAsia="宋体" w:hAnsi="Verdana" w:cs="宋体"/>
          <w:color w:val="000000"/>
          <w:kern w:val="0"/>
          <w:szCs w:val="21"/>
        </w:rPr>
        <w:t>:Server</w:t>
      </w:r>
      <w:r w:rsidRPr="00104670">
        <w:rPr>
          <w:rFonts w:ascii="Verdana" w:eastAsia="宋体" w:hAnsi="Verdana" w:cs="宋体"/>
          <w:color w:val="000000"/>
          <w:kern w:val="0"/>
          <w:szCs w:val="21"/>
        </w:rPr>
        <w:t>端程序</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t>package test; </w:t>
      </w:r>
      <w:r w:rsidRPr="00104670">
        <w:rPr>
          <w:rFonts w:ascii="Verdana" w:eastAsia="宋体" w:hAnsi="Verdana" w:cs="宋体"/>
          <w:color w:val="000000"/>
          <w:kern w:val="0"/>
          <w:szCs w:val="21"/>
        </w:rPr>
        <w:br/>
        <w:t>import java.net.*; </w:t>
      </w:r>
      <w:r w:rsidRPr="00104670">
        <w:rPr>
          <w:rFonts w:ascii="Verdana" w:eastAsia="宋体" w:hAnsi="Verdana" w:cs="宋体"/>
          <w:color w:val="000000"/>
          <w:kern w:val="0"/>
          <w:szCs w:val="21"/>
        </w:rPr>
        <w:br/>
        <w:t>import java.io.*; </w:t>
      </w:r>
      <w:r w:rsidRPr="00104670">
        <w:rPr>
          <w:rFonts w:ascii="Verdana" w:eastAsia="宋体" w:hAnsi="Verdana" w:cs="宋体"/>
          <w:color w:val="000000"/>
          <w:kern w:val="0"/>
          <w:szCs w:val="21"/>
        </w:rPr>
        <w:br/>
        <w:t>public class Server { </w:t>
      </w:r>
      <w:r w:rsidRPr="00104670">
        <w:rPr>
          <w:rFonts w:ascii="Verdana" w:eastAsia="宋体" w:hAnsi="Verdana" w:cs="宋体"/>
          <w:color w:val="000000"/>
          <w:kern w:val="0"/>
          <w:szCs w:val="21"/>
        </w:rPr>
        <w:br/>
        <w:t>private ServerSocket ss; </w:t>
      </w:r>
      <w:r w:rsidRPr="00104670">
        <w:rPr>
          <w:rFonts w:ascii="Verdana" w:eastAsia="宋体" w:hAnsi="Verdana" w:cs="宋体"/>
          <w:color w:val="000000"/>
          <w:kern w:val="0"/>
          <w:szCs w:val="21"/>
        </w:rPr>
        <w:br/>
        <w:t>private Socket socket; </w:t>
      </w:r>
      <w:r w:rsidRPr="00104670">
        <w:rPr>
          <w:rFonts w:ascii="Verdana" w:eastAsia="宋体" w:hAnsi="Verdana" w:cs="宋体"/>
          <w:color w:val="000000"/>
          <w:kern w:val="0"/>
          <w:szCs w:val="21"/>
        </w:rPr>
        <w:br/>
        <w:t>private BufferedReader in; </w:t>
      </w:r>
      <w:r w:rsidRPr="00104670">
        <w:rPr>
          <w:rFonts w:ascii="Verdana" w:eastAsia="宋体" w:hAnsi="Verdana" w:cs="宋体"/>
          <w:color w:val="000000"/>
          <w:kern w:val="0"/>
          <w:szCs w:val="21"/>
        </w:rPr>
        <w:br/>
        <w:t>private PrintWriter out; </w:t>
      </w:r>
      <w:r w:rsidRPr="00104670">
        <w:rPr>
          <w:rFonts w:ascii="Verdana" w:eastAsia="宋体" w:hAnsi="Verdana" w:cs="宋体"/>
          <w:color w:val="000000"/>
          <w:kern w:val="0"/>
          <w:szCs w:val="21"/>
        </w:rPr>
        <w:br/>
        <w:t>public Server() { </w:t>
      </w:r>
      <w:r w:rsidRPr="00104670">
        <w:rPr>
          <w:rFonts w:ascii="Verdana" w:eastAsia="宋体" w:hAnsi="Verdana" w:cs="宋体"/>
          <w:color w:val="000000"/>
          <w:kern w:val="0"/>
          <w:szCs w:val="21"/>
        </w:rPr>
        <w:br/>
        <w:t>try { </w:t>
      </w:r>
      <w:r w:rsidRPr="00104670">
        <w:rPr>
          <w:rFonts w:ascii="Verdana" w:eastAsia="宋体" w:hAnsi="Verdana" w:cs="宋体"/>
          <w:color w:val="000000"/>
          <w:kern w:val="0"/>
          <w:szCs w:val="21"/>
        </w:rPr>
        <w:br/>
        <w:t>ss=new ServerSocket(10000); </w:t>
      </w:r>
      <w:r w:rsidRPr="00104670">
        <w:rPr>
          <w:rFonts w:ascii="Verdana" w:eastAsia="宋体" w:hAnsi="Verdana" w:cs="宋体"/>
          <w:color w:val="000000"/>
          <w:kern w:val="0"/>
          <w:szCs w:val="21"/>
        </w:rPr>
        <w:br/>
        <w:t>while(true) { </w:t>
      </w:r>
      <w:r w:rsidRPr="00104670">
        <w:rPr>
          <w:rFonts w:ascii="Verdana" w:eastAsia="宋体" w:hAnsi="Verdana" w:cs="宋体"/>
          <w:color w:val="000000"/>
          <w:kern w:val="0"/>
          <w:szCs w:val="21"/>
        </w:rPr>
        <w:br/>
        <w:t>socket = ss.accept(); </w:t>
      </w:r>
      <w:r w:rsidRPr="00104670">
        <w:rPr>
          <w:rFonts w:ascii="Verdana" w:eastAsia="宋体" w:hAnsi="Verdana" w:cs="宋体"/>
          <w:color w:val="000000"/>
          <w:kern w:val="0"/>
          <w:szCs w:val="21"/>
        </w:rPr>
        <w:br/>
        <w:t>String RemoteIP = socket.getInetAddress().getHostAddress();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lastRenderedPageBreak/>
        <w:t>String RemotePort = ":"+socket.getLocalPort(); </w:t>
      </w:r>
      <w:r w:rsidRPr="00104670">
        <w:rPr>
          <w:rFonts w:ascii="Verdana" w:eastAsia="宋体" w:hAnsi="Verdana" w:cs="宋体"/>
          <w:color w:val="000000"/>
          <w:kern w:val="0"/>
          <w:szCs w:val="21"/>
        </w:rPr>
        <w:br/>
        <w:t>System.out.println("A client come in!IP:"+Remo</w:t>
      </w:r>
    </w:p>
    <w:p w:rsidR="00104670" w:rsidRPr="00104670" w:rsidRDefault="00104670" w:rsidP="00104670">
      <w:pPr>
        <w:widowControl/>
        <w:shd w:val="clear" w:color="auto" w:fill="FFFFFF"/>
        <w:spacing w:before="150" w:after="150" w:line="378" w:lineRule="atLeast"/>
        <w:jc w:val="left"/>
        <w:rPr>
          <w:rFonts w:ascii="Verdana" w:eastAsia="宋体" w:hAnsi="Verdana" w:cs="宋体"/>
          <w:color w:val="000000"/>
          <w:kern w:val="0"/>
          <w:szCs w:val="21"/>
        </w:rPr>
      </w:pPr>
      <w:r w:rsidRPr="00104670">
        <w:rPr>
          <w:rFonts w:ascii="Verdana" w:eastAsia="宋体" w:hAnsi="Verdana" w:cs="宋体"/>
          <w:color w:val="000000"/>
          <w:kern w:val="0"/>
          <w:szCs w:val="21"/>
        </w:rPr>
        <w:t> </w:t>
      </w:r>
    </w:p>
    <w:p w:rsidR="00104670" w:rsidRPr="00104670" w:rsidRDefault="00104670" w:rsidP="00104670">
      <w:pPr>
        <w:widowControl/>
        <w:shd w:val="clear" w:color="auto" w:fill="FFFFFF"/>
        <w:spacing w:before="150" w:after="150" w:line="378" w:lineRule="atLeast"/>
        <w:jc w:val="left"/>
        <w:rPr>
          <w:rFonts w:ascii="Verdana" w:eastAsia="宋体" w:hAnsi="Verdana" w:cs="宋体"/>
          <w:color w:val="000000"/>
          <w:kern w:val="0"/>
          <w:szCs w:val="21"/>
        </w:rPr>
      </w:pP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t>###</w:t>
      </w:r>
      <w:r w:rsidRPr="00104670">
        <w:rPr>
          <w:rFonts w:ascii="Verdana" w:eastAsia="宋体" w:hAnsi="Verdana" w:cs="宋体"/>
          <w:color w:val="000000"/>
          <w:kern w:val="0"/>
          <w:szCs w:val="21"/>
        </w:rPr>
        <w:t>【第二部分：难度比较大】</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t>###############################################################################################</w:t>
      </w:r>
    </w:p>
    <w:p w:rsidR="00104670" w:rsidRPr="00104670" w:rsidRDefault="00104670" w:rsidP="00104670">
      <w:pPr>
        <w:widowControl/>
        <w:shd w:val="clear" w:color="auto" w:fill="FFFFFF"/>
        <w:spacing w:before="150" w:after="150" w:line="378" w:lineRule="atLeast"/>
        <w:jc w:val="left"/>
        <w:rPr>
          <w:rFonts w:ascii="Verdana" w:eastAsia="宋体" w:hAnsi="Verdana" w:cs="宋体"/>
          <w:color w:val="000000"/>
          <w:kern w:val="0"/>
          <w:szCs w:val="21"/>
        </w:rPr>
      </w:pPr>
      <w:r w:rsidRPr="00104670">
        <w:rPr>
          <w:rFonts w:ascii="Verdana" w:eastAsia="宋体" w:hAnsi="Verdana" w:cs="宋体"/>
          <w:b/>
          <w:bCs/>
          <w:color w:val="000000"/>
          <w:kern w:val="0"/>
          <w:szCs w:val="21"/>
        </w:rPr>
        <w:t>某公司</w:t>
      </w:r>
      <w:r w:rsidRPr="00104670">
        <w:rPr>
          <w:rFonts w:ascii="Verdana" w:eastAsia="宋体" w:hAnsi="Verdana" w:cs="宋体"/>
          <w:b/>
          <w:bCs/>
          <w:color w:val="000000"/>
          <w:kern w:val="0"/>
          <w:szCs w:val="21"/>
        </w:rPr>
        <w:t>Java</w:t>
      </w:r>
      <w:r w:rsidRPr="00104670">
        <w:rPr>
          <w:rFonts w:ascii="Verdana" w:eastAsia="宋体" w:hAnsi="Verdana" w:cs="宋体"/>
          <w:b/>
          <w:bCs/>
          <w:color w:val="000000"/>
          <w:kern w:val="0"/>
          <w:szCs w:val="21"/>
        </w:rPr>
        <w:t>面试题及部分解答</w:t>
      </w:r>
      <w:r w:rsidRPr="00104670">
        <w:rPr>
          <w:rFonts w:ascii="Verdana" w:eastAsia="宋体" w:hAnsi="Verdana" w:cs="宋体"/>
          <w:color w:val="000000"/>
          <w:kern w:val="0"/>
          <w:szCs w:val="21"/>
        </w:rPr>
        <w:t>（难度较大）</w:t>
      </w:r>
      <w:r w:rsidRPr="00104670">
        <w:rPr>
          <w:rFonts w:ascii="Verdana" w:eastAsia="宋体" w:hAnsi="Verdana" w:cs="宋体"/>
          <w:color w:val="000000"/>
          <w:kern w:val="0"/>
          <w:szCs w:val="21"/>
        </w:rPr>
        <w:br/>
        <w:t>1</w:t>
      </w:r>
      <w:r w:rsidRPr="00104670">
        <w:rPr>
          <w:rFonts w:ascii="Verdana" w:eastAsia="宋体" w:hAnsi="Verdana" w:cs="宋体"/>
          <w:color w:val="000000"/>
          <w:kern w:val="0"/>
          <w:szCs w:val="21"/>
        </w:rPr>
        <w:t>。请大概描述一下</w:t>
      </w:r>
      <w:r w:rsidRPr="00104670">
        <w:rPr>
          <w:rFonts w:ascii="Verdana" w:eastAsia="宋体" w:hAnsi="Verdana" w:cs="宋体"/>
          <w:color w:val="000000"/>
          <w:kern w:val="0"/>
          <w:szCs w:val="21"/>
        </w:rPr>
        <w:t>Vector</w:t>
      </w:r>
      <w:r w:rsidRPr="00104670">
        <w:rPr>
          <w:rFonts w:ascii="Verdana" w:eastAsia="宋体" w:hAnsi="Verdana" w:cs="宋体"/>
          <w:color w:val="000000"/>
          <w:kern w:val="0"/>
          <w:szCs w:val="21"/>
        </w:rPr>
        <w:t>和</w:t>
      </w:r>
      <w:r w:rsidRPr="00104670">
        <w:rPr>
          <w:rFonts w:ascii="Verdana" w:eastAsia="宋体" w:hAnsi="Verdana" w:cs="宋体"/>
          <w:color w:val="000000"/>
          <w:kern w:val="0"/>
          <w:szCs w:val="21"/>
        </w:rPr>
        <w:t>ArrayList</w:t>
      </w:r>
      <w:r w:rsidRPr="00104670">
        <w:rPr>
          <w:rFonts w:ascii="Verdana" w:eastAsia="宋体" w:hAnsi="Verdana" w:cs="宋体"/>
          <w:color w:val="000000"/>
          <w:kern w:val="0"/>
          <w:szCs w:val="21"/>
        </w:rPr>
        <w:t>的区别，</w:t>
      </w:r>
      <w:r w:rsidRPr="00104670">
        <w:rPr>
          <w:rFonts w:ascii="Verdana" w:eastAsia="宋体" w:hAnsi="Verdana" w:cs="宋体"/>
          <w:color w:val="000000"/>
          <w:kern w:val="0"/>
          <w:szCs w:val="21"/>
        </w:rPr>
        <w:t>Hashtable</w:t>
      </w:r>
      <w:r w:rsidRPr="00104670">
        <w:rPr>
          <w:rFonts w:ascii="Verdana" w:eastAsia="宋体" w:hAnsi="Verdana" w:cs="宋体"/>
          <w:color w:val="000000"/>
          <w:kern w:val="0"/>
          <w:szCs w:val="21"/>
        </w:rPr>
        <w:t>和</w:t>
      </w:r>
      <w:r w:rsidRPr="00104670">
        <w:rPr>
          <w:rFonts w:ascii="Verdana" w:eastAsia="宋体" w:hAnsi="Verdana" w:cs="宋体"/>
          <w:color w:val="000000"/>
          <w:kern w:val="0"/>
          <w:szCs w:val="21"/>
        </w:rPr>
        <w:t>HashMap</w:t>
      </w:r>
      <w:r w:rsidRPr="00104670">
        <w:rPr>
          <w:rFonts w:ascii="Verdana" w:eastAsia="宋体" w:hAnsi="Verdana" w:cs="宋体"/>
          <w:color w:val="000000"/>
          <w:kern w:val="0"/>
          <w:szCs w:val="21"/>
        </w:rPr>
        <w:t>的区别。</w:t>
      </w:r>
      <w:r w:rsidRPr="00104670">
        <w:rPr>
          <w:rFonts w:ascii="Verdana" w:eastAsia="宋体" w:hAnsi="Verdana" w:cs="宋体"/>
          <w:color w:val="000000"/>
          <w:kern w:val="0"/>
          <w:szCs w:val="21"/>
        </w:rPr>
        <w:t>(5)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br/>
        <w:t>2</w:t>
      </w:r>
      <w:r w:rsidRPr="00104670">
        <w:rPr>
          <w:rFonts w:ascii="Verdana" w:eastAsia="宋体" w:hAnsi="Verdana" w:cs="宋体"/>
          <w:color w:val="000000"/>
          <w:kern w:val="0"/>
          <w:szCs w:val="21"/>
        </w:rPr>
        <w:t>。请问你在什么情况下会在你的</w:t>
      </w:r>
      <w:r w:rsidRPr="00104670">
        <w:rPr>
          <w:rFonts w:ascii="Verdana" w:eastAsia="宋体" w:hAnsi="Verdana" w:cs="宋体"/>
          <w:color w:val="000000"/>
          <w:kern w:val="0"/>
          <w:szCs w:val="21"/>
        </w:rPr>
        <w:t>JAVA</w:t>
      </w:r>
      <w:r w:rsidRPr="00104670">
        <w:rPr>
          <w:rFonts w:ascii="Verdana" w:eastAsia="宋体" w:hAnsi="Verdana" w:cs="宋体"/>
          <w:color w:val="000000"/>
          <w:kern w:val="0"/>
          <w:szCs w:val="21"/>
        </w:rPr>
        <w:t>代码中使用可序列化？</w:t>
      </w:r>
      <w:r w:rsidRPr="00104670">
        <w:rPr>
          <w:rFonts w:ascii="Verdana" w:eastAsia="宋体" w:hAnsi="Verdana" w:cs="宋体"/>
          <w:color w:val="000000"/>
          <w:kern w:val="0"/>
          <w:szCs w:val="21"/>
        </w:rPr>
        <w:t>(5)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为什么放到</w:t>
      </w:r>
      <w:r w:rsidRPr="00104670">
        <w:rPr>
          <w:rFonts w:ascii="Verdana" w:eastAsia="宋体" w:hAnsi="Verdana" w:cs="宋体"/>
          <w:color w:val="000000"/>
          <w:kern w:val="0"/>
          <w:szCs w:val="21"/>
        </w:rPr>
        <w:t>HttpSession</w:t>
      </w:r>
      <w:r w:rsidRPr="00104670">
        <w:rPr>
          <w:rFonts w:ascii="Verdana" w:eastAsia="宋体" w:hAnsi="Verdana" w:cs="宋体"/>
          <w:color w:val="000000"/>
          <w:kern w:val="0"/>
          <w:szCs w:val="21"/>
        </w:rPr>
        <w:t>中的对象必须要是可序列化的？</w:t>
      </w:r>
      <w:r w:rsidRPr="00104670">
        <w:rPr>
          <w:rFonts w:ascii="Verdana" w:eastAsia="宋体" w:hAnsi="Verdana" w:cs="宋体"/>
          <w:color w:val="000000"/>
          <w:kern w:val="0"/>
          <w:szCs w:val="21"/>
        </w:rPr>
        <w:t>(5) </w:t>
      </w:r>
    </w:p>
    <w:p w:rsidR="00104670" w:rsidRPr="00104670" w:rsidRDefault="00104670" w:rsidP="00104670">
      <w:pPr>
        <w:widowControl/>
        <w:shd w:val="clear" w:color="auto" w:fill="FFFFFF"/>
        <w:spacing w:before="150" w:after="150" w:line="378" w:lineRule="atLeast"/>
        <w:jc w:val="left"/>
        <w:rPr>
          <w:rFonts w:ascii="Verdana" w:eastAsia="宋体" w:hAnsi="Verdana" w:cs="宋体"/>
          <w:color w:val="000000"/>
          <w:kern w:val="0"/>
          <w:szCs w:val="21"/>
        </w:rPr>
      </w:pPr>
      <w:r w:rsidRPr="00104670">
        <w:rPr>
          <w:rFonts w:ascii="Verdana" w:eastAsia="宋体" w:hAnsi="Verdana" w:cs="宋体"/>
          <w:color w:val="000000"/>
          <w:kern w:val="0"/>
          <w:szCs w:val="21"/>
        </w:rPr>
        <w:t>3</w:t>
      </w:r>
      <w:r w:rsidRPr="00104670">
        <w:rPr>
          <w:rFonts w:ascii="Verdana" w:eastAsia="宋体" w:hAnsi="Verdana" w:cs="宋体"/>
          <w:color w:val="000000"/>
          <w:kern w:val="0"/>
          <w:szCs w:val="21"/>
        </w:rPr>
        <w:t>。为什么在重写了</w:t>
      </w:r>
      <w:r w:rsidRPr="00104670">
        <w:rPr>
          <w:rFonts w:ascii="Verdana" w:eastAsia="宋体" w:hAnsi="Verdana" w:cs="宋体"/>
          <w:color w:val="000000"/>
          <w:kern w:val="0"/>
          <w:szCs w:val="21"/>
        </w:rPr>
        <w:t>equals()</w:t>
      </w:r>
      <w:r w:rsidRPr="00104670">
        <w:rPr>
          <w:rFonts w:ascii="Verdana" w:eastAsia="宋体" w:hAnsi="Verdana" w:cs="宋体"/>
          <w:color w:val="000000"/>
          <w:kern w:val="0"/>
          <w:szCs w:val="21"/>
        </w:rPr>
        <w:t>方法之后也必须重写</w:t>
      </w:r>
      <w:r w:rsidRPr="00104670">
        <w:rPr>
          <w:rFonts w:ascii="Verdana" w:eastAsia="宋体" w:hAnsi="Verdana" w:cs="宋体"/>
          <w:color w:val="000000"/>
          <w:kern w:val="0"/>
          <w:szCs w:val="21"/>
        </w:rPr>
        <w:t>hashCode()</w:t>
      </w:r>
      <w:r w:rsidRPr="00104670">
        <w:rPr>
          <w:rFonts w:ascii="Verdana" w:eastAsia="宋体" w:hAnsi="Verdana" w:cs="宋体"/>
          <w:color w:val="000000"/>
          <w:kern w:val="0"/>
          <w:szCs w:val="21"/>
        </w:rPr>
        <w:t>方法？</w:t>
      </w:r>
      <w:r w:rsidRPr="00104670">
        <w:rPr>
          <w:rFonts w:ascii="Verdana" w:eastAsia="宋体" w:hAnsi="Verdana" w:cs="宋体"/>
          <w:color w:val="000000"/>
          <w:kern w:val="0"/>
          <w:szCs w:val="21"/>
        </w:rPr>
        <w:t>(10)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br/>
        <w:t>4</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sleep()</w:t>
      </w:r>
      <w:r w:rsidRPr="00104670">
        <w:rPr>
          <w:rFonts w:ascii="Verdana" w:eastAsia="宋体" w:hAnsi="Verdana" w:cs="宋体"/>
          <w:color w:val="000000"/>
          <w:kern w:val="0"/>
          <w:szCs w:val="21"/>
        </w:rPr>
        <w:t>和</w:t>
      </w:r>
      <w:r w:rsidRPr="00104670">
        <w:rPr>
          <w:rFonts w:ascii="Verdana" w:eastAsia="宋体" w:hAnsi="Verdana" w:cs="宋体"/>
          <w:color w:val="000000"/>
          <w:kern w:val="0"/>
          <w:szCs w:val="21"/>
        </w:rPr>
        <w:t>wait()</w:t>
      </w:r>
      <w:r w:rsidRPr="00104670">
        <w:rPr>
          <w:rFonts w:ascii="Verdana" w:eastAsia="宋体" w:hAnsi="Verdana" w:cs="宋体"/>
          <w:color w:val="000000"/>
          <w:kern w:val="0"/>
          <w:szCs w:val="21"/>
        </w:rPr>
        <w:t>有什么区别？</w:t>
      </w:r>
      <w:r w:rsidRPr="00104670">
        <w:rPr>
          <w:rFonts w:ascii="Verdana" w:eastAsia="宋体" w:hAnsi="Verdana" w:cs="宋体"/>
          <w:color w:val="000000"/>
          <w:kern w:val="0"/>
          <w:szCs w:val="21"/>
        </w:rPr>
        <w:t>(10)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br/>
        <w:t>5</w:t>
      </w:r>
      <w:r w:rsidRPr="00104670">
        <w:rPr>
          <w:rFonts w:ascii="Verdana" w:eastAsia="宋体" w:hAnsi="Verdana" w:cs="宋体"/>
          <w:color w:val="000000"/>
          <w:kern w:val="0"/>
          <w:szCs w:val="21"/>
        </w:rPr>
        <w:t>。编程题：用最有效率的方法算出</w:t>
      </w:r>
      <w:r w:rsidRPr="00104670">
        <w:rPr>
          <w:rFonts w:ascii="Verdana" w:eastAsia="宋体" w:hAnsi="Verdana" w:cs="宋体"/>
          <w:color w:val="000000"/>
          <w:kern w:val="0"/>
          <w:szCs w:val="21"/>
        </w:rPr>
        <w:t>2</w:t>
      </w:r>
      <w:r w:rsidRPr="00104670">
        <w:rPr>
          <w:rFonts w:ascii="Verdana" w:eastAsia="宋体" w:hAnsi="Verdana" w:cs="宋体"/>
          <w:color w:val="000000"/>
          <w:kern w:val="0"/>
          <w:szCs w:val="21"/>
        </w:rPr>
        <w:t>乘以</w:t>
      </w:r>
      <w:r w:rsidRPr="00104670">
        <w:rPr>
          <w:rFonts w:ascii="Verdana" w:eastAsia="宋体" w:hAnsi="Verdana" w:cs="宋体"/>
          <w:color w:val="000000"/>
          <w:kern w:val="0"/>
          <w:szCs w:val="21"/>
        </w:rPr>
        <w:t>17</w:t>
      </w:r>
      <w:r w:rsidRPr="00104670">
        <w:rPr>
          <w:rFonts w:ascii="Verdana" w:eastAsia="宋体" w:hAnsi="Verdana" w:cs="宋体"/>
          <w:color w:val="000000"/>
          <w:kern w:val="0"/>
          <w:szCs w:val="21"/>
        </w:rPr>
        <w:t>等于多少？</w:t>
      </w:r>
      <w:r w:rsidRPr="00104670">
        <w:rPr>
          <w:rFonts w:ascii="Verdana" w:eastAsia="宋体" w:hAnsi="Verdana" w:cs="宋体"/>
          <w:color w:val="000000"/>
          <w:kern w:val="0"/>
          <w:szCs w:val="21"/>
        </w:rPr>
        <w:t>(5)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br/>
        <w:t>6</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JAVA</w:t>
      </w:r>
      <w:r w:rsidRPr="00104670">
        <w:rPr>
          <w:rFonts w:ascii="Verdana" w:eastAsia="宋体" w:hAnsi="Verdana" w:cs="宋体"/>
          <w:color w:val="000000"/>
          <w:kern w:val="0"/>
          <w:szCs w:val="21"/>
        </w:rPr>
        <w:t>是不是没有内存泄漏问题？看下面的代码片段，并指出这些代码隐藏的问题。</w:t>
      </w:r>
      <w:r w:rsidRPr="00104670">
        <w:rPr>
          <w:rFonts w:ascii="Verdana" w:eastAsia="宋体" w:hAnsi="Verdana" w:cs="宋体"/>
          <w:color w:val="000000"/>
          <w:kern w:val="0"/>
          <w:szCs w:val="21"/>
        </w:rPr>
        <w:t>(10) </w:t>
      </w:r>
      <w:r w:rsidRPr="00104670">
        <w:rPr>
          <w:rFonts w:ascii="Verdana" w:eastAsia="宋体" w:hAnsi="Verdana" w:cs="宋体"/>
          <w:color w:val="000000"/>
          <w:kern w:val="0"/>
          <w:szCs w:val="21"/>
        </w:rPr>
        <w:br/>
        <w:t>Object[] elements = new Object[10]; </w:t>
      </w:r>
      <w:r w:rsidRPr="00104670">
        <w:rPr>
          <w:rFonts w:ascii="Verdana" w:eastAsia="宋体" w:hAnsi="Verdana" w:cs="宋体"/>
          <w:color w:val="000000"/>
          <w:kern w:val="0"/>
          <w:szCs w:val="21"/>
        </w:rPr>
        <w:br/>
        <w:t>int size; </w:t>
      </w:r>
      <w:r w:rsidRPr="00104670">
        <w:rPr>
          <w:rFonts w:ascii="Verdana" w:eastAsia="宋体" w:hAnsi="Verdana" w:cs="宋体"/>
          <w:color w:val="000000"/>
          <w:kern w:val="0"/>
          <w:szCs w:val="21"/>
        </w:rPr>
        <w:br/>
        <w:t>...</w:t>
      </w:r>
    </w:p>
    <w:p w:rsidR="00104670" w:rsidRPr="00104670" w:rsidRDefault="00104670" w:rsidP="00104670">
      <w:pPr>
        <w:widowControl/>
        <w:shd w:val="clear" w:color="auto" w:fill="FFFFFF"/>
        <w:spacing w:before="150" w:after="150" w:line="378" w:lineRule="atLeast"/>
        <w:jc w:val="left"/>
        <w:rPr>
          <w:ins w:id="0" w:author="Unknown"/>
          <w:rFonts w:ascii="Verdana" w:eastAsia="宋体" w:hAnsi="Verdana" w:cs="宋体"/>
          <w:color w:val="000000"/>
          <w:kern w:val="0"/>
          <w:szCs w:val="21"/>
        </w:rPr>
      </w:pPr>
      <w:r w:rsidRPr="00104670">
        <w:rPr>
          <w:rFonts w:ascii="Verdana" w:eastAsia="宋体" w:hAnsi="Verdana" w:cs="宋体"/>
          <w:color w:val="000000"/>
          <w:kern w:val="0"/>
          <w:szCs w:val="21"/>
        </w:rPr>
        <w:t>public Object pop() { </w:t>
      </w:r>
      <w:r w:rsidRPr="00104670">
        <w:rPr>
          <w:rFonts w:ascii="Verdana" w:eastAsia="宋体" w:hAnsi="Verdana" w:cs="宋体"/>
          <w:color w:val="000000"/>
          <w:kern w:val="0"/>
          <w:szCs w:val="21"/>
        </w:rPr>
        <w:br/>
        <w:t>if (size == 0) </w:t>
      </w:r>
      <w:r w:rsidRPr="00104670">
        <w:rPr>
          <w:rFonts w:ascii="Verdana" w:eastAsia="宋体" w:hAnsi="Verdana" w:cs="宋体"/>
          <w:color w:val="000000"/>
          <w:kern w:val="0"/>
          <w:szCs w:val="21"/>
        </w:rPr>
        <w:br/>
        <w:t>return null; </w:t>
      </w:r>
      <w:r w:rsidRPr="00104670">
        <w:rPr>
          <w:rFonts w:ascii="Verdana" w:eastAsia="宋体" w:hAnsi="Verdana" w:cs="宋体"/>
          <w:color w:val="000000"/>
          <w:kern w:val="0"/>
          <w:szCs w:val="21"/>
        </w:rPr>
        <w:br/>
        <w:t>Object o = elements[--size]; </w:t>
      </w:r>
      <w:r w:rsidRPr="00104670">
        <w:rPr>
          <w:rFonts w:ascii="Verdana" w:eastAsia="宋体" w:hAnsi="Verdana" w:cs="宋体"/>
          <w:color w:val="000000"/>
          <w:kern w:val="0"/>
          <w:szCs w:val="21"/>
        </w:rPr>
        <w:br/>
        <w:t>return o; </w:t>
      </w:r>
      <w:r w:rsidRPr="00104670">
        <w:rPr>
          <w:rFonts w:ascii="Verdana" w:eastAsia="宋体" w:hAnsi="Verdana" w:cs="宋体"/>
          <w:color w:val="000000"/>
          <w:kern w:val="0"/>
          <w:szCs w:val="21"/>
        </w:rPr>
        <w:br/>
        <w:t>}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br/>
        <w:t>7</w:t>
      </w:r>
      <w:r w:rsidRPr="00104670">
        <w:rPr>
          <w:rFonts w:ascii="Verdana" w:eastAsia="宋体" w:hAnsi="Verdana" w:cs="宋体"/>
          <w:color w:val="000000"/>
          <w:kern w:val="0"/>
          <w:szCs w:val="21"/>
        </w:rPr>
        <w:t>。请阐述一下你对</w:t>
      </w:r>
      <w:r w:rsidRPr="00104670">
        <w:rPr>
          <w:rFonts w:ascii="Verdana" w:eastAsia="宋体" w:hAnsi="Verdana" w:cs="宋体"/>
          <w:color w:val="000000"/>
          <w:kern w:val="0"/>
          <w:szCs w:val="21"/>
        </w:rPr>
        <w:t>JAVA</w:t>
      </w:r>
      <w:r w:rsidRPr="00104670">
        <w:rPr>
          <w:rFonts w:ascii="Verdana" w:eastAsia="宋体" w:hAnsi="Verdana" w:cs="宋体"/>
          <w:color w:val="000000"/>
          <w:kern w:val="0"/>
          <w:szCs w:val="21"/>
        </w:rPr>
        <w:t>多线程中</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锁</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的概念的理解。</w:t>
      </w:r>
      <w:r w:rsidRPr="00104670">
        <w:rPr>
          <w:rFonts w:ascii="Verdana" w:eastAsia="宋体" w:hAnsi="Verdana" w:cs="宋体"/>
          <w:color w:val="000000"/>
          <w:kern w:val="0"/>
          <w:szCs w:val="21"/>
        </w:rPr>
        <w:t>(10)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br/>
        <w:t>8</w:t>
      </w:r>
      <w:r w:rsidRPr="00104670">
        <w:rPr>
          <w:rFonts w:ascii="Verdana" w:eastAsia="宋体" w:hAnsi="Verdana" w:cs="宋体"/>
          <w:color w:val="000000"/>
          <w:kern w:val="0"/>
          <w:szCs w:val="21"/>
        </w:rPr>
        <w:t>。所有的递归实现都可以用循环的方式实现，请描述一下这两种实现方式各自的优劣。</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并举例说明在什么情况下可以使用递归，而在什么情况下只能使用循环而不能使用递归？</w:t>
      </w:r>
      <w:r w:rsidRPr="00104670">
        <w:rPr>
          <w:rFonts w:ascii="Verdana" w:eastAsia="宋体" w:hAnsi="Verdana" w:cs="宋体"/>
          <w:color w:val="000000"/>
          <w:kern w:val="0"/>
          <w:szCs w:val="21"/>
        </w:rPr>
        <w:lastRenderedPageBreak/>
        <w:t>(5)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br/>
        <w:t>9</w:t>
      </w:r>
      <w:r w:rsidRPr="00104670">
        <w:rPr>
          <w:rFonts w:ascii="Verdana" w:eastAsia="宋体" w:hAnsi="Verdana" w:cs="宋体"/>
          <w:color w:val="000000"/>
          <w:kern w:val="0"/>
          <w:szCs w:val="21"/>
        </w:rPr>
        <w:t>。请简要讲一下你对测试驱动开发（</w:t>
      </w:r>
      <w:r w:rsidRPr="00104670">
        <w:rPr>
          <w:rFonts w:ascii="Verdana" w:eastAsia="宋体" w:hAnsi="Verdana" w:cs="宋体"/>
          <w:color w:val="000000"/>
          <w:kern w:val="0"/>
          <w:szCs w:val="21"/>
        </w:rPr>
        <w:t>TDD</w:t>
      </w:r>
      <w:r w:rsidRPr="00104670">
        <w:rPr>
          <w:rFonts w:ascii="Verdana" w:eastAsia="宋体" w:hAnsi="Verdana" w:cs="宋体"/>
          <w:color w:val="000000"/>
          <w:kern w:val="0"/>
          <w:szCs w:val="21"/>
        </w:rPr>
        <w:t>）的认识。</w:t>
      </w:r>
      <w:r w:rsidRPr="00104670">
        <w:rPr>
          <w:rFonts w:ascii="Verdana" w:eastAsia="宋体" w:hAnsi="Verdana" w:cs="宋体"/>
          <w:color w:val="000000"/>
          <w:kern w:val="0"/>
          <w:szCs w:val="21"/>
        </w:rPr>
        <w:t>(10)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br/>
        <w:t>10</w:t>
      </w:r>
      <w:r w:rsidRPr="00104670">
        <w:rPr>
          <w:rFonts w:ascii="Verdana" w:eastAsia="宋体" w:hAnsi="Verdana" w:cs="宋体"/>
          <w:color w:val="000000"/>
          <w:kern w:val="0"/>
          <w:szCs w:val="21"/>
        </w:rPr>
        <w:t>。请阐述一下你对</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面向接口编程</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的理解。</w:t>
      </w:r>
      <w:r w:rsidRPr="00104670">
        <w:rPr>
          <w:rFonts w:ascii="Verdana" w:eastAsia="宋体" w:hAnsi="Verdana" w:cs="宋体"/>
          <w:color w:val="000000"/>
          <w:kern w:val="0"/>
          <w:szCs w:val="21"/>
        </w:rPr>
        <w:t>(10)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br/>
        <w:t>11</w:t>
      </w:r>
      <w:r w:rsidRPr="00104670">
        <w:rPr>
          <w:rFonts w:ascii="Verdana" w:eastAsia="宋体" w:hAnsi="Verdana" w:cs="宋体"/>
          <w:color w:val="000000"/>
          <w:kern w:val="0"/>
          <w:szCs w:val="21"/>
        </w:rPr>
        <w:t>。在</w:t>
      </w:r>
      <w:r w:rsidRPr="00104670">
        <w:rPr>
          <w:rFonts w:ascii="Verdana" w:eastAsia="宋体" w:hAnsi="Verdana" w:cs="宋体"/>
          <w:color w:val="000000"/>
          <w:kern w:val="0"/>
          <w:szCs w:val="21"/>
        </w:rPr>
        <w:t>J2EE</w:t>
      </w:r>
      <w:r w:rsidRPr="00104670">
        <w:rPr>
          <w:rFonts w:ascii="Verdana" w:eastAsia="宋体" w:hAnsi="Verdana" w:cs="宋体"/>
          <w:color w:val="000000"/>
          <w:kern w:val="0"/>
          <w:szCs w:val="21"/>
        </w:rPr>
        <w:t>中有一个</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容器（</w:t>
      </w:r>
      <w:r w:rsidRPr="00104670">
        <w:rPr>
          <w:rFonts w:ascii="Verdana" w:eastAsia="宋体" w:hAnsi="Verdana" w:cs="宋体"/>
          <w:color w:val="000000"/>
          <w:kern w:val="0"/>
          <w:szCs w:val="21"/>
        </w:rPr>
        <w:t>Container</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的概念，不管是</w:t>
      </w:r>
      <w:r w:rsidRPr="00104670">
        <w:rPr>
          <w:rFonts w:ascii="Verdana" w:eastAsia="宋体" w:hAnsi="Verdana" w:cs="宋体"/>
          <w:color w:val="000000"/>
          <w:kern w:val="0"/>
          <w:szCs w:val="21"/>
        </w:rPr>
        <w:t>EJB</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PICO</w:t>
      </w:r>
      <w:r w:rsidRPr="00104670">
        <w:rPr>
          <w:rFonts w:ascii="Verdana" w:eastAsia="宋体" w:hAnsi="Verdana" w:cs="宋体"/>
          <w:color w:val="000000"/>
          <w:kern w:val="0"/>
          <w:szCs w:val="21"/>
        </w:rPr>
        <w:t>还是</w:t>
      </w:r>
      <w:r w:rsidRPr="00104670">
        <w:rPr>
          <w:rFonts w:ascii="Verdana" w:eastAsia="宋体" w:hAnsi="Verdana" w:cs="宋体"/>
          <w:color w:val="000000"/>
          <w:kern w:val="0"/>
          <w:szCs w:val="21"/>
        </w:rPr>
        <w:t>Spring</w:t>
      </w:r>
      <w:r w:rsidRPr="00104670">
        <w:rPr>
          <w:rFonts w:ascii="Verdana" w:eastAsia="宋体" w:hAnsi="Verdana" w:cs="宋体"/>
          <w:color w:val="000000"/>
          <w:kern w:val="0"/>
          <w:szCs w:val="21"/>
        </w:rPr>
        <w:t>都有他们</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各自实现的容器，受容器管理的组件会具有有生命周期的特性，请问，为什么需要容器？</w:t>
      </w:r>
      <w:r w:rsidRPr="00104670">
        <w:rPr>
          <w:rFonts w:ascii="Verdana" w:eastAsia="宋体" w:hAnsi="Verdana" w:cs="宋体"/>
          <w:color w:val="000000"/>
          <w:kern w:val="0"/>
          <w:szCs w:val="21"/>
        </w:rPr>
        <w:t>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它的好处在哪里？它会带来什么样的问题？</w:t>
      </w:r>
      <w:r w:rsidRPr="00104670">
        <w:rPr>
          <w:rFonts w:ascii="Verdana" w:eastAsia="宋体" w:hAnsi="Verdana" w:cs="宋体"/>
          <w:color w:val="000000"/>
          <w:kern w:val="0"/>
          <w:szCs w:val="21"/>
        </w:rPr>
        <w:t>(15)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br/>
        <w:t>12</w:t>
      </w:r>
      <w:r w:rsidRPr="00104670">
        <w:rPr>
          <w:rFonts w:ascii="Verdana" w:eastAsia="宋体" w:hAnsi="Verdana" w:cs="宋体"/>
          <w:color w:val="000000"/>
          <w:kern w:val="0"/>
          <w:szCs w:val="21"/>
        </w:rPr>
        <w:t>。请阐述一下你对</w:t>
      </w:r>
      <w:r w:rsidRPr="00104670">
        <w:rPr>
          <w:rFonts w:ascii="Verdana" w:eastAsia="宋体" w:hAnsi="Verdana" w:cs="宋体"/>
          <w:color w:val="000000"/>
          <w:kern w:val="0"/>
          <w:szCs w:val="21"/>
        </w:rPr>
        <w:t>IOC</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Inversion of Control</w:t>
      </w:r>
      <w:r w:rsidRPr="00104670">
        <w:rPr>
          <w:rFonts w:ascii="Verdana" w:eastAsia="宋体" w:hAnsi="Verdana" w:cs="宋体"/>
          <w:color w:val="000000"/>
          <w:kern w:val="0"/>
          <w:szCs w:val="21"/>
        </w:rPr>
        <w:t>）的理解。（可以以</w:t>
      </w:r>
      <w:r w:rsidRPr="00104670">
        <w:rPr>
          <w:rFonts w:ascii="Verdana" w:eastAsia="宋体" w:hAnsi="Verdana" w:cs="宋体"/>
          <w:color w:val="000000"/>
          <w:kern w:val="0"/>
          <w:szCs w:val="21"/>
        </w:rPr>
        <w:t>PICO</w:t>
      </w:r>
      <w:r w:rsidRPr="00104670">
        <w:rPr>
          <w:rFonts w:ascii="Verdana" w:eastAsia="宋体" w:hAnsi="Verdana" w:cs="宋体"/>
          <w:color w:val="000000"/>
          <w:kern w:val="0"/>
          <w:szCs w:val="21"/>
        </w:rPr>
        <w:t>和</w:t>
      </w:r>
      <w:r w:rsidRPr="00104670">
        <w:rPr>
          <w:rFonts w:ascii="Verdana" w:eastAsia="宋体" w:hAnsi="Verdana" w:cs="宋体"/>
          <w:color w:val="000000"/>
          <w:kern w:val="0"/>
          <w:szCs w:val="21"/>
        </w:rPr>
        <w:t>Spring</w:t>
      </w:r>
      <w:r w:rsidRPr="00104670">
        <w:rPr>
          <w:rFonts w:ascii="Verdana" w:eastAsia="宋体" w:hAnsi="Verdana" w:cs="宋体"/>
          <w:color w:val="000000"/>
          <w:kern w:val="0"/>
          <w:szCs w:val="21"/>
        </w:rPr>
        <w:t>的</w:t>
      </w:r>
      <w:r w:rsidRPr="00104670">
        <w:rPr>
          <w:rFonts w:ascii="Verdana" w:eastAsia="宋体" w:hAnsi="Verdana" w:cs="宋体"/>
          <w:color w:val="000000"/>
          <w:kern w:val="0"/>
          <w:szCs w:val="21"/>
        </w:rPr>
        <w:t>IOC</w:t>
      </w:r>
      <w:r w:rsidRPr="00104670">
        <w:rPr>
          <w:rFonts w:ascii="Verdana" w:eastAsia="宋体" w:hAnsi="Verdana" w:cs="宋体"/>
          <w:color w:val="000000"/>
          <w:kern w:val="0"/>
          <w:szCs w:val="21"/>
        </w:rPr>
        <w:t>作为例子说明他们在实现上各自的特点）</w:t>
      </w:r>
      <w:r w:rsidRPr="00104670">
        <w:rPr>
          <w:rFonts w:ascii="Verdana" w:eastAsia="宋体" w:hAnsi="Verdana" w:cs="宋体"/>
          <w:color w:val="000000"/>
          <w:kern w:val="0"/>
          <w:szCs w:val="21"/>
        </w:rPr>
        <w:t>(10)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br/>
        <w:t>13</w:t>
      </w:r>
      <w:r w:rsidRPr="00104670">
        <w:rPr>
          <w:rFonts w:ascii="Verdana" w:eastAsia="宋体" w:hAnsi="Verdana" w:cs="宋体"/>
          <w:color w:val="000000"/>
          <w:kern w:val="0"/>
          <w:szCs w:val="21"/>
        </w:rPr>
        <w:t>。下面的代码在绝大部分时间内都运行得很正常，请问在什么情况下会出现问题？问题的根源在哪里？</w:t>
      </w:r>
      <w:r w:rsidRPr="00104670">
        <w:rPr>
          <w:rFonts w:ascii="Verdana" w:eastAsia="宋体" w:hAnsi="Verdana" w:cs="宋体"/>
          <w:color w:val="000000"/>
          <w:kern w:val="0"/>
          <w:szCs w:val="21"/>
        </w:rPr>
        <w:t>(10) </w:t>
      </w:r>
      <w:r w:rsidRPr="00104670">
        <w:rPr>
          <w:rFonts w:ascii="Verdana" w:eastAsia="宋体" w:hAnsi="Verdana" w:cs="宋体"/>
          <w:color w:val="000000"/>
          <w:kern w:val="0"/>
          <w:szCs w:val="21"/>
        </w:rPr>
        <w:br/>
        <w:t>import java.util.LinkedList;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br/>
        <w:t>public class Stack {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br/>
        <w:t>LinkedList list = new LinkedList();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br/>
        <w:t>public synchronized void push(Object x) { </w:t>
      </w:r>
      <w:r w:rsidRPr="00104670">
        <w:rPr>
          <w:rFonts w:ascii="Verdana" w:eastAsia="宋体" w:hAnsi="Verdana" w:cs="宋体"/>
          <w:color w:val="000000"/>
          <w:kern w:val="0"/>
          <w:szCs w:val="21"/>
        </w:rPr>
        <w:br/>
        <w:t>synchronized(list) { </w:t>
      </w:r>
      <w:r w:rsidRPr="00104670">
        <w:rPr>
          <w:rFonts w:ascii="Verdana" w:eastAsia="宋体" w:hAnsi="Verdana" w:cs="宋体"/>
          <w:color w:val="000000"/>
          <w:kern w:val="0"/>
          <w:szCs w:val="21"/>
        </w:rPr>
        <w:br/>
        <w:t>list.addLast( x ); </w:t>
      </w:r>
      <w:r w:rsidRPr="00104670">
        <w:rPr>
          <w:rFonts w:ascii="Verdana" w:eastAsia="宋体" w:hAnsi="Verdana" w:cs="宋体"/>
          <w:color w:val="000000"/>
          <w:kern w:val="0"/>
          <w:szCs w:val="21"/>
        </w:rPr>
        <w:br/>
        <w:t>notify(); </w:t>
      </w:r>
      <w:r w:rsidRPr="00104670">
        <w:rPr>
          <w:rFonts w:ascii="Verdana" w:eastAsia="宋体" w:hAnsi="Verdana" w:cs="宋体"/>
          <w:color w:val="000000"/>
          <w:kern w:val="0"/>
          <w:szCs w:val="21"/>
        </w:rPr>
        <w:br/>
        <w:t>} </w:t>
      </w:r>
      <w:r w:rsidRPr="00104670">
        <w:rPr>
          <w:rFonts w:ascii="Verdana" w:eastAsia="宋体" w:hAnsi="Verdana" w:cs="宋体"/>
          <w:color w:val="000000"/>
          <w:kern w:val="0"/>
          <w:szCs w:val="21"/>
        </w:rPr>
        <w:br/>
        <w:t>}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br/>
        <w:t>public synchronized Object pop() </w:t>
      </w:r>
      <w:r w:rsidRPr="00104670">
        <w:rPr>
          <w:rFonts w:ascii="Verdana" w:eastAsia="宋体" w:hAnsi="Verdana" w:cs="宋体"/>
          <w:color w:val="000000"/>
          <w:kern w:val="0"/>
          <w:szCs w:val="21"/>
        </w:rPr>
        <w:br/>
        <w:t>throws Exception { </w:t>
      </w:r>
      <w:r w:rsidRPr="00104670">
        <w:rPr>
          <w:rFonts w:ascii="Verdana" w:eastAsia="宋体" w:hAnsi="Verdana" w:cs="宋体"/>
          <w:color w:val="000000"/>
          <w:kern w:val="0"/>
          <w:szCs w:val="21"/>
        </w:rPr>
        <w:br/>
        <w:t>synchronized(list) { </w:t>
      </w:r>
      <w:r w:rsidRPr="00104670">
        <w:rPr>
          <w:rFonts w:ascii="Verdana" w:eastAsia="宋体" w:hAnsi="Verdana" w:cs="宋体"/>
          <w:color w:val="000000"/>
          <w:kern w:val="0"/>
          <w:szCs w:val="21"/>
        </w:rPr>
        <w:br/>
        <w:t>if( list.size() &lt;= 0 ) { </w:t>
      </w:r>
      <w:r w:rsidRPr="00104670">
        <w:rPr>
          <w:rFonts w:ascii="Verdana" w:eastAsia="宋体" w:hAnsi="Verdana" w:cs="宋体"/>
          <w:color w:val="000000"/>
          <w:kern w:val="0"/>
          <w:szCs w:val="21"/>
        </w:rPr>
        <w:br/>
        <w:t>wait(); </w:t>
      </w:r>
      <w:r w:rsidRPr="00104670">
        <w:rPr>
          <w:rFonts w:ascii="Verdana" w:eastAsia="宋体" w:hAnsi="Verdana" w:cs="宋体"/>
          <w:color w:val="000000"/>
          <w:kern w:val="0"/>
          <w:szCs w:val="21"/>
        </w:rPr>
        <w:br/>
        <w:t>} </w:t>
      </w:r>
      <w:r w:rsidRPr="00104670">
        <w:rPr>
          <w:rFonts w:ascii="Verdana" w:eastAsia="宋体" w:hAnsi="Verdana" w:cs="宋体"/>
          <w:color w:val="000000"/>
          <w:kern w:val="0"/>
          <w:szCs w:val="21"/>
        </w:rPr>
        <w:br/>
        <w:t>return list.removeLast();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lastRenderedPageBreak/>
        <w:t>} </w:t>
      </w:r>
      <w:r w:rsidRPr="00104670">
        <w:rPr>
          <w:rFonts w:ascii="Verdana" w:eastAsia="宋体" w:hAnsi="Verdana" w:cs="宋体"/>
          <w:color w:val="000000"/>
          <w:kern w:val="0"/>
          <w:szCs w:val="21"/>
        </w:rPr>
        <w:br/>
        <w:t>} </w:t>
      </w:r>
      <w:r w:rsidRPr="00104670">
        <w:rPr>
          <w:rFonts w:ascii="Verdana" w:eastAsia="宋体" w:hAnsi="Verdana" w:cs="宋体"/>
          <w:color w:val="000000"/>
          <w:kern w:val="0"/>
          <w:szCs w:val="21"/>
        </w:rPr>
        <w:br/>
        <w:t>}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br/>
      </w:r>
      <w:r w:rsidRPr="00104670">
        <w:rPr>
          <w:rFonts w:ascii="Verdana" w:eastAsia="宋体" w:hAnsi="Verdana" w:cs="宋体"/>
          <w:b/>
          <w:bCs/>
          <w:color w:val="000000"/>
          <w:kern w:val="0"/>
          <w:szCs w:val="21"/>
        </w:rPr>
        <w:t>解答：</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。请大概描述一下</w:t>
      </w:r>
      <w:r w:rsidRPr="00104670">
        <w:rPr>
          <w:rFonts w:ascii="Verdana" w:eastAsia="宋体" w:hAnsi="Verdana" w:cs="宋体"/>
          <w:color w:val="000000"/>
          <w:kern w:val="0"/>
          <w:szCs w:val="21"/>
        </w:rPr>
        <w:t>Vector</w:t>
      </w:r>
      <w:r w:rsidRPr="00104670">
        <w:rPr>
          <w:rFonts w:ascii="Verdana" w:eastAsia="宋体" w:hAnsi="Verdana" w:cs="宋体"/>
          <w:color w:val="000000"/>
          <w:kern w:val="0"/>
          <w:szCs w:val="21"/>
        </w:rPr>
        <w:t>和</w:t>
      </w:r>
      <w:r w:rsidRPr="00104670">
        <w:rPr>
          <w:rFonts w:ascii="Verdana" w:eastAsia="宋体" w:hAnsi="Verdana" w:cs="宋体"/>
          <w:color w:val="000000"/>
          <w:kern w:val="0"/>
          <w:szCs w:val="21"/>
        </w:rPr>
        <w:t>ArrayList</w:t>
      </w:r>
      <w:r w:rsidRPr="00104670">
        <w:rPr>
          <w:rFonts w:ascii="Verdana" w:eastAsia="宋体" w:hAnsi="Verdana" w:cs="宋体"/>
          <w:color w:val="000000"/>
          <w:kern w:val="0"/>
          <w:szCs w:val="21"/>
        </w:rPr>
        <w:t>的区别，</w:t>
      </w:r>
      <w:r w:rsidRPr="00104670">
        <w:rPr>
          <w:rFonts w:ascii="Verdana" w:eastAsia="宋体" w:hAnsi="Verdana" w:cs="宋体"/>
          <w:color w:val="000000"/>
          <w:kern w:val="0"/>
          <w:szCs w:val="21"/>
        </w:rPr>
        <w:t>Hashtable</w:t>
      </w:r>
      <w:r w:rsidRPr="00104670">
        <w:rPr>
          <w:rFonts w:ascii="Verdana" w:eastAsia="宋体" w:hAnsi="Verdana" w:cs="宋体"/>
          <w:color w:val="000000"/>
          <w:kern w:val="0"/>
          <w:szCs w:val="21"/>
        </w:rPr>
        <w:t>和</w:t>
      </w:r>
      <w:r w:rsidRPr="00104670">
        <w:rPr>
          <w:rFonts w:ascii="Verdana" w:eastAsia="宋体" w:hAnsi="Verdana" w:cs="宋体"/>
          <w:color w:val="000000"/>
          <w:kern w:val="0"/>
          <w:szCs w:val="21"/>
        </w:rPr>
        <w:t>HashMap</w:t>
      </w:r>
      <w:r w:rsidRPr="00104670">
        <w:rPr>
          <w:rFonts w:ascii="Verdana" w:eastAsia="宋体" w:hAnsi="Verdana" w:cs="宋体"/>
          <w:color w:val="000000"/>
          <w:kern w:val="0"/>
          <w:szCs w:val="21"/>
        </w:rPr>
        <w:t>的区别。</w:t>
      </w:r>
      <w:r w:rsidRPr="00104670">
        <w:rPr>
          <w:rFonts w:ascii="Verdana" w:eastAsia="宋体" w:hAnsi="Verdana" w:cs="宋体"/>
          <w:color w:val="000000"/>
          <w:kern w:val="0"/>
          <w:szCs w:val="21"/>
        </w:rPr>
        <w:t>(5)</w:t>
      </w:r>
      <w:r w:rsidRPr="00104670">
        <w:rPr>
          <w:rFonts w:ascii="Verdana" w:eastAsia="宋体" w:hAnsi="Verdana" w:cs="宋体"/>
          <w:color w:val="000000"/>
          <w:kern w:val="0"/>
          <w:szCs w:val="21"/>
        </w:rPr>
        <w:t>线程安全与否</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br/>
        <w:t>2</w:t>
      </w:r>
      <w:r w:rsidRPr="00104670">
        <w:rPr>
          <w:rFonts w:ascii="Verdana" w:eastAsia="宋体" w:hAnsi="Verdana" w:cs="宋体"/>
          <w:color w:val="000000"/>
          <w:kern w:val="0"/>
          <w:szCs w:val="21"/>
        </w:rPr>
        <w:t>。请问你在什么情况下会在你的</w:t>
      </w:r>
      <w:r w:rsidRPr="00104670">
        <w:rPr>
          <w:rFonts w:ascii="Verdana" w:eastAsia="宋体" w:hAnsi="Verdana" w:cs="宋体"/>
          <w:color w:val="000000"/>
          <w:kern w:val="0"/>
          <w:szCs w:val="21"/>
        </w:rPr>
        <w:t>JAVA</w:t>
      </w:r>
      <w:r w:rsidRPr="00104670">
        <w:rPr>
          <w:rFonts w:ascii="Verdana" w:eastAsia="宋体" w:hAnsi="Verdana" w:cs="宋体"/>
          <w:color w:val="000000"/>
          <w:kern w:val="0"/>
          <w:szCs w:val="21"/>
        </w:rPr>
        <w:t>代码中使用可序列化？</w:t>
      </w:r>
      <w:r w:rsidRPr="00104670">
        <w:rPr>
          <w:rFonts w:ascii="Verdana" w:eastAsia="宋体" w:hAnsi="Verdana" w:cs="宋体"/>
          <w:color w:val="000000"/>
          <w:kern w:val="0"/>
          <w:szCs w:val="21"/>
        </w:rPr>
        <w:t>(5)cluster</w:t>
      </w:r>
      <w:r w:rsidRPr="00104670">
        <w:rPr>
          <w:rFonts w:ascii="Verdana" w:eastAsia="宋体" w:hAnsi="Verdana" w:cs="宋体"/>
          <w:color w:val="000000"/>
          <w:kern w:val="0"/>
          <w:szCs w:val="21"/>
        </w:rPr>
        <w:t>中</w:t>
      </w:r>
      <w:r w:rsidRPr="00104670">
        <w:rPr>
          <w:rFonts w:ascii="Verdana" w:eastAsia="宋体" w:hAnsi="Verdana" w:cs="宋体"/>
          <w:color w:val="000000"/>
          <w:kern w:val="0"/>
          <w:szCs w:val="21"/>
        </w:rPr>
        <w:t>session</w:t>
      </w:r>
      <w:r w:rsidRPr="00104670">
        <w:rPr>
          <w:rFonts w:ascii="Verdana" w:eastAsia="宋体" w:hAnsi="Verdana" w:cs="宋体"/>
          <w:color w:val="000000"/>
          <w:kern w:val="0"/>
          <w:szCs w:val="21"/>
        </w:rPr>
        <w:t>复制</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缓存</w:t>
      </w:r>
      <w:r w:rsidRPr="00104670">
        <w:rPr>
          <w:rFonts w:ascii="Verdana" w:eastAsia="宋体" w:hAnsi="Verdana" w:cs="宋体"/>
          <w:color w:val="000000"/>
          <w:kern w:val="0"/>
          <w:szCs w:val="21"/>
        </w:rPr>
        <w:t>persist</w:t>
      </w:r>
      <w:r w:rsidRPr="00104670">
        <w:rPr>
          <w:rFonts w:ascii="Verdana" w:eastAsia="宋体" w:hAnsi="Verdana" w:cs="宋体"/>
          <w:color w:val="000000"/>
          <w:kern w:val="0"/>
          <w:szCs w:val="21"/>
        </w:rPr>
        <w:t>与</w:t>
      </w:r>
      <w:r w:rsidRPr="00104670">
        <w:rPr>
          <w:rFonts w:ascii="Verdana" w:eastAsia="宋体" w:hAnsi="Verdana" w:cs="宋体"/>
          <w:color w:val="000000"/>
          <w:kern w:val="0"/>
          <w:szCs w:val="21"/>
        </w:rPr>
        <w:t>reload</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为什么放到</w:t>
      </w:r>
      <w:r w:rsidRPr="00104670">
        <w:rPr>
          <w:rFonts w:ascii="Verdana" w:eastAsia="宋体" w:hAnsi="Verdana" w:cs="宋体"/>
          <w:color w:val="000000"/>
          <w:kern w:val="0"/>
          <w:szCs w:val="21"/>
        </w:rPr>
        <w:t>HttpSession</w:t>
      </w:r>
      <w:r w:rsidRPr="00104670">
        <w:rPr>
          <w:rFonts w:ascii="Verdana" w:eastAsia="宋体" w:hAnsi="Verdana" w:cs="宋体"/>
          <w:color w:val="000000"/>
          <w:kern w:val="0"/>
          <w:szCs w:val="21"/>
        </w:rPr>
        <w:t>中的对象必须要是可序列化的？</w:t>
      </w:r>
      <w:r w:rsidRPr="00104670">
        <w:rPr>
          <w:rFonts w:ascii="Verdana" w:eastAsia="宋体" w:hAnsi="Verdana" w:cs="宋体"/>
          <w:color w:val="000000"/>
          <w:kern w:val="0"/>
          <w:szCs w:val="21"/>
        </w:rPr>
        <w:t>(5)</w:t>
      </w:r>
      <w:r w:rsidRPr="00104670">
        <w:rPr>
          <w:rFonts w:ascii="Verdana" w:eastAsia="宋体" w:hAnsi="Verdana" w:cs="宋体"/>
          <w:color w:val="000000"/>
          <w:kern w:val="0"/>
          <w:szCs w:val="21"/>
        </w:rPr>
        <w:t>没必须</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不过</w:t>
      </w:r>
      <w:r w:rsidRPr="00104670">
        <w:rPr>
          <w:rFonts w:ascii="Verdana" w:eastAsia="宋体" w:hAnsi="Verdana" w:cs="宋体"/>
          <w:color w:val="000000"/>
          <w:kern w:val="0"/>
          <w:szCs w:val="21"/>
        </w:rPr>
        <w:t>session</w:t>
      </w:r>
      <w:r w:rsidRPr="00104670">
        <w:rPr>
          <w:rFonts w:ascii="Verdana" w:eastAsia="宋体" w:hAnsi="Verdana" w:cs="宋体"/>
          <w:color w:val="000000"/>
          <w:kern w:val="0"/>
          <w:szCs w:val="21"/>
        </w:rPr>
        <w:t>反序列化过程会导致对象不可用</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br/>
        <w:t>3</w:t>
      </w:r>
      <w:r w:rsidRPr="00104670">
        <w:rPr>
          <w:rFonts w:ascii="Verdana" w:eastAsia="宋体" w:hAnsi="Verdana" w:cs="宋体"/>
          <w:color w:val="000000"/>
          <w:kern w:val="0"/>
          <w:szCs w:val="21"/>
        </w:rPr>
        <w:t>。为什么在重写了</w:t>
      </w:r>
      <w:r w:rsidRPr="00104670">
        <w:rPr>
          <w:rFonts w:ascii="Verdana" w:eastAsia="宋体" w:hAnsi="Verdana" w:cs="宋体"/>
          <w:color w:val="000000"/>
          <w:kern w:val="0"/>
          <w:szCs w:val="21"/>
        </w:rPr>
        <w:t>equals()</w:t>
      </w:r>
      <w:r w:rsidRPr="00104670">
        <w:rPr>
          <w:rFonts w:ascii="Verdana" w:eastAsia="宋体" w:hAnsi="Verdana" w:cs="宋体"/>
          <w:color w:val="000000"/>
          <w:kern w:val="0"/>
          <w:szCs w:val="21"/>
        </w:rPr>
        <w:t>方法之后也必须重写</w:t>
      </w:r>
      <w:r w:rsidRPr="00104670">
        <w:rPr>
          <w:rFonts w:ascii="Verdana" w:eastAsia="宋体" w:hAnsi="Verdana" w:cs="宋体"/>
          <w:color w:val="000000"/>
          <w:kern w:val="0"/>
          <w:szCs w:val="21"/>
        </w:rPr>
        <w:t>hashCode()</w:t>
      </w:r>
      <w:r w:rsidRPr="00104670">
        <w:rPr>
          <w:rFonts w:ascii="Verdana" w:eastAsia="宋体" w:hAnsi="Verdana" w:cs="宋体"/>
          <w:color w:val="000000"/>
          <w:kern w:val="0"/>
          <w:szCs w:val="21"/>
        </w:rPr>
        <w:t>方法？</w:t>
      </w:r>
      <w:r w:rsidRPr="00104670">
        <w:rPr>
          <w:rFonts w:ascii="Verdana" w:eastAsia="宋体" w:hAnsi="Verdana" w:cs="宋体"/>
          <w:color w:val="000000"/>
          <w:kern w:val="0"/>
          <w:szCs w:val="21"/>
        </w:rPr>
        <w:t>(10)API</w:t>
      </w:r>
      <w:r w:rsidRPr="00104670">
        <w:rPr>
          <w:rFonts w:ascii="Verdana" w:eastAsia="宋体" w:hAnsi="Verdana" w:cs="宋体"/>
          <w:color w:val="000000"/>
          <w:kern w:val="0"/>
          <w:szCs w:val="21"/>
        </w:rPr>
        <w:t>规范</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br/>
        <w:t>4</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sleep()</w:t>
      </w:r>
      <w:r w:rsidRPr="00104670">
        <w:rPr>
          <w:rFonts w:ascii="Verdana" w:eastAsia="宋体" w:hAnsi="Verdana" w:cs="宋体"/>
          <w:color w:val="000000"/>
          <w:kern w:val="0"/>
          <w:szCs w:val="21"/>
        </w:rPr>
        <w:t>和</w:t>
      </w:r>
      <w:r w:rsidRPr="00104670">
        <w:rPr>
          <w:rFonts w:ascii="Verdana" w:eastAsia="宋体" w:hAnsi="Verdana" w:cs="宋体"/>
          <w:color w:val="000000"/>
          <w:kern w:val="0"/>
          <w:szCs w:val="21"/>
        </w:rPr>
        <w:t>wait()</w:t>
      </w:r>
      <w:r w:rsidRPr="00104670">
        <w:rPr>
          <w:rFonts w:ascii="Verdana" w:eastAsia="宋体" w:hAnsi="Verdana" w:cs="宋体"/>
          <w:color w:val="000000"/>
          <w:kern w:val="0"/>
          <w:szCs w:val="21"/>
        </w:rPr>
        <w:t>有什么区别？</w:t>
      </w:r>
      <w:r w:rsidRPr="00104670">
        <w:rPr>
          <w:rFonts w:ascii="Verdana" w:eastAsia="宋体" w:hAnsi="Verdana" w:cs="宋体"/>
          <w:color w:val="000000"/>
          <w:kern w:val="0"/>
          <w:szCs w:val="21"/>
        </w:rPr>
        <w:t>(10)</w:t>
      </w:r>
      <w:r w:rsidRPr="00104670">
        <w:rPr>
          <w:rFonts w:ascii="Verdana" w:eastAsia="宋体" w:hAnsi="Verdana" w:cs="宋体"/>
          <w:color w:val="000000"/>
          <w:kern w:val="0"/>
          <w:szCs w:val="21"/>
        </w:rPr>
        <w:t>前者占用</w:t>
      </w:r>
      <w:r w:rsidRPr="00104670">
        <w:rPr>
          <w:rFonts w:ascii="Verdana" w:eastAsia="宋体" w:hAnsi="Verdana" w:cs="宋体"/>
          <w:color w:val="000000"/>
          <w:kern w:val="0"/>
          <w:szCs w:val="21"/>
        </w:rPr>
        <w:t>CPU,</w:t>
      </w:r>
      <w:r w:rsidRPr="00104670">
        <w:rPr>
          <w:rFonts w:ascii="Verdana" w:eastAsia="宋体" w:hAnsi="Verdana" w:cs="宋体"/>
          <w:color w:val="000000"/>
          <w:kern w:val="0"/>
          <w:szCs w:val="21"/>
        </w:rPr>
        <w:t>后者空闲</w:t>
      </w:r>
      <w:r w:rsidRPr="00104670">
        <w:rPr>
          <w:rFonts w:ascii="Verdana" w:eastAsia="宋体" w:hAnsi="Verdana" w:cs="宋体"/>
          <w:color w:val="000000"/>
          <w:kern w:val="0"/>
          <w:szCs w:val="21"/>
        </w:rPr>
        <w:t>CPU</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br/>
        <w:t>5</w:t>
      </w:r>
      <w:r w:rsidRPr="00104670">
        <w:rPr>
          <w:rFonts w:ascii="Verdana" w:eastAsia="宋体" w:hAnsi="Verdana" w:cs="宋体"/>
          <w:color w:val="000000"/>
          <w:kern w:val="0"/>
          <w:szCs w:val="21"/>
        </w:rPr>
        <w:t>。编程题：用最有效率的方法算出</w:t>
      </w:r>
      <w:r w:rsidRPr="00104670">
        <w:rPr>
          <w:rFonts w:ascii="Verdana" w:eastAsia="宋体" w:hAnsi="Verdana" w:cs="宋体"/>
          <w:color w:val="000000"/>
          <w:kern w:val="0"/>
          <w:szCs w:val="21"/>
        </w:rPr>
        <w:t>2</w:t>
      </w:r>
      <w:r w:rsidRPr="00104670">
        <w:rPr>
          <w:rFonts w:ascii="Verdana" w:eastAsia="宋体" w:hAnsi="Verdana" w:cs="宋体"/>
          <w:color w:val="000000"/>
          <w:kern w:val="0"/>
          <w:szCs w:val="21"/>
        </w:rPr>
        <w:t>乘以</w:t>
      </w:r>
      <w:r w:rsidRPr="00104670">
        <w:rPr>
          <w:rFonts w:ascii="Verdana" w:eastAsia="宋体" w:hAnsi="Verdana" w:cs="宋体"/>
          <w:color w:val="000000"/>
          <w:kern w:val="0"/>
          <w:szCs w:val="21"/>
        </w:rPr>
        <w:t>17</w:t>
      </w:r>
      <w:r w:rsidRPr="00104670">
        <w:rPr>
          <w:rFonts w:ascii="Verdana" w:eastAsia="宋体" w:hAnsi="Verdana" w:cs="宋体"/>
          <w:color w:val="000000"/>
          <w:kern w:val="0"/>
          <w:szCs w:val="21"/>
        </w:rPr>
        <w:t>等于多少？</w:t>
      </w:r>
      <w:r w:rsidRPr="00104670">
        <w:rPr>
          <w:rFonts w:ascii="Verdana" w:eastAsia="宋体" w:hAnsi="Verdana" w:cs="宋体"/>
          <w:color w:val="000000"/>
          <w:kern w:val="0"/>
          <w:szCs w:val="21"/>
        </w:rPr>
        <w:t>(5)17&gt;&gt;1</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br/>
        <w:t>6</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JAVA</w:t>
      </w:r>
      <w:r w:rsidRPr="00104670">
        <w:rPr>
          <w:rFonts w:ascii="Verdana" w:eastAsia="宋体" w:hAnsi="Verdana" w:cs="宋体"/>
          <w:color w:val="000000"/>
          <w:kern w:val="0"/>
          <w:szCs w:val="21"/>
        </w:rPr>
        <w:t>是不是没有内存泄漏问题？看下面的代码片段，并指出这些代码隐藏的问题。</w:t>
      </w:r>
      <w:r w:rsidRPr="00104670">
        <w:rPr>
          <w:rFonts w:ascii="Verdana" w:eastAsia="宋体" w:hAnsi="Verdana" w:cs="宋体"/>
          <w:color w:val="000000"/>
          <w:kern w:val="0"/>
          <w:szCs w:val="21"/>
        </w:rPr>
        <w:t>(10)</w:t>
      </w:r>
      <w:r w:rsidRPr="00104670">
        <w:rPr>
          <w:rFonts w:ascii="Verdana" w:eastAsia="宋体" w:hAnsi="Verdana" w:cs="宋体"/>
          <w:color w:val="000000"/>
          <w:kern w:val="0"/>
          <w:szCs w:val="21"/>
        </w:rPr>
        <w:t>不是</w:t>
      </w:r>
      <w:r w:rsidRPr="00104670">
        <w:rPr>
          <w:rFonts w:ascii="Verdana" w:eastAsia="宋体" w:hAnsi="Verdana" w:cs="宋体"/>
          <w:color w:val="000000"/>
          <w:kern w:val="0"/>
          <w:szCs w:val="21"/>
        </w:rPr>
        <w:br/>
        <w:t>...</w:t>
      </w:r>
      <w:r w:rsidRPr="00104670">
        <w:rPr>
          <w:rFonts w:ascii="Verdana" w:eastAsia="宋体" w:hAnsi="Verdana" w:cs="宋体"/>
          <w:color w:val="000000"/>
          <w:kern w:val="0"/>
          <w:szCs w:val="21"/>
        </w:rPr>
        <w:br/>
        <w:t>...</w:t>
      </w:r>
      <w:r w:rsidRPr="00104670">
        <w:rPr>
          <w:rFonts w:ascii="Verdana" w:eastAsia="宋体" w:hAnsi="Verdana" w:cs="宋体"/>
          <w:color w:val="000000"/>
          <w:kern w:val="0"/>
          <w:szCs w:val="21"/>
        </w:rPr>
        <w:t>没发现内存泄漏的问题</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br/>
        <w:t>7</w:t>
      </w:r>
      <w:r w:rsidRPr="00104670">
        <w:rPr>
          <w:rFonts w:ascii="Verdana" w:eastAsia="宋体" w:hAnsi="Verdana" w:cs="宋体"/>
          <w:color w:val="000000"/>
          <w:kern w:val="0"/>
          <w:szCs w:val="21"/>
        </w:rPr>
        <w:t>。请阐述一下你对</w:t>
      </w:r>
      <w:r w:rsidRPr="00104670">
        <w:rPr>
          <w:rFonts w:ascii="Verdana" w:eastAsia="宋体" w:hAnsi="Verdana" w:cs="宋体"/>
          <w:color w:val="000000"/>
          <w:kern w:val="0"/>
          <w:szCs w:val="21"/>
        </w:rPr>
        <w:t>JAVA</w:t>
      </w:r>
      <w:r w:rsidRPr="00104670">
        <w:rPr>
          <w:rFonts w:ascii="Verdana" w:eastAsia="宋体" w:hAnsi="Verdana" w:cs="宋体"/>
          <w:color w:val="000000"/>
          <w:kern w:val="0"/>
          <w:szCs w:val="21"/>
        </w:rPr>
        <w:t>多线程中</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锁</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的概念的理解。</w:t>
      </w:r>
      <w:r w:rsidRPr="00104670">
        <w:rPr>
          <w:rFonts w:ascii="Verdana" w:eastAsia="宋体" w:hAnsi="Verdana" w:cs="宋体"/>
          <w:color w:val="000000"/>
          <w:kern w:val="0"/>
          <w:szCs w:val="21"/>
        </w:rPr>
        <w:t>(10)</w:t>
      </w:r>
      <w:r w:rsidRPr="00104670">
        <w:rPr>
          <w:rFonts w:ascii="Verdana" w:eastAsia="宋体" w:hAnsi="Verdana" w:cs="宋体"/>
          <w:color w:val="000000"/>
          <w:kern w:val="0"/>
          <w:szCs w:val="21"/>
        </w:rPr>
        <w:t>同步因子</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在某段代码上增加同步因子</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那么整个</w:t>
      </w:r>
      <w:r w:rsidRPr="00104670">
        <w:rPr>
          <w:rFonts w:ascii="Verdana" w:eastAsia="宋体" w:hAnsi="Verdana" w:cs="宋体"/>
          <w:color w:val="000000"/>
          <w:kern w:val="0"/>
          <w:szCs w:val="21"/>
        </w:rPr>
        <w:t>JVM</w:t>
      </w:r>
      <w:r w:rsidRPr="00104670">
        <w:rPr>
          <w:rFonts w:ascii="Verdana" w:eastAsia="宋体" w:hAnsi="Verdana" w:cs="宋体"/>
          <w:color w:val="000000"/>
          <w:kern w:val="0"/>
          <w:szCs w:val="21"/>
        </w:rPr>
        <w:t>内部只能最多有一个线程执行这段</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其余的线程按</w:t>
      </w:r>
      <w:r w:rsidRPr="00104670">
        <w:rPr>
          <w:rFonts w:ascii="Verdana" w:eastAsia="宋体" w:hAnsi="Verdana" w:cs="宋体"/>
          <w:color w:val="000000"/>
          <w:kern w:val="0"/>
          <w:szCs w:val="21"/>
        </w:rPr>
        <w:t>FIFO</w:t>
      </w:r>
      <w:r w:rsidRPr="00104670">
        <w:rPr>
          <w:rFonts w:ascii="Verdana" w:eastAsia="宋体" w:hAnsi="Verdana" w:cs="宋体"/>
          <w:color w:val="000000"/>
          <w:kern w:val="0"/>
          <w:szCs w:val="21"/>
        </w:rPr>
        <w:t>方式等待执行</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br/>
        <w:t>8</w:t>
      </w:r>
      <w:r w:rsidRPr="00104670">
        <w:rPr>
          <w:rFonts w:ascii="Verdana" w:eastAsia="宋体" w:hAnsi="Verdana" w:cs="宋体"/>
          <w:color w:val="000000"/>
          <w:kern w:val="0"/>
          <w:szCs w:val="21"/>
        </w:rPr>
        <w:t>。所有的递归实现都可以用循环的方式实现，请描述一下这两种实现方式各自的优劣。</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并举例说明在什么情况下可以使用递归，而在什么情况下只能使用循环而不能使用递归？</w:t>
      </w:r>
      <w:r w:rsidRPr="00104670">
        <w:rPr>
          <w:rFonts w:ascii="Verdana" w:eastAsia="宋体" w:hAnsi="Verdana" w:cs="宋体"/>
          <w:color w:val="000000"/>
          <w:kern w:val="0"/>
          <w:szCs w:val="21"/>
        </w:rPr>
        <w:t>(5)</w:t>
      </w:r>
      <w:r w:rsidRPr="00104670">
        <w:rPr>
          <w:rFonts w:ascii="Verdana" w:eastAsia="宋体" w:hAnsi="Verdana" w:cs="宋体"/>
          <w:color w:val="000000"/>
          <w:kern w:val="0"/>
          <w:szCs w:val="21"/>
        </w:rPr>
        <w:t>没发现所有的递归都可以用循环实现的</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尤其是那种不知道循环重数的递归算法</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递归的优点是简炼</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抽象性好</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循环则更直观</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递归一般用于处理一级事务能转化成更简的二级事务的操作</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归纳不出二级事务或者二级事务更复杂的情况不能用</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br/>
        <w:t>9</w:t>
      </w:r>
      <w:r w:rsidRPr="00104670">
        <w:rPr>
          <w:rFonts w:ascii="Verdana" w:eastAsia="宋体" w:hAnsi="Verdana" w:cs="宋体"/>
          <w:color w:val="000000"/>
          <w:kern w:val="0"/>
          <w:szCs w:val="21"/>
        </w:rPr>
        <w:t>。请简要讲一下你对测试驱动开发（</w:t>
      </w:r>
      <w:r w:rsidRPr="00104670">
        <w:rPr>
          <w:rFonts w:ascii="Verdana" w:eastAsia="宋体" w:hAnsi="Verdana" w:cs="宋体"/>
          <w:color w:val="000000"/>
          <w:kern w:val="0"/>
          <w:szCs w:val="21"/>
        </w:rPr>
        <w:t>TDD</w:t>
      </w:r>
      <w:r w:rsidRPr="00104670">
        <w:rPr>
          <w:rFonts w:ascii="Verdana" w:eastAsia="宋体" w:hAnsi="Verdana" w:cs="宋体"/>
          <w:color w:val="000000"/>
          <w:kern w:val="0"/>
          <w:szCs w:val="21"/>
        </w:rPr>
        <w:t>）的认识。</w:t>
      </w:r>
      <w:r w:rsidRPr="00104670">
        <w:rPr>
          <w:rFonts w:ascii="Verdana" w:eastAsia="宋体" w:hAnsi="Verdana" w:cs="宋体"/>
          <w:color w:val="000000"/>
          <w:kern w:val="0"/>
          <w:szCs w:val="21"/>
        </w:rPr>
        <w:t>(10)</w:t>
      </w:r>
      <w:r w:rsidRPr="00104670">
        <w:rPr>
          <w:rFonts w:ascii="Verdana" w:eastAsia="宋体" w:hAnsi="Verdana" w:cs="宋体"/>
          <w:color w:val="000000"/>
          <w:kern w:val="0"/>
          <w:szCs w:val="21"/>
        </w:rPr>
        <w:t>不认识</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lastRenderedPageBreak/>
        <w:br/>
        <w:t>10</w:t>
      </w:r>
      <w:r w:rsidRPr="00104670">
        <w:rPr>
          <w:rFonts w:ascii="Verdana" w:eastAsia="宋体" w:hAnsi="Verdana" w:cs="宋体"/>
          <w:color w:val="000000"/>
          <w:kern w:val="0"/>
          <w:szCs w:val="21"/>
        </w:rPr>
        <w:t>。请阐述一下你对</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面向接口编程</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的理解。</w:t>
      </w:r>
      <w:r w:rsidRPr="00104670">
        <w:rPr>
          <w:rFonts w:ascii="Verdana" w:eastAsia="宋体" w:hAnsi="Verdana" w:cs="宋体"/>
          <w:color w:val="000000"/>
          <w:kern w:val="0"/>
          <w:szCs w:val="21"/>
        </w:rPr>
        <w:t>(10)1,</w:t>
      </w:r>
      <w:r w:rsidRPr="00104670">
        <w:rPr>
          <w:rFonts w:ascii="Verdana" w:eastAsia="宋体" w:hAnsi="Verdana" w:cs="宋体"/>
          <w:color w:val="000000"/>
          <w:kern w:val="0"/>
          <w:szCs w:val="21"/>
        </w:rPr>
        <w:t>利于扩展</w:t>
      </w:r>
      <w:r w:rsidRPr="00104670">
        <w:rPr>
          <w:rFonts w:ascii="Verdana" w:eastAsia="宋体" w:hAnsi="Verdana" w:cs="宋体"/>
          <w:color w:val="000000"/>
          <w:kern w:val="0"/>
          <w:szCs w:val="21"/>
        </w:rPr>
        <w:t>;2,</w:t>
      </w:r>
      <w:r w:rsidRPr="00104670">
        <w:rPr>
          <w:rFonts w:ascii="Verdana" w:eastAsia="宋体" w:hAnsi="Verdana" w:cs="宋体"/>
          <w:color w:val="000000"/>
          <w:kern w:val="0"/>
          <w:szCs w:val="21"/>
        </w:rPr>
        <w:t>暴露更少的方法</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br/>
        <w:t>11</w:t>
      </w:r>
      <w:r w:rsidRPr="00104670">
        <w:rPr>
          <w:rFonts w:ascii="Verdana" w:eastAsia="宋体" w:hAnsi="Verdana" w:cs="宋体"/>
          <w:color w:val="000000"/>
          <w:kern w:val="0"/>
          <w:szCs w:val="21"/>
        </w:rPr>
        <w:t>。在</w:t>
      </w:r>
      <w:r w:rsidRPr="00104670">
        <w:rPr>
          <w:rFonts w:ascii="Verdana" w:eastAsia="宋体" w:hAnsi="Verdana" w:cs="宋体"/>
          <w:color w:val="000000"/>
          <w:kern w:val="0"/>
          <w:szCs w:val="21"/>
        </w:rPr>
        <w:t>J2EE</w:t>
      </w:r>
      <w:r w:rsidRPr="00104670">
        <w:rPr>
          <w:rFonts w:ascii="Verdana" w:eastAsia="宋体" w:hAnsi="Verdana" w:cs="宋体"/>
          <w:color w:val="000000"/>
          <w:kern w:val="0"/>
          <w:szCs w:val="21"/>
        </w:rPr>
        <w:t>中有一个</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容器（</w:t>
      </w:r>
      <w:r w:rsidRPr="00104670">
        <w:rPr>
          <w:rFonts w:ascii="Verdana" w:eastAsia="宋体" w:hAnsi="Verdana" w:cs="宋体"/>
          <w:color w:val="000000"/>
          <w:kern w:val="0"/>
          <w:szCs w:val="21"/>
        </w:rPr>
        <w:t>Container</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的概念，不管是</w:t>
      </w:r>
      <w:r w:rsidRPr="00104670">
        <w:rPr>
          <w:rFonts w:ascii="Verdana" w:eastAsia="宋体" w:hAnsi="Verdana" w:cs="宋体"/>
          <w:color w:val="000000"/>
          <w:kern w:val="0"/>
          <w:szCs w:val="21"/>
        </w:rPr>
        <w:t>EJB</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PICO</w:t>
      </w:r>
      <w:r w:rsidRPr="00104670">
        <w:rPr>
          <w:rFonts w:ascii="Verdana" w:eastAsia="宋体" w:hAnsi="Verdana" w:cs="宋体"/>
          <w:color w:val="000000"/>
          <w:kern w:val="0"/>
          <w:szCs w:val="21"/>
        </w:rPr>
        <w:t>还是</w:t>
      </w:r>
      <w:r w:rsidRPr="00104670">
        <w:rPr>
          <w:rFonts w:ascii="Verdana" w:eastAsia="宋体" w:hAnsi="Verdana" w:cs="宋体"/>
          <w:color w:val="000000"/>
          <w:kern w:val="0"/>
          <w:szCs w:val="21"/>
        </w:rPr>
        <w:t>Spring</w:t>
      </w:r>
      <w:r w:rsidRPr="00104670">
        <w:rPr>
          <w:rFonts w:ascii="Verdana" w:eastAsia="宋体" w:hAnsi="Verdana" w:cs="宋体"/>
          <w:color w:val="000000"/>
          <w:kern w:val="0"/>
          <w:szCs w:val="21"/>
        </w:rPr>
        <w:t>都有他们</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各自实现的容器，受容器管理的组件会具有有生命周期的特性，请问，为什么需要容器？</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它的好处在哪里？它会带来什么样的问题？</w:t>
      </w:r>
      <w:r w:rsidRPr="00104670">
        <w:rPr>
          <w:rFonts w:ascii="Verdana" w:eastAsia="宋体" w:hAnsi="Verdana" w:cs="宋体"/>
          <w:color w:val="000000"/>
          <w:kern w:val="0"/>
          <w:szCs w:val="21"/>
        </w:rPr>
        <w:t>(15)</w:t>
      </w:r>
      <w:r w:rsidRPr="00104670">
        <w:rPr>
          <w:rFonts w:ascii="Verdana" w:eastAsia="宋体" w:hAnsi="Verdana" w:cs="宋体"/>
          <w:color w:val="000000"/>
          <w:kern w:val="0"/>
          <w:szCs w:val="21"/>
        </w:rPr>
        <w:t>组件化</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框架设计</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br/>
        <w:t>12</w:t>
      </w:r>
      <w:r w:rsidRPr="00104670">
        <w:rPr>
          <w:rFonts w:ascii="Verdana" w:eastAsia="宋体" w:hAnsi="Verdana" w:cs="宋体"/>
          <w:color w:val="000000"/>
          <w:kern w:val="0"/>
          <w:szCs w:val="21"/>
        </w:rPr>
        <w:t>。请阐述一下你对</w:t>
      </w:r>
      <w:r w:rsidRPr="00104670">
        <w:rPr>
          <w:rFonts w:ascii="Verdana" w:eastAsia="宋体" w:hAnsi="Verdana" w:cs="宋体"/>
          <w:color w:val="000000"/>
          <w:kern w:val="0"/>
          <w:szCs w:val="21"/>
        </w:rPr>
        <w:t>IOC</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Inversion of Control</w:t>
      </w:r>
      <w:r w:rsidRPr="00104670">
        <w:rPr>
          <w:rFonts w:ascii="Verdana" w:eastAsia="宋体" w:hAnsi="Verdana" w:cs="宋体"/>
          <w:color w:val="000000"/>
          <w:kern w:val="0"/>
          <w:szCs w:val="21"/>
        </w:rPr>
        <w:t>）的理解。（可以以</w:t>
      </w:r>
      <w:r w:rsidRPr="00104670">
        <w:rPr>
          <w:rFonts w:ascii="Verdana" w:eastAsia="宋体" w:hAnsi="Verdana" w:cs="宋体"/>
          <w:color w:val="000000"/>
          <w:kern w:val="0"/>
          <w:szCs w:val="21"/>
        </w:rPr>
        <w:t>PICO</w:t>
      </w:r>
      <w:r w:rsidRPr="00104670">
        <w:rPr>
          <w:rFonts w:ascii="Verdana" w:eastAsia="宋体" w:hAnsi="Verdana" w:cs="宋体"/>
          <w:color w:val="000000"/>
          <w:kern w:val="0"/>
          <w:szCs w:val="21"/>
        </w:rPr>
        <w:t>和</w:t>
      </w:r>
      <w:r w:rsidRPr="00104670">
        <w:rPr>
          <w:rFonts w:ascii="Verdana" w:eastAsia="宋体" w:hAnsi="Verdana" w:cs="宋体"/>
          <w:color w:val="000000"/>
          <w:kern w:val="0"/>
          <w:szCs w:val="21"/>
        </w:rPr>
        <w:t>Spring</w:t>
      </w:r>
      <w:r w:rsidRPr="00104670">
        <w:rPr>
          <w:rFonts w:ascii="Verdana" w:eastAsia="宋体" w:hAnsi="Verdana" w:cs="宋体"/>
          <w:color w:val="000000"/>
          <w:kern w:val="0"/>
          <w:szCs w:val="21"/>
        </w:rPr>
        <w:t>的</w:t>
      </w:r>
      <w:r w:rsidRPr="00104670">
        <w:rPr>
          <w:rFonts w:ascii="Verdana" w:eastAsia="宋体" w:hAnsi="Verdana" w:cs="宋体"/>
          <w:color w:val="000000"/>
          <w:kern w:val="0"/>
          <w:szCs w:val="21"/>
        </w:rPr>
        <w:t>IOC</w:t>
      </w:r>
      <w:r w:rsidRPr="00104670">
        <w:rPr>
          <w:rFonts w:ascii="Verdana" w:eastAsia="宋体" w:hAnsi="Verdana" w:cs="宋体"/>
          <w:color w:val="000000"/>
          <w:kern w:val="0"/>
          <w:szCs w:val="21"/>
        </w:rPr>
        <w:t>作为例子说明他们在实现上各自的特点）</w:t>
      </w:r>
      <w:r w:rsidRPr="00104670">
        <w:rPr>
          <w:rFonts w:ascii="Verdana" w:eastAsia="宋体" w:hAnsi="Verdana" w:cs="宋体"/>
          <w:color w:val="000000"/>
          <w:kern w:val="0"/>
          <w:szCs w:val="21"/>
        </w:rPr>
        <w:t>(10)</w:t>
      </w:r>
      <w:r w:rsidRPr="00104670">
        <w:rPr>
          <w:rFonts w:ascii="Verdana" w:eastAsia="宋体" w:hAnsi="Verdana" w:cs="宋体"/>
          <w:color w:val="000000"/>
          <w:kern w:val="0"/>
          <w:szCs w:val="21"/>
        </w:rPr>
        <w:t>不理解</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br/>
        <w:t>13</w:t>
      </w:r>
      <w:r w:rsidRPr="00104670">
        <w:rPr>
          <w:rFonts w:ascii="Verdana" w:eastAsia="宋体" w:hAnsi="Verdana" w:cs="宋体"/>
          <w:color w:val="000000"/>
          <w:kern w:val="0"/>
          <w:szCs w:val="21"/>
        </w:rPr>
        <w:t>。下面的代码在绝大部分时间内都运行得很正常，请问在什么情况下会出现问题？问题的根源在哪里？</w:t>
      </w:r>
      <w:r w:rsidRPr="00104670">
        <w:rPr>
          <w:rFonts w:ascii="Verdana" w:eastAsia="宋体" w:hAnsi="Verdana" w:cs="宋体"/>
          <w:color w:val="000000"/>
          <w:kern w:val="0"/>
          <w:szCs w:val="21"/>
        </w:rPr>
        <w:t>(10)wait</w:t>
      </w:r>
      <w:r w:rsidRPr="00104670">
        <w:rPr>
          <w:rFonts w:ascii="Verdana" w:eastAsia="宋体" w:hAnsi="Verdana" w:cs="宋体"/>
          <w:color w:val="000000"/>
          <w:kern w:val="0"/>
          <w:szCs w:val="21"/>
        </w:rPr>
        <w:t>和</w:t>
      </w:r>
      <w:r w:rsidRPr="00104670">
        <w:rPr>
          <w:rFonts w:ascii="Verdana" w:eastAsia="宋体" w:hAnsi="Verdana" w:cs="宋体"/>
          <w:color w:val="000000"/>
          <w:kern w:val="0"/>
          <w:szCs w:val="21"/>
        </w:rPr>
        <w:t>notify</w:t>
      </w:r>
      <w:r w:rsidRPr="00104670">
        <w:rPr>
          <w:rFonts w:ascii="Verdana" w:eastAsia="宋体" w:hAnsi="Verdana" w:cs="宋体"/>
          <w:color w:val="000000"/>
          <w:kern w:val="0"/>
          <w:szCs w:val="21"/>
        </w:rPr>
        <w:t>使用目的不能达到</w:t>
      </w:r>
      <w:r w:rsidRPr="00104670">
        <w:rPr>
          <w:rFonts w:ascii="Verdana" w:eastAsia="宋体" w:hAnsi="Verdana" w:cs="宋体"/>
          <w:color w:val="000000"/>
          <w:kern w:val="0"/>
          <w:szCs w:val="21"/>
        </w:rPr>
        <w:t>,wait()</w:t>
      </w:r>
      <w:r w:rsidRPr="00104670">
        <w:rPr>
          <w:rFonts w:ascii="Verdana" w:eastAsia="宋体" w:hAnsi="Verdana" w:cs="宋体"/>
          <w:color w:val="000000"/>
          <w:kern w:val="0"/>
          <w:szCs w:val="21"/>
        </w:rPr>
        <w:t>的</w:t>
      </w:r>
      <w:r w:rsidRPr="00104670">
        <w:rPr>
          <w:rFonts w:ascii="Verdana" w:eastAsia="宋体" w:hAnsi="Verdana" w:cs="宋体"/>
          <w:color w:val="000000"/>
          <w:kern w:val="0"/>
          <w:szCs w:val="21"/>
        </w:rPr>
        <w:t>obj,</w:t>
      </w:r>
      <w:r w:rsidRPr="00104670">
        <w:rPr>
          <w:rFonts w:ascii="Verdana" w:eastAsia="宋体" w:hAnsi="Verdana" w:cs="宋体"/>
          <w:color w:val="000000"/>
          <w:kern w:val="0"/>
          <w:szCs w:val="21"/>
        </w:rPr>
        <w:t>自身不能</w:t>
      </w:r>
      <w:r w:rsidRPr="00104670">
        <w:rPr>
          <w:rFonts w:ascii="Verdana" w:eastAsia="宋体" w:hAnsi="Verdana" w:cs="宋体"/>
          <w:color w:val="000000"/>
          <w:kern w:val="0"/>
          <w:szCs w:val="21"/>
        </w:rPr>
        <w:t>notify().</w:t>
      </w:r>
      <w:r w:rsidRPr="00104670">
        <w:rPr>
          <w:rFonts w:ascii="Verdana" w:eastAsia="宋体" w:hAnsi="Verdana" w:cs="宋体"/>
          <w:color w:val="000000"/>
          <w:kern w:val="0"/>
          <w:szCs w:val="21"/>
        </w:rPr>
        <w:t>出题人对</w:t>
      </w:r>
      <w:r w:rsidRPr="00104670">
        <w:rPr>
          <w:rFonts w:ascii="Verdana" w:eastAsia="宋体" w:hAnsi="Verdana" w:cs="宋体"/>
          <w:color w:val="000000"/>
          <w:kern w:val="0"/>
          <w:szCs w:val="21"/>
        </w:rPr>
        <w:t>wait</w:t>
      </w:r>
      <w:r w:rsidRPr="00104670">
        <w:rPr>
          <w:rFonts w:ascii="Verdana" w:eastAsia="宋体" w:hAnsi="Verdana" w:cs="宋体"/>
          <w:color w:val="000000"/>
          <w:kern w:val="0"/>
          <w:szCs w:val="21"/>
        </w:rPr>
        <w:t>和</w:t>
      </w:r>
      <w:r w:rsidRPr="00104670">
        <w:rPr>
          <w:rFonts w:ascii="Verdana" w:eastAsia="宋体" w:hAnsi="Verdana" w:cs="宋体"/>
          <w:color w:val="000000"/>
          <w:kern w:val="0"/>
          <w:szCs w:val="21"/>
        </w:rPr>
        <w:t>notify</w:t>
      </w:r>
      <w:r w:rsidRPr="00104670">
        <w:rPr>
          <w:rFonts w:ascii="Verdana" w:eastAsia="宋体" w:hAnsi="Verdana" w:cs="宋体"/>
          <w:color w:val="000000"/>
          <w:kern w:val="0"/>
          <w:szCs w:val="21"/>
        </w:rPr>
        <w:t>机制不够理解</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br/>
        <w:t>import java.util.LinkedList;</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br/>
        <w:t>public class Stack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br/>
        <w:t>LinkedList list = new LinkedList();</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br/>
        <w:t>public synchronized void push(Object x) {</w:t>
      </w:r>
      <w:r w:rsidRPr="00104670">
        <w:rPr>
          <w:rFonts w:ascii="Verdana" w:eastAsia="宋体" w:hAnsi="Verdana" w:cs="宋体"/>
          <w:color w:val="000000"/>
          <w:kern w:val="0"/>
          <w:szCs w:val="21"/>
        </w:rPr>
        <w:br/>
        <w:t>synchronized(list) { </w:t>
      </w:r>
      <w:r w:rsidRPr="00104670">
        <w:rPr>
          <w:rFonts w:ascii="Verdana" w:eastAsia="宋体" w:hAnsi="Verdana" w:cs="宋体"/>
          <w:color w:val="000000"/>
          <w:kern w:val="0"/>
          <w:szCs w:val="21"/>
        </w:rPr>
        <w:br/>
        <w:t>list.addLast( x );</w:t>
      </w:r>
      <w:r w:rsidRPr="00104670">
        <w:rPr>
          <w:rFonts w:ascii="Verdana" w:eastAsia="宋体" w:hAnsi="Verdana" w:cs="宋体"/>
          <w:color w:val="000000"/>
          <w:kern w:val="0"/>
          <w:szCs w:val="21"/>
        </w:rPr>
        <w:br/>
        <w:t>notify();</w:t>
      </w:r>
      <w:r w:rsidRPr="00104670">
        <w:rPr>
          <w:rFonts w:ascii="Verdana" w:eastAsia="宋体" w:hAnsi="Verdana" w:cs="宋体"/>
          <w:color w:val="000000"/>
          <w:kern w:val="0"/>
          <w:szCs w:val="21"/>
        </w:rPr>
        <w:br/>
        <w:t>}</w:t>
      </w:r>
      <w:r w:rsidRPr="00104670">
        <w:rPr>
          <w:rFonts w:ascii="Verdana" w:eastAsia="宋体" w:hAnsi="Verdana" w:cs="宋体"/>
          <w:color w:val="000000"/>
          <w:kern w:val="0"/>
          <w:szCs w:val="21"/>
        </w:rPr>
        <w:br/>
        <w:t>}</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br/>
        <w:t>public synchronized Object pop()</w:t>
      </w:r>
      <w:r w:rsidRPr="00104670">
        <w:rPr>
          <w:rFonts w:ascii="Verdana" w:eastAsia="宋体" w:hAnsi="Verdana" w:cs="宋体"/>
          <w:color w:val="000000"/>
          <w:kern w:val="0"/>
          <w:szCs w:val="21"/>
        </w:rPr>
        <w:br/>
        <w:t>throws Exception { </w:t>
      </w:r>
      <w:r w:rsidRPr="00104670">
        <w:rPr>
          <w:rFonts w:ascii="Verdana" w:eastAsia="宋体" w:hAnsi="Verdana" w:cs="宋体"/>
          <w:color w:val="000000"/>
          <w:kern w:val="0"/>
          <w:szCs w:val="21"/>
        </w:rPr>
        <w:br/>
        <w:t>synchronized(list) { </w:t>
      </w:r>
      <w:r w:rsidRPr="00104670">
        <w:rPr>
          <w:rFonts w:ascii="Verdana" w:eastAsia="宋体" w:hAnsi="Verdana" w:cs="宋体"/>
          <w:color w:val="000000"/>
          <w:kern w:val="0"/>
          <w:szCs w:val="21"/>
        </w:rPr>
        <w:br/>
        <w:t>if( list.size() &lt;= 0 ) {</w:t>
      </w:r>
      <w:r w:rsidRPr="00104670">
        <w:rPr>
          <w:rFonts w:ascii="Verdana" w:eastAsia="宋体" w:hAnsi="Verdana" w:cs="宋体"/>
          <w:color w:val="000000"/>
          <w:kern w:val="0"/>
          <w:szCs w:val="21"/>
        </w:rPr>
        <w:br/>
        <w:t>wait();</w:t>
      </w:r>
      <w:r w:rsidRPr="00104670">
        <w:rPr>
          <w:rFonts w:ascii="Verdana" w:eastAsia="宋体" w:hAnsi="Verdana" w:cs="宋体"/>
          <w:color w:val="000000"/>
          <w:kern w:val="0"/>
          <w:szCs w:val="21"/>
        </w:rPr>
        <w:br/>
        <w:t>}</w:t>
      </w:r>
      <w:r w:rsidRPr="00104670">
        <w:rPr>
          <w:rFonts w:ascii="Verdana" w:eastAsia="宋体" w:hAnsi="Verdana" w:cs="宋体"/>
          <w:color w:val="000000"/>
          <w:kern w:val="0"/>
          <w:szCs w:val="21"/>
        </w:rPr>
        <w:br/>
        <w:t>return list.removeLast();</w:t>
      </w:r>
      <w:r w:rsidRPr="00104670">
        <w:rPr>
          <w:rFonts w:ascii="Verdana" w:eastAsia="宋体" w:hAnsi="Verdana" w:cs="宋体"/>
          <w:color w:val="000000"/>
          <w:kern w:val="0"/>
          <w:szCs w:val="21"/>
        </w:rPr>
        <w:br/>
        <w:t>}</w:t>
      </w:r>
      <w:r w:rsidRPr="00104670">
        <w:rPr>
          <w:rFonts w:ascii="Verdana" w:eastAsia="宋体" w:hAnsi="Verdana" w:cs="宋体"/>
          <w:color w:val="000000"/>
          <w:kern w:val="0"/>
          <w:szCs w:val="21"/>
        </w:rPr>
        <w:br/>
        <w:t>}</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lastRenderedPageBreak/>
        <w:t>}</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你拿了多少分？</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br/>
        <w:t>1</w:t>
      </w:r>
      <w:r w:rsidRPr="00104670">
        <w:rPr>
          <w:rFonts w:ascii="Verdana" w:eastAsia="宋体" w:hAnsi="Verdana" w:cs="宋体"/>
          <w:color w:val="000000"/>
          <w:kern w:val="0"/>
          <w:szCs w:val="21"/>
        </w:rPr>
        <w:t>。请大概描述一下</w:t>
      </w:r>
      <w:r w:rsidRPr="00104670">
        <w:rPr>
          <w:rFonts w:ascii="Verdana" w:eastAsia="宋体" w:hAnsi="Verdana" w:cs="宋体"/>
          <w:color w:val="000000"/>
          <w:kern w:val="0"/>
          <w:szCs w:val="21"/>
        </w:rPr>
        <w:t>Vector</w:t>
      </w:r>
      <w:r w:rsidRPr="00104670">
        <w:rPr>
          <w:rFonts w:ascii="Verdana" w:eastAsia="宋体" w:hAnsi="Verdana" w:cs="宋体"/>
          <w:color w:val="000000"/>
          <w:kern w:val="0"/>
          <w:szCs w:val="21"/>
        </w:rPr>
        <w:t>和</w:t>
      </w:r>
      <w:r w:rsidRPr="00104670">
        <w:rPr>
          <w:rFonts w:ascii="Verdana" w:eastAsia="宋体" w:hAnsi="Verdana" w:cs="宋体"/>
          <w:color w:val="000000"/>
          <w:kern w:val="0"/>
          <w:szCs w:val="21"/>
        </w:rPr>
        <w:t>ArrayList</w:t>
      </w:r>
      <w:r w:rsidRPr="00104670">
        <w:rPr>
          <w:rFonts w:ascii="Verdana" w:eastAsia="宋体" w:hAnsi="Verdana" w:cs="宋体"/>
          <w:color w:val="000000"/>
          <w:kern w:val="0"/>
          <w:szCs w:val="21"/>
        </w:rPr>
        <w:t>的区别，</w:t>
      </w:r>
      <w:r w:rsidRPr="00104670">
        <w:rPr>
          <w:rFonts w:ascii="Verdana" w:eastAsia="宋体" w:hAnsi="Verdana" w:cs="宋体"/>
          <w:color w:val="000000"/>
          <w:kern w:val="0"/>
          <w:szCs w:val="21"/>
        </w:rPr>
        <w:t>Hashtable</w:t>
      </w:r>
      <w:r w:rsidRPr="00104670">
        <w:rPr>
          <w:rFonts w:ascii="Verdana" w:eastAsia="宋体" w:hAnsi="Verdana" w:cs="宋体"/>
          <w:color w:val="000000"/>
          <w:kern w:val="0"/>
          <w:szCs w:val="21"/>
        </w:rPr>
        <w:t>和</w:t>
      </w:r>
      <w:r w:rsidRPr="00104670">
        <w:rPr>
          <w:rFonts w:ascii="Verdana" w:eastAsia="宋体" w:hAnsi="Verdana" w:cs="宋体"/>
          <w:color w:val="000000"/>
          <w:kern w:val="0"/>
          <w:szCs w:val="21"/>
        </w:rPr>
        <w:t>HashMap</w:t>
      </w:r>
      <w:r w:rsidRPr="00104670">
        <w:rPr>
          <w:rFonts w:ascii="Verdana" w:eastAsia="宋体" w:hAnsi="Verdana" w:cs="宋体"/>
          <w:color w:val="000000"/>
          <w:kern w:val="0"/>
          <w:szCs w:val="21"/>
        </w:rPr>
        <w:t>的区别。</w:t>
      </w:r>
      <w:r w:rsidRPr="00104670">
        <w:rPr>
          <w:rFonts w:ascii="Verdana" w:eastAsia="宋体" w:hAnsi="Verdana" w:cs="宋体"/>
          <w:color w:val="000000"/>
          <w:kern w:val="0"/>
          <w:szCs w:val="21"/>
        </w:rPr>
        <w:t>(5)</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br/>
        <w:t>// thread-safe or unsafe, could contain null values or not</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br/>
        <w:t>2</w:t>
      </w:r>
      <w:r w:rsidRPr="00104670">
        <w:rPr>
          <w:rFonts w:ascii="Verdana" w:eastAsia="宋体" w:hAnsi="Verdana" w:cs="宋体"/>
          <w:color w:val="000000"/>
          <w:kern w:val="0"/>
          <w:szCs w:val="21"/>
        </w:rPr>
        <w:t>。请问你在什么情况下会在你的</w:t>
      </w:r>
      <w:r w:rsidRPr="00104670">
        <w:rPr>
          <w:rFonts w:ascii="Verdana" w:eastAsia="宋体" w:hAnsi="Verdana" w:cs="宋体"/>
          <w:color w:val="000000"/>
          <w:kern w:val="0"/>
          <w:szCs w:val="21"/>
        </w:rPr>
        <w:t>JAVA</w:t>
      </w:r>
      <w:r w:rsidRPr="00104670">
        <w:rPr>
          <w:rFonts w:ascii="Verdana" w:eastAsia="宋体" w:hAnsi="Verdana" w:cs="宋体"/>
          <w:color w:val="000000"/>
          <w:kern w:val="0"/>
          <w:szCs w:val="21"/>
        </w:rPr>
        <w:t>代码中使用可序列化？</w:t>
      </w:r>
      <w:r w:rsidRPr="00104670">
        <w:rPr>
          <w:rFonts w:ascii="Verdana" w:eastAsia="宋体" w:hAnsi="Verdana" w:cs="宋体"/>
          <w:color w:val="000000"/>
          <w:kern w:val="0"/>
          <w:szCs w:val="21"/>
        </w:rPr>
        <w:t>(5)</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为什么放到</w:t>
      </w:r>
      <w:r w:rsidRPr="00104670">
        <w:rPr>
          <w:rFonts w:ascii="Verdana" w:eastAsia="宋体" w:hAnsi="Verdana" w:cs="宋体"/>
          <w:color w:val="000000"/>
          <w:kern w:val="0"/>
          <w:szCs w:val="21"/>
        </w:rPr>
        <w:t>HttpSession</w:t>
      </w:r>
      <w:r w:rsidRPr="00104670">
        <w:rPr>
          <w:rFonts w:ascii="Verdana" w:eastAsia="宋体" w:hAnsi="Verdana" w:cs="宋体"/>
          <w:color w:val="000000"/>
          <w:kern w:val="0"/>
          <w:szCs w:val="21"/>
        </w:rPr>
        <w:t>中的对象必须要是可序列化的？</w:t>
      </w:r>
      <w:r w:rsidRPr="00104670">
        <w:rPr>
          <w:rFonts w:ascii="Verdana" w:eastAsia="宋体" w:hAnsi="Verdana" w:cs="宋体"/>
          <w:color w:val="000000"/>
          <w:kern w:val="0"/>
          <w:szCs w:val="21"/>
        </w:rPr>
        <w:t>(5)</w:t>
      </w:r>
      <w:r w:rsidRPr="00104670">
        <w:rPr>
          <w:rFonts w:ascii="Verdana" w:eastAsia="宋体" w:hAnsi="Verdana" w:cs="宋体"/>
          <w:color w:val="000000"/>
          <w:kern w:val="0"/>
          <w:szCs w:val="21"/>
        </w:rPr>
        <w:br/>
      </w:r>
      <w:ins w:id="1" w:author="Unknown">
        <w:r w:rsidRPr="00104670">
          <w:rPr>
            <w:rFonts w:ascii="Verdana" w:eastAsia="宋体" w:hAnsi="Verdana" w:cs="宋体"/>
            <w:color w:val="000000"/>
            <w:kern w:val="0"/>
            <w:szCs w:val="21"/>
          </w:rPr>
          <w:t>// save, communicate</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br/>
          <w:t>3</w:t>
        </w:r>
        <w:r w:rsidRPr="00104670">
          <w:rPr>
            <w:rFonts w:ascii="Verdana" w:eastAsia="宋体" w:hAnsi="Verdana" w:cs="宋体"/>
            <w:color w:val="000000"/>
            <w:kern w:val="0"/>
            <w:szCs w:val="21"/>
          </w:rPr>
          <w:t>。为什么在重写了</w:t>
        </w:r>
        <w:r w:rsidRPr="00104670">
          <w:rPr>
            <w:rFonts w:ascii="Verdana" w:eastAsia="宋体" w:hAnsi="Verdana" w:cs="宋体"/>
            <w:color w:val="000000"/>
            <w:kern w:val="0"/>
            <w:szCs w:val="21"/>
          </w:rPr>
          <w:t>equals()</w:t>
        </w:r>
        <w:r w:rsidRPr="00104670">
          <w:rPr>
            <w:rFonts w:ascii="Verdana" w:eastAsia="宋体" w:hAnsi="Verdana" w:cs="宋体"/>
            <w:color w:val="000000"/>
            <w:kern w:val="0"/>
            <w:szCs w:val="21"/>
          </w:rPr>
          <w:t>方法之后也必须重写</w:t>
        </w:r>
        <w:r w:rsidRPr="00104670">
          <w:rPr>
            <w:rFonts w:ascii="Verdana" w:eastAsia="宋体" w:hAnsi="Verdana" w:cs="宋体"/>
            <w:color w:val="000000"/>
            <w:kern w:val="0"/>
            <w:szCs w:val="21"/>
          </w:rPr>
          <w:t>hashCode()</w:t>
        </w:r>
        <w:r w:rsidRPr="00104670">
          <w:rPr>
            <w:rFonts w:ascii="Verdana" w:eastAsia="宋体" w:hAnsi="Verdana" w:cs="宋体"/>
            <w:color w:val="000000"/>
            <w:kern w:val="0"/>
            <w:szCs w:val="21"/>
          </w:rPr>
          <w:t>方法？</w:t>
        </w:r>
        <w:r w:rsidRPr="00104670">
          <w:rPr>
            <w:rFonts w:ascii="Verdana" w:eastAsia="宋体" w:hAnsi="Verdana" w:cs="宋体"/>
            <w:color w:val="000000"/>
            <w:kern w:val="0"/>
            <w:szCs w:val="21"/>
          </w:rPr>
          <w:t>(10)</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br/>
          <w:t>// implementations of dictionaries need hashCode() and equals()</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br/>
          <w:t>4</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sleep()</w:t>
        </w:r>
        <w:r w:rsidRPr="00104670">
          <w:rPr>
            <w:rFonts w:ascii="Verdana" w:eastAsia="宋体" w:hAnsi="Verdana" w:cs="宋体"/>
            <w:color w:val="000000"/>
            <w:kern w:val="0"/>
            <w:szCs w:val="21"/>
          </w:rPr>
          <w:t>和</w:t>
        </w:r>
        <w:r w:rsidRPr="00104670">
          <w:rPr>
            <w:rFonts w:ascii="Verdana" w:eastAsia="宋体" w:hAnsi="Verdana" w:cs="宋体"/>
            <w:color w:val="000000"/>
            <w:kern w:val="0"/>
            <w:szCs w:val="21"/>
          </w:rPr>
          <w:t>wait()</w:t>
        </w:r>
        <w:r w:rsidRPr="00104670">
          <w:rPr>
            <w:rFonts w:ascii="Verdana" w:eastAsia="宋体" w:hAnsi="Verdana" w:cs="宋体"/>
            <w:color w:val="000000"/>
            <w:kern w:val="0"/>
            <w:szCs w:val="21"/>
          </w:rPr>
          <w:t>有什么区别？</w:t>
        </w:r>
        <w:r w:rsidRPr="00104670">
          <w:rPr>
            <w:rFonts w:ascii="Verdana" w:eastAsia="宋体" w:hAnsi="Verdana" w:cs="宋体"/>
            <w:color w:val="000000"/>
            <w:kern w:val="0"/>
            <w:szCs w:val="21"/>
          </w:rPr>
          <w:t>(10)</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br/>
          <w:t>// threads communication: wait() and notifyAll()</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br/>
          <w:t>5</w:t>
        </w:r>
        <w:r w:rsidRPr="00104670">
          <w:rPr>
            <w:rFonts w:ascii="Verdana" w:eastAsia="宋体" w:hAnsi="Verdana" w:cs="宋体"/>
            <w:color w:val="000000"/>
            <w:kern w:val="0"/>
            <w:szCs w:val="21"/>
          </w:rPr>
          <w:t>。编程题：用最有效率的方法算出</w:t>
        </w:r>
        <w:r w:rsidRPr="00104670">
          <w:rPr>
            <w:rFonts w:ascii="Verdana" w:eastAsia="宋体" w:hAnsi="Verdana" w:cs="宋体"/>
            <w:color w:val="000000"/>
            <w:kern w:val="0"/>
            <w:szCs w:val="21"/>
          </w:rPr>
          <w:t>2</w:t>
        </w:r>
        <w:r w:rsidRPr="00104670">
          <w:rPr>
            <w:rFonts w:ascii="Verdana" w:eastAsia="宋体" w:hAnsi="Verdana" w:cs="宋体"/>
            <w:color w:val="000000"/>
            <w:kern w:val="0"/>
            <w:szCs w:val="21"/>
          </w:rPr>
          <w:t>乘以</w:t>
        </w:r>
        <w:r w:rsidRPr="00104670">
          <w:rPr>
            <w:rFonts w:ascii="Verdana" w:eastAsia="宋体" w:hAnsi="Verdana" w:cs="宋体"/>
            <w:color w:val="000000"/>
            <w:kern w:val="0"/>
            <w:szCs w:val="21"/>
          </w:rPr>
          <w:t>17</w:t>
        </w:r>
        <w:r w:rsidRPr="00104670">
          <w:rPr>
            <w:rFonts w:ascii="Verdana" w:eastAsia="宋体" w:hAnsi="Verdana" w:cs="宋体"/>
            <w:color w:val="000000"/>
            <w:kern w:val="0"/>
            <w:szCs w:val="21"/>
          </w:rPr>
          <w:t>等于多少？</w:t>
        </w:r>
        <w:r w:rsidRPr="00104670">
          <w:rPr>
            <w:rFonts w:ascii="Verdana" w:eastAsia="宋体" w:hAnsi="Verdana" w:cs="宋体"/>
            <w:color w:val="000000"/>
            <w:kern w:val="0"/>
            <w:szCs w:val="21"/>
          </w:rPr>
          <w:t>(5)</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br/>
          <w:t>// 2&lt;&lt;4+2</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br/>
          <w:t>6</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JAVA</w:t>
        </w:r>
        <w:r w:rsidRPr="00104670">
          <w:rPr>
            <w:rFonts w:ascii="Verdana" w:eastAsia="宋体" w:hAnsi="Verdana" w:cs="宋体"/>
            <w:color w:val="000000"/>
            <w:kern w:val="0"/>
            <w:szCs w:val="21"/>
          </w:rPr>
          <w:t>是不是没有内存泄漏问题？看下面的代码片段，并指出这些代码隐藏的问题。</w:t>
        </w:r>
        <w:r w:rsidRPr="00104670">
          <w:rPr>
            <w:rFonts w:ascii="Verdana" w:eastAsia="宋体" w:hAnsi="Verdana" w:cs="宋体"/>
            <w:color w:val="000000"/>
            <w:kern w:val="0"/>
            <w:szCs w:val="21"/>
          </w:rPr>
          <w:t>(10)</w:t>
        </w:r>
        <w:r w:rsidRPr="00104670">
          <w:rPr>
            <w:rFonts w:ascii="Verdana" w:eastAsia="宋体" w:hAnsi="Verdana" w:cs="宋体"/>
            <w:color w:val="000000"/>
            <w:kern w:val="0"/>
            <w:szCs w:val="21"/>
          </w:rPr>
          <w:br/>
          <w:t>...</w:t>
        </w:r>
        <w:r w:rsidRPr="00104670">
          <w:rPr>
            <w:rFonts w:ascii="Verdana" w:eastAsia="宋体" w:hAnsi="Verdana" w:cs="宋体"/>
            <w:color w:val="000000"/>
            <w:kern w:val="0"/>
            <w:szCs w:val="21"/>
          </w:rPr>
          <w:br/>
          <w:t>Object[] elements = new Object[10];</w:t>
        </w:r>
        <w:r w:rsidRPr="00104670">
          <w:rPr>
            <w:rFonts w:ascii="Verdana" w:eastAsia="宋体" w:hAnsi="Verdana" w:cs="宋体"/>
            <w:color w:val="000000"/>
            <w:kern w:val="0"/>
            <w:szCs w:val="21"/>
          </w:rPr>
          <w:br/>
          <w:t>int size;</w:t>
        </w:r>
        <w:r w:rsidRPr="00104670">
          <w:rPr>
            <w:rFonts w:ascii="Verdana" w:eastAsia="宋体" w:hAnsi="Verdana" w:cs="宋体"/>
            <w:color w:val="000000"/>
            <w:kern w:val="0"/>
            <w:szCs w:val="21"/>
          </w:rPr>
          <w:br/>
          <w:t>...</w:t>
        </w:r>
        <w:r w:rsidRPr="00104670">
          <w:rPr>
            <w:rFonts w:ascii="Verdana" w:eastAsia="宋体" w:hAnsi="Verdana" w:cs="宋体"/>
            <w:color w:val="000000"/>
            <w:kern w:val="0"/>
            <w:szCs w:val="21"/>
          </w:rPr>
          <w:br/>
          <w:t>public Object pop() {</w:t>
        </w:r>
        <w:r w:rsidRPr="00104670">
          <w:rPr>
            <w:rFonts w:ascii="Verdana" w:eastAsia="宋体" w:hAnsi="Verdana" w:cs="宋体"/>
            <w:color w:val="000000"/>
            <w:kern w:val="0"/>
            <w:szCs w:val="21"/>
          </w:rPr>
          <w:br/>
          <w:t>if (size == 0)</w:t>
        </w:r>
        <w:r w:rsidRPr="00104670">
          <w:rPr>
            <w:rFonts w:ascii="Verdana" w:eastAsia="宋体" w:hAnsi="Verdana" w:cs="宋体"/>
            <w:color w:val="000000"/>
            <w:kern w:val="0"/>
            <w:szCs w:val="21"/>
          </w:rPr>
          <w:br/>
          <w:t>return null;</w:t>
        </w:r>
        <w:r w:rsidRPr="00104670">
          <w:rPr>
            <w:rFonts w:ascii="Verdana" w:eastAsia="宋体" w:hAnsi="Verdana" w:cs="宋体"/>
            <w:color w:val="000000"/>
            <w:kern w:val="0"/>
            <w:szCs w:val="21"/>
          </w:rPr>
          <w:br/>
          <w:t>Object o = elements[--size];</w:t>
        </w:r>
        <w:r w:rsidRPr="00104670">
          <w:rPr>
            <w:rFonts w:ascii="Verdana" w:eastAsia="宋体" w:hAnsi="Verdana" w:cs="宋体"/>
            <w:color w:val="000000"/>
            <w:kern w:val="0"/>
            <w:szCs w:val="21"/>
          </w:rPr>
          <w:br/>
          <w:t>return o;</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lastRenderedPageBreak/>
          <w:t>}</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br/>
          <w:t>// elements[size] = null;</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br/>
          <w:t>7</w:t>
        </w:r>
        <w:r w:rsidRPr="00104670">
          <w:rPr>
            <w:rFonts w:ascii="Verdana" w:eastAsia="宋体" w:hAnsi="Verdana" w:cs="宋体"/>
            <w:color w:val="000000"/>
            <w:kern w:val="0"/>
            <w:szCs w:val="21"/>
          </w:rPr>
          <w:t>。请阐述一下你对</w:t>
        </w:r>
        <w:r w:rsidRPr="00104670">
          <w:rPr>
            <w:rFonts w:ascii="Verdana" w:eastAsia="宋体" w:hAnsi="Verdana" w:cs="宋体"/>
            <w:color w:val="000000"/>
            <w:kern w:val="0"/>
            <w:szCs w:val="21"/>
          </w:rPr>
          <w:t>JAVA</w:t>
        </w:r>
        <w:r w:rsidRPr="00104670">
          <w:rPr>
            <w:rFonts w:ascii="Verdana" w:eastAsia="宋体" w:hAnsi="Verdana" w:cs="宋体"/>
            <w:color w:val="000000"/>
            <w:kern w:val="0"/>
            <w:szCs w:val="21"/>
          </w:rPr>
          <w:t>多线程中</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锁</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的概念的理解。</w:t>
        </w:r>
        <w:r w:rsidRPr="00104670">
          <w:rPr>
            <w:rFonts w:ascii="Verdana" w:eastAsia="宋体" w:hAnsi="Verdana" w:cs="宋体"/>
            <w:color w:val="000000"/>
            <w:kern w:val="0"/>
            <w:szCs w:val="21"/>
          </w:rPr>
          <w:t>(10)</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br/>
          <w:t>// optimistic lock, pessimistic lock, signal, dead lock, starvation, synchronization</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br/>
          <w:t>8</w:t>
        </w:r>
        <w:r w:rsidRPr="00104670">
          <w:rPr>
            <w:rFonts w:ascii="Verdana" w:eastAsia="宋体" w:hAnsi="Verdana" w:cs="宋体"/>
            <w:color w:val="000000"/>
            <w:kern w:val="0"/>
            <w:szCs w:val="21"/>
          </w:rPr>
          <w:t>。所有的递归实现都可以用循环的方式实现，请描述一下这两种实现方式各自的优劣。</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并举例说明在什么情况下可以使用递归，而在什么情况下只能使用循环而不能使用递归？</w:t>
        </w:r>
        <w:r w:rsidRPr="00104670">
          <w:rPr>
            <w:rFonts w:ascii="Verdana" w:eastAsia="宋体" w:hAnsi="Verdana" w:cs="宋体"/>
            <w:color w:val="000000"/>
            <w:kern w:val="0"/>
            <w:szCs w:val="21"/>
          </w:rPr>
          <w:t>(5)</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br/>
          <w:t>// recursive: when you need a stack and stack memory is enough</w:t>
        </w:r>
        <w:r w:rsidRPr="00104670">
          <w:rPr>
            <w:rFonts w:ascii="Verdana" w:eastAsia="宋体" w:hAnsi="Verdana" w:cs="宋体"/>
            <w:color w:val="000000"/>
            <w:kern w:val="0"/>
            <w:szCs w:val="21"/>
          </w:rPr>
          <w:br/>
          <w:t>// non-recursive: when you need a queue</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br/>
          <w:t>9</w:t>
        </w:r>
        <w:r w:rsidRPr="00104670">
          <w:rPr>
            <w:rFonts w:ascii="Verdana" w:eastAsia="宋体" w:hAnsi="Verdana" w:cs="宋体"/>
            <w:color w:val="000000"/>
            <w:kern w:val="0"/>
            <w:szCs w:val="21"/>
          </w:rPr>
          <w:t>。请简要讲一下你对测试驱动开发（</w:t>
        </w:r>
        <w:r w:rsidRPr="00104670">
          <w:rPr>
            <w:rFonts w:ascii="Verdana" w:eastAsia="宋体" w:hAnsi="Verdana" w:cs="宋体"/>
            <w:color w:val="000000"/>
            <w:kern w:val="0"/>
            <w:szCs w:val="21"/>
          </w:rPr>
          <w:t>TDD</w:t>
        </w:r>
        <w:r w:rsidRPr="00104670">
          <w:rPr>
            <w:rFonts w:ascii="Verdana" w:eastAsia="宋体" w:hAnsi="Verdana" w:cs="宋体"/>
            <w:color w:val="000000"/>
            <w:kern w:val="0"/>
            <w:szCs w:val="21"/>
          </w:rPr>
          <w:t>）的认识。</w:t>
        </w:r>
        <w:r w:rsidRPr="00104670">
          <w:rPr>
            <w:rFonts w:ascii="Verdana" w:eastAsia="宋体" w:hAnsi="Verdana" w:cs="宋体"/>
            <w:color w:val="000000"/>
            <w:kern w:val="0"/>
            <w:szCs w:val="21"/>
          </w:rPr>
          <w:t>(10)</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br/>
          <w:t>// write unit testing code first</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br/>
          <w:t>10</w:t>
        </w:r>
        <w:r w:rsidRPr="00104670">
          <w:rPr>
            <w:rFonts w:ascii="Verdana" w:eastAsia="宋体" w:hAnsi="Verdana" w:cs="宋体"/>
            <w:color w:val="000000"/>
            <w:kern w:val="0"/>
            <w:szCs w:val="21"/>
          </w:rPr>
          <w:t>。请阐述一下你对</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面向接口编程</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的理解。</w:t>
        </w:r>
        <w:r w:rsidRPr="00104670">
          <w:rPr>
            <w:rFonts w:ascii="Verdana" w:eastAsia="宋体" w:hAnsi="Verdana" w:cs="宋体"/>
            <w:color w:val="000000"/>
            <w:kern w:val="0"/>
            <w:szCs w:val="21"/>
          </w:rPr>
          <w:t>(10)</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br/>
          <w:t>// adapter, listener, bridge, decorator, proxy... patterns</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br/>
          <w:t>11</w:t>
        </w:r>
        <w:r w:rsidRPr="00104670">
          <w:rPr>
            <w:rFonts w:ascii="Verdana" w:eastAsia="宋体" w:hAnsi="Verdana" w:cs="宋体"/>
            <w:color w:val="000000"/>
            <w:kern w:val="0"/>
            <w:szCs w:val="21"/>
          </w:rPr>
          <w:t>。在</w:t>
        </w:r>
        <w:r w:rsidRPr="00104670">
          <w:rPr>
            <w:rFonts w:ascii="Verdana" w:eastAsia="宋体" w:hAnsi="Verdana" w:cs="宋体"/>
            <w:color w:val="000000"/>
            <w:kern w:val="0"/>
            <w:szCs w:val="21"/>
          </w:rPr>
          <w:t>J2EE</w:t>
        </w:r>
        <w:r w:rsidRPr="00104670">
          <w:rPr>
            <w:rFonts w:ascii="Verdana" w:eastAsia="宋体" w:hAnsi="Verdana" w:cs="宋体"/>
            <w:color w:val="000000"/>
            <w:kern w:val="0"/>
            <w:szCs w:val="21"/>
          </w:rPr>
          <w:t>中有一个</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容器（</w:t>
        </w:r>
        <w:r w:rsidRPr="00104670">
          <w:rPr>
            <w:rFonts w:ascii="Verdana" w:eastAsia="宋体" w:hAnsi="Verdana" w:cs="宋体"/>
            <w:color w:val="000000"/>
            <w:kern w:val="0"/>
            <w:szCs w:val="21"/>
          </w:rPr>
          <w:t>Container</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的概念，不管是</w:t>
        </w:r>
        <w:r w:rsidRPr="00104670">
          <w:rPr>
            <w:rFonts w:ascii="Verdana" w:eastAsia="宋体" w:hAnsi="Verdana" w:cs="宋体"/>
            <w:color w:val="000000"/>
            <w:kern w:val="0"/>
            <w:szCs w:val="21"/>
          </w:rPr>
          <w:t>EJB</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PICO</w:t>
        </w:r>
        <w:r w:rsidRPr="00104670">
          <w:rPr>
            <w:rFonts w:ascii="Verdana" w:eastAsia="宋体" w:hAnsi="Verdana" w:cs="宋体"/>
            <w:color w:val="000000"/>
            <w:kern w:val="0"/>
            <w:szCs w:val="21"/>
          </w:rPr>
          <w:t>还是</w:t>
        </w:r>
        <w:r w:rsidRPr="00104670">
          <w:rPr>
            <w:rFonts w:ascii="Verdana" w:eastAsia="宋体" w:hAnsi="Verdana" w:cs="宋体"/>
            <w:color w:val="000000"/>
            <w:kern w:val="0"/>
            <w:szCs w:val="21"/>
          </w:rPr>
          <w:t>Spring</w:t>
        </w:r>
        <w:r w:rsidRPr="00104670">
          <w:rPr>
            <w:rFonts w:ascii="Verdana" w:eastAsia="宋体" w:hAnsi="Verdana" w:cs="宋体"/>
            <w:color w:val="000000"/>
            <w:kern w:val="0"/>
            <w:szCs w:val="21"/>
          </w:rPr>
          <w:t>都有他们</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各自实现的容器，受容器管理的组件会具有有生命周期的特性，请问，为什么需要容器？</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t>它的好处在哪里？它会带来什么样的问题？</w:t>
        </w:r>
        <w:r w:rsidRPr="00104670">
          <w:rPr>
            <w:rFonts w:ascii="Verdana" w:eastAsia="宋体" w:hAnsi="Verdana" w:cs="宋体"/>
            <w:color w:val="000000"/>
            <w:kern w:val="0"/>
            <w:szCs w:val="21"/>
          </w:rPr>
          <w:t>(15)</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br/>
          <w:t>// encapsulation</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br/>
          <w:t>12</w:t>
        </w:r>
        <w:r w:rsidRPr="00104670">
          <w:rPr>
            <w:rFonts w:ascii="Verdana" w:eastAsia="宋体" w:hAnsi="Verdana" w:cs="宋体"/>
            <w:color w:val="000000"/>
            <w:kern w:val="0"/>
            <w:szCs w:val="21"/>
          </w:rPr>
          <w:t>。请阐述一下你对</w:t>
        </w:r>
        <w:r w:rsidRPr="00104670">
          <w:rPr>
            <w:rFonts w:ascii="Verdana" w:eastAsia="宋体" w:hAnsi="Verdana" w:cs="宋体"/>
            <w:color w:val="000000"/>
            <w:kern w:val="0"/>
            <w:szCs w:val="21"/>
          </w:rPr>
          <w:t>IOC</w:t>
        </w:r>
        <w:r w:rsidRPr="00104670">
          <w:rPr>
            <w:rFonts w:ascii="Verdana" w:eastAsia="宋体" w:hAnsi="Verdana" w:cs="宋体"/>
            <w:color w:val="000000"/>
            <w:kern w:val="0"/>
            <w:szCs w:val="21"/>
          </w:rPr>
          <w:t>（</w:t>
        </w:r>
        <w:r w:rsidRPr="00104670">
          <w:rPr>
            <w:rFonts w:ascii="Verdana" w:eastAsia="宋体" w:hAnsi="Verdana" w:cs="宋体"/>
            <w:color w:val="000000"/>
            <w:kern w:val="0"/>
            <w:szCs w:val="21"/>
          </w:rPr>
          <w:t>Inversion of Control</w:t>
        </w:r>
        <w:r w:rsidRPr="00104670">
          <w:rPr>
            <w:rFonts w:ascii="Verdana" w:eastAsia="宋体" w:hAnsi="Verdana" w:cs="宋体"/>
            <w:color w:val="000000"/>
            <w:kern w:val="0"/>
            <w:szCs w:val="21"/>
          </w:rPr>
          <w:t>）的理解。（可以以</w:t>
        </w:r>
        <w:r w:rsidRPr="00104670">
          <w:rPr>
            <w:rFonts w:ascii="Verdana" w:eastAsia="宋体" w:hAnsi="Verdana" w:cs="宋体"/>
            <w:color w:val="000000"/>
            <w:kern w:val="0"/>
            <w:szCs w:val="21"/>
          </w:rPr>
          <w:t>PICO</w:t>
        </w:r>
        <w:r w:rsidRPr="00104670">
          <w:rPr>
            <w:rFonts w:ascii="Verdana" w:eastAsia="宋体" w:hAnsi="Verdana" w:cs="宋体"/>
            <w:color w:val="000000"/>
            <w:kern w:val="0"/>
            <w:szCs w:val="21"/>
          </w:rPr>
          <w:t>和</w:t>
        </w:r>
        <w:r w:rsidRPr="00104670">
          <w:rPr>
            <w:rFonts w:ascii="Verdana" w:eastAsia="宋体" w:hAnsi="Verdana" w:cs="宋体"/>
            <w:color w:val="000000"/>
            <w:kern w:val="0"/>
            <w:szCs w:val="21"/>
          </w:rPr>
          <w:t>Spring</w:t>
        </w:r>
        <w:r w:rsidRPr="00104670">
          <w:rPr>
            <w:rFonts w:ascii="Verdana" w:eastAsia="宋体" w:hAnsi="Verdana" w:cs="宋体"/>
            <w:color w:val="000000"/>
            <w:kern w:val="0"/>
            <w:szCs w:val="21"/>
          </w:rPr>
          <w:t>的</w:t>
        </w:r>
        <w:r w:rsidRPr="00104670">
          <w:rPr>
            <w:rFonts w:ascii="Verdana" w:eastAsia="宋体" w:hAnsi="Verdana" w:cs="宋体"/>
            <w:color w:val="000000"/>
            <w:kern w:val="0"/>
            <w:szCs w:val="21"/>
          </w:rPr>
          <w:t>IOC</w:t>
        </w:r>
        <w:r w:rsidRPr="00104670">
          <w:rPr>
            <w:rFonts w:ascii="Verdana" w:eastAsia="宋体" w:hAnsi="Verdana" w:cs="宋体"/>
            <w:color w:val="000000"/>
            <w:kern w:val="0"/>
            <w:szCs w:val="21"/>
          </w:rPr>
          <w:t>作为例子说明他们在实现上各自的特点）</w:t>
        </w:r>
        <w:r w:rsidRPr="00104670">
          <w:rPr>
            <w:rFonts w:ascii="Verdana" w:eastAsia="宋体" w:hAnsi="Verdana" w:cs="宋体"/>
            <w:color w:val="000000"/>
            <w:kern w:val="0"/>
            <w:szCs w:val="21"/>
          </w:rPr>
          <w:t>(10)</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br/>
          <w:t>// reduce classes' dependencies</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lastRenderedPageBreak/>
          <w:t>13</w:t>
        </w:r>
        <w:r w:rsidRPr="00104670">
          <w:rPr>
            <w:rFonts w:ascii="Verdana" w:eastAsia="宋体" w:hAnsi="Verdana" w:cs="宋体"/>
            <w:color w:val="000000"/>
            <w:kern w:val="0"/>
            <w:szCs w:val="21"/>
          </w:rPr>
          <w:t>。下面的代码在绝大部分时间内都运行得很正常，请问在什么情况下会出现问题？问题的根源在哪里？</w:t>
        </w:r>
        <w:r w:rsidRPr="00104670">
          <w:rPr>
            <w:rFonts w:ascii="Verdana" w:eastAsia="宋体" w:hAnsi="Verdana" w:cs="宋体"/>
            <w:color w:val="000000"/>
            <w:kern w:val="0"/>
            <w:szCs w:val="21"/>
          </w:rPr>
          <w:t>(10)</w:t>
        </w:r>
        <w:r w:rsidRPr="00104670">
          <w:rPr>
            <w:rFonts w:ascii="Verdana" w:eastAsia="宋体" w:hAnsi="Verdana" w:cs="宋体"/>
            <w:color w:val="000000"/>
            <w:kern w:val="0"/>
            <w:szCs w:val="21"/>
          </w:rPr>
          <w:br/>
          <w:t>import java.util.LinkedList;</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br/>
          <w:t>public class Stack {</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br/>
          <w:t>LinkedList list = new LinkedList();</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br/>
          <w:t>public synchronized void push(Object x) {</w:t>
        </w:r>
        <w:r w:rsidRPr="00104670">
          <w:rPr>
            <w:rFonts w:ascii="Verdana" w:eastAsia="宋体" w:hAnsi="Verdana" w:cs="宋体"/>
            <w:color w:val="000000"/>
            <w:kern w:val="0"/>
            <w:szCs w:val="21"/>
          </w:rPr>
          <w:br/>
          <w:t>synchronized(list) {</w:t>
        </w:r>
        <w:r w:rsidRPr="00104670">
          <w:rPr>
            <w:rFonts w:ascii="Verdana" w:eastAsia="宋体" w:hAnsi="Verdana" w:cs="宋体"/>
            <w:color w:val="000000"/>
            <w:kern w:val="0"/>
            <w:szCs w:val="21"/>
          </w:rPr>
          <w:br/>
          <w:t>list.addLast( x );</w:t>
        </w:r>
        <w:r w:rsidRPr="00104670">
          <w:rPr>
            <w:rFonts w:ascii="Verdana" w:eastAsia="宋体" w:hAnsi="Verdana" w:cs="宋体"/>
            <w:color w:val="000000"/>
            <w:kern w:val="0"/>
            <w:szCs w:val="21"/>
          </w:rPr>
          <w:br/>
          <w:t>notify();</w:t>
        </w:r>
        <w:r w:rsidRPr="00104670">
          <w:rPr>
            <w:rFonts w:ascii="Verdana" w:eastAsia="宋体" w:hAnsi="Verdana" w:cs="宋体"/>
            <w:color w:val="000000"/>
            <w:kern w:val="0"/>
            <w:szCs w:val="21"/>
          </w:rPr>
          <w:br/>
          <w:t>}</w:t>
        </w:r>
        <w:r w:rsidRPr="00104670">
          <w:rPr>
            <w:rFonts w:ascii="Verdana" w:eastAsia="宋体" w:hAnsi="Verdana" w:cs="宋体"/>
            <w:color w:val="000000"/>
            <w:kern w:val="0"/>
            <w:szCs w:val="21"/>
          </w:rPr>
          <w:br/>
          <w:t>}</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br/>
          <w:t>public synchronized Object pop()</w:t>
        </w:r>
        <w:r w:rsidRPr="00104670">
          <w:rPr>
            <w:rFonts w:ascii="Verdana" w:eastAsia="宋体" w:hAnsi="Verdana" w:cs="宋体"/>
            <w:color w:val="000000"/>
            <w:kern w:val="0"/>
            <w:szCs w:val="21"/>
          </w:rPr>
          <w:br/>
          <w:t>throws Exception {</w:t>
        </w:r>
        <w:r w:rsidRPr="00104670">
          <w:rPr>
            <w:rFonts w:ascii="Verdana" w:eastAsia="宋体" w:hAnsi="Verdana" w:cs="宋体"/>
            <w:color w:val="000000"/>
            <w:kern w:val="0"/>
            <w:szCs w:val="21"/>
          </w:rPr>
          <w:br/>
          <w:t>synchronized(list) {</w:t>
        </w:r>
        <w:r w:rsidRPr="00104670">
          <w:rPr>
            <w:rFonts w:ascii="Verdana" w:eastAsia="宋体" w:hAnsi="Verdana" w:cs="宋体"/>
            <w:color w:val="000000"/>
            <w:kern w:val="0"/>
            <w:szCs w:val="21"/>
          </w:rPr>
          <w:br/>
          <w:t>if( list.size() &lt;= 0 ) {</w:t>
        </w:r>
        <w:r w:rsidRPr="00104670">
          <w:rPr>
            <w:rFonts w:ascii="Verdana" w:eastAsia="宋体" w:hAnsi="Verdana" w:cs="宋体"/>
            <w:color w:val="000000"/>
            <w:kern w:val="0"/>
            <w:szCs w:val="21"/>
          </w:rPr>
          <w:br/>
          <w:t>wait();</w:t>
        </w:r>
        <w:r w:rsidRPr="00104670">
          <w:rPr>
            <w:rFonts w:ascii="Verdana" w:eastAsia="宋体" w:hAnsi="Verdana" w:cs="宋体"/>
            <w:color w:val="000000"/>
            <w:kern w:val="0"/>
            <w:szCs w:val="21"/>
          </w:rPr>
          <w:br/>
          <w:t>}</w:t>
        </w:r>
        <w:r w:rsidRPr="00104670">
          <w:rPr>
            <w:rFonts w:ascii="Verdana" w:eastAsia="宋体" w:hAnsi="Verdana" w:cs="宋体"/>
            <w:color w:val="000000"/>
            <w:kern w:val="0"/>
            <w:szCs w:val="21"/>
          </w:rPr>
          <w:br/>
          <w:t>return list.removeLast();</w:t>
        </w:r>
        <w:r w:rsidRPr="00104670">
          <w:rPr>
            <w:rFonts w:ascii="Verdana" w:eastAsia="宋体" w:hAnsi="Verdana" w:cs="宋体"/>
            <w:color w:val="000000"/>
            <w:kern w:val="0"/>
            <w:szCs w:val="21"/>
          </w:rPr>
          <w:br/>
          <w:t>}</w:t>
        </w:r>
        <w:r w:rsidRPr="00104670">
          <w:rPr>
            <w:rFonts w:ascii="Verdana" w:eastAsia="宋体" w:hAnsi="Verdana" w:cs="宋体"/>
            <w:color w:val="000000"/>
            <w:kern w:val="0"/>
            <w:szCs w:val="21"/>
          </w:rPr>
          <w:br/>
          <w:t>}</w:t>
        </w:r>
        <w:r w:rsidRPr="00104670">
          <w:rPr>
            <w:rFonts w:ascii="Verdana" w:eastAsia="宋体" w:hAnsi="Verdana" w:cs="宋体"/>
            <w:color w:val="000000"/>
            <w:kern w:val="0"/>
            <w:szCs w:val="21"/>
          </w:rPr>
          <w:br/>
          <w:t>}</w:t>
        </w:r>
        <w:r w:rsidRPr="00104670">
          <w:rPr>
            <w:rFonts w:ascii="Verdana" w:eastAsia="宋体" w:hAnsi="Verdana" w:cs="宋体"/>
            <w:color w:val="000000"/>
            <w:kern w:val="0"/>
            <w:szCs w:val="21"/>
          </w:rPr>
          <w:br/>
        </w:r>
        <w:r w:rsidRPr="00104670">
          <w:rPr>
            <w:rFonts w:ascii="Verdana" w:eastAsia="宋体" w:hAnsi="Verdana" w:cs="宋体"/>
            <w:color w:val="000000"/>
            <w:kern w:val="0"/>
            <w:szCs w:val="21"/>
          </w:rPr>
          <w:br/>
          <w:t>// dead lock, synchronized on both 'list' and 'this'</w:t>
        </w:r>
      </w:ins>
    </w:p>
    <w:p w:rsidR="009B4B85" w:rsidRPr="00104670" w:rsidRDefault="00104670">
      <w:pPr>
        <w:rPr>
          <w:rFonts w:hint="eastAsia"/>
        </w:rPr>
      </w:pPr>
      <w:bookmarkStart w:id="2" w:name="_GoBack"/>
      <w:bookmarkEnd w:id="2"/>
    </w:p>
    <w:sectPr w:rsidR="009B4B85" w:rsidRPr="001046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A8F"/>
    <w:rsid w:val="00104670"/>
    <w:rsid w:val="002929F2"/>
    <w:rsid w:val="00C87A8F"/>
    <w:rsid w:val="00CD6A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04670"/>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04670"/>
  </w:style>
  <w:style w:type="character" w:customStyle="1" w:styleId="cnblogscodecopy">
    <w:name w:val="cnblogs_code_copy"/>
    <w:basedOn w:val="a0"/>
    <w:rsid w:val="00104670"/>
  </w:style>
  <w:style w:type="character" w:styleId="a4">
    <w:name w:val="Hyperlink"/>
    <w:basedOn w:val="a0"/>
    <w:uiPriority w:val="99"/>
    <w:semiHidden/>
    <w:unhideWhenUsed/>
    <w:rsid w:val="00104670"/>
    <w:rPr>
      <w:color w:val="0000FF"/>
      <w:u w:val="single"/>
    </w:rPr>
  </w:style>
  <w:style w:type="character" w:styleId="a5">
    <w:name w:val="FollowedHyperlink"/>
    <w:basedOn w:val="a0"/>
    <w:uiPriority w:val="99"/>
    <w:semiHidden/>
    <w:unhideWhenUsed/>
    <w:rsid w:val="00104670"/>
    <w:rPr>
      <w:color w:val="800080"/>
      <w:u w:val="single"/>
    </w:rPr>
  </w:style>
  <w:style w:type="paragraph" w:styleId="HTML">
    <w:name w:val="HTML Preformatted"/>
    <w:basedOn w:val="a"/>
    <w:link w:val="HTMLChar"/>
    <w:uiPriority w:val="99"/>
    <w:semiHidden/>
    <w:unhideWhenUsed/>
    <w:rsid w:val="00104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04670"/>
    <w:rPr>
      <w:rFonts w:ascii="宋体" w:eastAsia="宋体" w:hAnsi="宋体" w:cs="宋体"/>
      <w:kern w:val="0"/>
      <w:sz w:val="24"/>
      <w:szCs w:val="24"/>
    </w:rPr>
  </w:style>
  <w:style w:type="character" w:styleId="a6">
    <w:name w:val="Strong"/>
    <w:basedOn w:val="a0"/>
    <w:uiPriority w:val="22"/>
    <w:qFormat/>
    <w:rsid w:val="00104670"/>
    <w:rPr>
      <w:b/>
      <w:bCs/>
    </w:rPr>
  </w:style>
  <w:style w:type="paragraph" w:styleId="a7">
    <w:name w:val="Balloon Text"/>
    <w:basedOn w:val="a"/>
    <w:link w:val="Char"/>
    <w:uiPriority w:val="99"/>
    <w:semiHidden/>
    <w:unhideWhenUsed/>
    <w:rsid w:val="00104670"/>
    <w:rPr>
      <w:sz w:val="18"/>
      <w:szCs w:val="18"/>
    </w:rPr>
  </w:style>
  <w:style w:type="character" w:customStyle="1" w:styleId="Char">
    <w:name w:val="批注框文本 Char"/>
    <w:basedOn w:val="a0"/>
    <w:link w:val="a7"/>
    <w:uiPriority w:val="99"/>
    <w:semiHidden/>
    <w:rsid w:val="0010467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04670"/>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04670"/>
  </w:style>
  <w:style w:type="character" w:customStyle="1" w:styleId="cnblogscodecopy">
    <w:name w:val="cnblogs_code_copy"/>
    <w:basedOn w:val="a0"/>
    <w:rsid w:val="00104670"/>
  </w:style>
  <w:style w:type="character" w:styleId="a4">
    <w:name w:val="Hyperlink"/>
    <w:basedOn w:val="a0"/>
    <w:uiPriority w:val="99"/>
    <w:semiHidden/>
    <w:unhideWhenUsed/>
    <w:rsid w:val="00104670"/>
    <w:rPr>
      <w:color w:val="0000FF"/>
      <w:u w:val="single"/>
    </w:rPr>
  </w:style>
  <w:style w:type="character" w:styleId="a5">
    <w:name w:val="FollowedHyperlink"/>
    <w:basedOn w:val="a0"/>
    <w:uiPriority w:val="99"/>
    <w:semiHidden/>
    <w:unhideWhenUsed/>
    <w:rsid w:val="00104670"/>
    <w:rPr>
      <w:color w:val="800080"/>
      <w:u w:val="single"/>
    </w:rPr>
  </w:style>
  <w:style w:type="paragraph" w:styleId="HTML">
    <w:name w:val="HTML Preformatted"/>
    <w:basedOn w:val="a"/>
    <w:link w:val="HTMLChar"/>
    <w:uiPriority w:val="99"/>
    <w:semiHidden/>
    <w:unhideWhenUsed/>
    <w:rsid w:val="00104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04670"/>
    <w:rPr>
      <w:rFonts w:ascii="宋体" w:eastAsia="宋体" w:hAnsi="宋体" w:cs="宋体"/>
      <w:kern w:val="0"/>
      <w:sz w:val="24"/>
      <w:szCs w:val="24"/>
    </w:rPr>
  </w:style>
  <w:style w:type="character" w:styleId="a6">
    <w:name w:val="Strong"/>
    <w:basedOn w:val="a0"/>
    <w:uiPriority w:val="22"/>
    <w:qFormat/>
    <w:rsid w:val="00104670"/>
    <w:rPr>
      <w:b/>
      <w:bCs/>
    </w:rPr>
  </w:style>
  <w:style w:type="paragraph" w:styleId="a7">
    <w:name w:val="Balloon Text"/>
    <w:basedOn w:val="a"/>
    <w:link w:val="Char"/>
    <w:uiPriority w:val="99"/>
    <w:semiHidden/>
    <w:unhideWhenUsed/>
    <w:rsid w:val="00104670"/>
    <w:rPr>
      <w:sz w:val="18"/>
      <w:szCs w:val="18"/>
    </w:rPr>
  </w:style>
  <w:style w:type="character" w:customStyle="1" w:styleId="Char">
    <w:name w:val="批注框文本 Char"/>
    <w:basedOn w:val="a0"/>
    <w:link w:val="a7"/>
    <w:uiPriority w:val="99"/>
    <w:semiHidden/>
    <w:rsid w:val="0010467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3832232">
      <w:bodyDiv w:val="1"/>
      <w:marLeft w:val="0"/>
      <w:marRight w:val="0"/>
      <w:marTop w:val="0"/>
      <w:marBottom w:val="0"/>
      <w:divBdr>
        <w:top w:val="none" w:sz="0" w:space="0" w:color="auto"/>
        <w:left w:val="none" w:sz="0" w:space="0" w:color="auto"/>
        <w:bottom w:val="none" w:sz="0" w:space="0" w:color="auto"/>
        <w:right w:val="none" w:sz="0" w:space="0" w:color="auto"/>
      </w:divBdr>
      <w:divsChild>
        <w:div w:id="556553592">
          <w:marLeft w:val="0"/>
          <w:marRight w:val="0"/>
          <w:marTop w:val="75"/>
          <w:marBottom w:val="75"/>
          <w:divBdr>
            <w:top w:val="single" w:sz="6" w:space="4" w:color="CCCCCC"/>
            <w:left w:val="single" w:sz="6" w:space="4" w:color="CCCCCC"/>
            <w:bottom w:val="single" w:sz="6" w:space="4" w:color="CCCCCC"/>
            <w:right w:val="single" w:sz="6" w:space="4" w:color="CCCCCC"/>
          </w:divBdr>
          <w:divsChild>
            <w:div w:id="1515461373">
              <w:marLeft w:val="0"/>
              <w:marRight w:val="0"/>
              <w:marTop w:val="75"/>
              <w:marBottom w:val="0"/>
              <w:divBdr>
                <w:top w:val="none" w:sz="0" w:space="0" w:color="auto"/>
                <w:left w:val="none" w:sz="0" w:space="0" w:color="auto"/>
                <w:bottom w:val="none" w:sz="0" w:space="0" w:color="auto"/>
                <w:right w:val="none" w:sz="0" w:space="0" w:color="auto"/>
              </w:divBdr>
            </w:div>
            <w:div w:id="20321040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5@include" TargetMode="External"/><Relationship Id="rId3" Type="http://schemas.openxmlformats.org/officeDocument/2006/relationships/settings" Target="settings.xml"/><Relationship Id="rId7" Type="http://schemas.openxmlformats.org/officeDocument/2006/relationships/hyperlink" Target="mailto:%25@pag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hyperlink" Target="javascript:void(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25@tagli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43</Pages>
  <Words>7027</Words>
  <Characters>40057</Characters>
  <Application>Microsoft Office Word</Application>
  <DocSecurity>0</DocSecurity>
  <Lines>333</Lines>
  <Paragraphs>93</Paragraphs>
  <ScaleCrop>false</ScaleCrop>
  <Company>中国平安保险(集团)股份有限公司</Company>
  <LinksUpToDate>false</LinksUpToDate>
  <CharactersWithSpaces>46991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Localadmin</dc:creator>
  <cp:keywords/>
  <dc:description/>
  <cp:lastModifiedBy>Localadmin</cp:lastModifiedBy>
  <cp:revision>2</cp:revision>
  <dcterms:created xsi:type="dcterms:W3CDTF">2017-07-28T02:31:00Z</dcterms:created>
  <dcterms:modified xsi:type="dcterms:W3CDTF">2017-07-28T02:32:00Z</dcterms:modified>
</cp:coreProperties>
</file>